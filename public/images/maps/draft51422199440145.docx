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52E" w:rsidRPr="00E07154" w:rsidRDefault="00DE6E90" w:rsidP="00186737">
      <w:pPr>
        <w:pStyle w:val="Heading2"/>
        <w:spacing w:before="0" w:after="0" w:line="480" w:lineRule="auto"/>
        <w:rPr>
          <w:rFonts w:ascii="Cambria" w:hAnsi="Cambria"/>
        </w:rPr>
      </w:pPr>
      <w:r w:rsidRPr="00E07154">
        <w:rPr>
          <w:rFonts w:ascii="Cambria" w:hAnsi="Cambria"/>
        </w:rPr>
        <w:t>INTRODUCTION</w:t>
      </w:r>
    </w:p>
    <w:p w:rsidR="00415A9E" w:rsidRPr="00E07154" w:rsidRDefault="00167CA8" w:rsidP="00186737">
      <w:pPr>
        <w:spacing w:after="0" w:line="480" w:lineRule="auto"/>
        <w:rPr>
          <w:rFonts w:ascii="Cambria" w:hAnsi="Cambria"/>
        </w:rPr>
      </w:pPr>
      <w:r w:rsidRPr="00E07154">
        <w:rPr>
          <w:rFonts w:ascii="Cambria" w:hAnsi="Cambria"/>
        </w:rPr>
        <w:t xml:space="preserve">Spindles </w:t>
      </w:r>
      <w:ins w:id="0" w:author="Ahmed, Beena" w:date="2014-09-08T09:34:00Z">
        <w:r w:rsidR="00FF332A" w:rsidRPr="00FF332A">
          <w:rPr>
            <w:rFonts w:ascii="Cambria" w:hAnsi="Cambria"/>
          </w:rPr>
          <w:t>are rhythmic transients present in the electroencephalogram (EEG)</w:t>
        </w:r>
        <w:r w:rsidR="00FF332A">
          <w:rPr>
            <w:rFonts w:ascii="Cambria" w:hAnsi="Cambria"/>
          </w:rPr>
          <w:t xml:space="preserve"> characteristic of stage </w:t>
        </w:r>
      </w:ins>
      <w:ins w:id="1" w:author="Ahmed, Beena" w:date="2014-09-08T09:57:00Z">
        <w:r w:rsidR="008D552A">
          <w:rPr>
            <w:rFonts w:ascii="Cambria" w:hAnsi="Cambria"/>
          </w:rPr>
          <w:t>two</w:t>
        </w:r>
      </w:ins>
      <w:ins w:id="2" w:author="Ahmed, Beena" w:date="2014-09-08T09:34:00Z">
        <w:r w:rsidR="00FF332A">
          <w:rPr>
            <w:rFonts w:ascii="Cambria" w:hAnsi="Cambria"/>
          </w:rPr>
          <w:t xml:space="preserve"> </w:t>
        </w:r>
        <w:proofErr w:type="gramStart"/>
        <w:r w:rsidR="00FF332A">
          <w:rPr>
            <w:rFonts w:ascii="Cambria" w:hAnsi="Cambria"/>
          </w:rPr>
          <w:t>sleep</w:t>
        </w:r>
        <w:proofErr w:type="gramEnd"/>
        <w:r w:rsidR="00FF332A">
          <w:rPr>
            <w:rFonts w:ascii="Cambria" w:hAnsi="Cambria"/>
          </w:rPr>
          <w:t>.</w:t>
        </w:r>
      </w:ins>
      <w:del w:id="3" w:author="Ahmed, Beena" w:date="2014-09-08T09:34:00Z">
        <w:r w:rsidRPr="00E07154" w:rsidDel="00FF332A">
          <w:rPr>
            <w:rFonts w:ascii="Cambria" w:hAnsi="Cambria"/>
          </w:rPr>
          <w:delText xml:space="preserve">have long been studied as a significant characteristic of EEG </w:delText>
        </w:r>
        <w:r w:rsidR="00395340" w:rsidRPr="00E07154" w:rsidDel="00FF332A">
          <w:rPr>
            <w:rFonts w:ascii="Cambria" w:hAnsi="Cambria"/>
          </w:rPr>
          <w:delText xml:space="preserve">recordings </w:delText>
        </w:r>
        <w:r w:rsidRPr="00E07154" w:rsidDel="00FF332A">
          <w:rPr>
            <w:rFonts w:ascii="Cambria" w:hAnsi="Cambria"/>
          </w:rPr>
          <w:delText>during sleep</w:delText>
        </w:r>
      </w:del>
      <w:r w:rsidRPr="00E07154">
        <w:rPr>
          <w:rFonts w:ascii="Cambria" w:hAnsi="Cambria"/>
        </w:rPr>
        <w:t xml:space="preserve">. </w:t>
      </w:r>
      <w:ins w:id="4" w:author="Ahmed, Beena" w:date="2014-09-08T10:50:00Z">
        <w:r w:rsidR="00F274A4">
          <w:rPr>
            <w:rFonts w:ascii="Cambria" w:hAnsi="Cambria"/>
          </w:rPr>
          <w:t xml:space="preserve">Though </w:t>
        </w:r>
      </w:ins>
      <w:del w:id="5" w:author="Ahmed, Beena" w:date="2014-09-08T10:50:00Z">
        <w:r w:rsidRPr="00E07154" w:rsidDel="00F274A4">
          <w:rPr>
            <w:rFonts w:ascii="Cambria" w:hAnsi="Cambria"/>
          </w:rPr>
          <w:delText>V</w:delText>
        </w:r>
      </w:del>
      <w:ins w:id="6" w:author="Ahmed, Beena" w:date="2014-09-08T10:50:00Z">
        <w:r w:rsidR="00F274A4">
          <w:rPr>
            <w:rFonts w:ascii="Cambria" w:hAnsi="Cambria"/>
          </w:rPr>
          <w:t>v</w:t>
        </w:r>
      </w:ins>
      <w:r w:rsidRPr="00E07154">
        <w:rPr>
          <w:rFonts w:ascii="Cambria" w:hAnsi="Cambria"/>
        </w:rPr>
        <w:t xml:space="preserve">arying definitions </w:t>
      </w:r>
      <w:r w:rsidR="0071524C" w:rsidRPr="00E07154">
        <w:rPr>
          <w:rFonts w:ascii="Cambria" w:hAnsi="Cambria"/>
        </w:rPr>
        <w:t xml:space="preserve">of spindles </w:t>
      </w:r>
      <w:r w:rsidRPr="00E07154">
        <w:rPr>
          <w:rFonts w:ascii="Cambria" w:hAnsi="Cambria"/>
        </w:rPr>
        <w:t>exist in literature</w:t>
      </w:r>
      <w:r w:rsidR="0071524C" w:rsidRPr="00E07154">
        <w:rPr>
          <w:rFonts w:ascii="Cambria" w:hAnsi="Cambria"/>
        </w:rPr>
        <w:t>,</w:t>
      </w:r>
      <w:ins w:id="7" w:author="Ahmed, Beena" w:date="2014-09-08T09:57:00Z">
        <w:r w:rsidR="008D552A">
          <w:rPr>
            <w:rFonts w:ascii="Cambria" w:hAnsi="Cambria"/>
          </w:rPr>
          <w:t xml:space="preserve"> the</w:t>
        </w:r>
      </w:ins>
      <w:ins w:id="8" w:author="Ahmed, Beena" w:date="2014-09-08T10:50:00Z">
        <w:r w:rsidR="00F274A4">
          <w:rPr>
            <w:rFonts w:ascii="Cambria" w:hAnsi="Cambria"/>
          </w:rPr>
          <w:t xml:space="preserve"> </w:t>
        </w:r>
        <w:r w:rsidR="00F274A4" w:rsidRPr="00F274A4">
          <w:rPr>
            <w:rFonts w:ascii="Cambria" w:hAnsi="Cambria"/>
          </w:rPr>
          <w:t xml:space="preserve">American Academy of Sleep Medicine (AASM) </w:t>
        </w:r>
        <w:r w:rsidR="00F274A4">
          <w:rPr>
            <w:rFonts w:ascii="Cambria" w:hAnsi="Cambria"/>
          </w:rPr>
          <w:t xml:space="preserve">has standardized them </w:t>
        </w:r>
        <w:proofErr w:type="spellStart"/>
        <w:r w:rsidR="00F274A4">
          <w:rPr>
            <w:rFonts w:ascii="Cambria" w:hAnsi="Cambria"/>
          </w:rPr>
          <w:t>by</w:t>
        </w:r>
      </w:ins>
      <w:del w:id="9" w:author="Ahmed, Beena" w:date="2014-09-08T10:50:00Z">
        <w:r w:rsidRPr="00E07154" w:rsidDel="00F274A4">
          <w:rPr>
            <w:rFonts w:ascii="Cambria" w:hAnsi="Cambria"/>
          </w:rPr>
          <w:delText xml:space="preserve"> which more or less </w:delText>
        </w:r>
      </w:del>
      <w:r w:rsidRPr="00E07154">
        <w:rPr>
          <w:rFonts w:ascii="Cambria" w:hAnsi="Cambria"/>
        </w:rPr>
        <w:t>describ</w:t>
      </w:r>
      <w:ins w:id="10" w:author="Ahmed, Beena" w:date="2014-09-08T10:50:00Z">
        <w:r w:rsidR="00F274A4">
          <w:rPr>
            <w:rFonts w:ascii="Cambria" w:hAnsi="Cambria"/>
          </w:rPr>
          <w:t>ing</w:t>
        </w:r>
      </w:ins>
      <w:proofErr w:type="spellEnd"/>
      <w:del w:id="11" w:author="Ahmed, Beena" w:date="2014-09-08T10:50:00Z">
        <w:r w:rsidRPr="00E07154" w:rsidDel="00F274A4">
          <w:rPr>
            <w:rFonts w:ascii="Cambria" w:hAnsi="Cambria"/>
          </w:rPr>
          <w:delText>e</w:delText>
        </w:r>
      </w:del>
      <w:r w:rsidRPr="00E07154">
        <w:rPr>
          <w:rFonts w:ascii="Cambria" w:hAnsi="Cambria"/>
        </w:rPr>
        <w:t xml:space="preserve"> spindles as “oscillatory bursts on EEG, of 11-16Hz sinusoidal waves, with a duration of 0.5 to 2 seconds and a waxing and waning envelope”</w:t>
      </w:r>
      <w:r w:rsidR="0071524C" w:rsidRPr="00E07154">
        <w:rPr>
          <w:rFonts w:ascii="Cambria" w:hAnsi="Cambria"/>
        </w:rPr>
        <w:t xml:space="preserve"> </w:t>
      </w:r>
      <w:sdt>
        <w:sdtPr>
          <w:rPr>
            <w:rFonts w:ascii="Cambria" w:hAnsi="Cambria"/>
          </w:rPr>
          <w:id w:val="1199743969"/>
          <w:citation/>
        </w:sdtPr>
        <w:sdtContent>
          <w:r w:rsidR="000D3BD7" w:rsidRPr="00E07154">
            <w:rPr>
              <w:rFonts w:ascii="Cambria" w:hAnsi="Cambria"/>
            </w:rPr>
            <w:fldChar w:fldCharType="begin"/>
          </w:r>
          <w:r w:rsidR="0071524C" w:rsidRPr="00E07154">
            <w:rPr>
              <w:rFonts w:ascii="Cambria" w:hAnsi="Cambria"/>
              <w:b/>
            </w:rPr>
            <w:instrText xml:space="preserve"> CITATION Rec68 \l 1033  \m Ibe07</w:instrText>
          </w:r>
          <w:r w:rsidR="000D3BD7" w:rsidRPr="00E07154">
            <w:rPr>
              <w:rFonts w:ascii="Cambria" w:hAnsi="Cambria"/>
            </w:rPr>
            <w:fldChar w:fldCharType="separate"/>
          </w:r>
          <w:r w:rsidR="00A526B4" w:rsidRPr="00E07154">
            <w:rPr>
              <w:rFonts w:ascii="Cambria" w:hAnsi="Cambria"/>
              <w:noProof/>
            </w:rPr>
            <w:t>[1, 2]</w:t>
          </w:r>
          <w:r w:rsidR="000D3BD7" w:rsidRPr="00E07154">
            <w:rPr>
              <w:rFonts w:ascii="Cambria" w:hAnsi="Cambria"/>
            </w:rPr>
            <w:fldChar w:fldCharType="end"/>
          </w:r>
        </w:sdtContent>
      </w:sdt>
      <w:r w:rsidRPr="00E07154">
        <w:rPr>
          <w:rFonts w:ascii="Cambria" w:hAnsi="Cambria"/>
        </w:rPr>
        <w:t xml:space="preserve">. </w:t>
      </w:r>
      <w:r w:rsidR="00415A9E" w:rsidRPr="00E07154">
        <w:rPr>
          <w:rFonts w:ascii="Cambria" w:hAnsi="Cambria"/>
        </w:rPr>
        <w:t xml:space="preserve"> </w:t>
      </w:r>
    </w:p>
    <w:p w:rsidR="005B764D" w:rsidRDefault="00167CA8" w:rsidP="00186737">
      <w:pPr>
        <w:spacing w:after="0" w:line="480" w:lineRule="auto"/>
        <w:ind w:firstLine="360"/>
        <w:rPr>
          <w:ins w:id="12" w:author="Ahmed, Beena" w:date="2014-09-08T11:28:00Z"/>
          <w:rFonts w:ascii="Cambria" w:hAnsi="Cambria"/>
        </w:rPr>
        <w:pPrChange w:id="13" w:author="Beena Ahmed" w:date="2014-09-09T08:37:00Z">
          <w:pPr>
            <w:spacing w:after="0" w:line="480" w:lineRule="auto"/>
            <w:ind w:firstLine="720"/>
          </w:pPr>
        </w:pPrChange>
      </w:pPr>
      <w:commentRangeStart w:id="14"/>
      <w:r w:rsidRPr="00E07154">
        <w:rPr>
          <w:rFonts w:ascii="Cambria" w:hAnsi="Cambria"/>
        </w:rPr>
        <w:t xml:space="preserve">The primary role of spindles </w:t>
      </w:r>
      <w:del w:id="15" w:author="Beena Ahmed" w:date="2014-09-08T22:13:00Z">
        <w:r w:rsidRPr="00E07154" w:rsidDel="009E4F43">
          <w:rPr>
            <w:rFonts w:ascii="Cambria" w:hAnsi="Cambria"/>
          </w:rPr>
          <w:delText xml:space="preserve">are </w:delText>
        </w:r>
      </w:del>
      <w:ins w:id="16" w:author="Beena Ahmed" w:date="2014-09-08T22:13:00Z">
        <w:r w:rsidR="009E4F43">
          <w:rPr>
            <w:rFonts w:ascii="Cambria" w:hAnsi="Cambria"/>
          </w:rPr>
          <w:t xml:space="preserve">is </w:t>
        </w:r>
      </w:ins>
      <w:r w:rsidRPr="00E07154">
        <w:rPr>
          <w:rFonts w:ascii="Cambria" w:hAnsi="Cambria"/>
        </w:rPr>
        <w:t xml:space="preserve">to aid in sleep staging </w:t>
      </w:r>
      <w:sdt>
        <w:sdtPr>
          <w:rPr>
            <w:rFonts w:ascii="Cambria" w:hAnsi="Cambria"/>
          </w:rPr>
          <w:id w:val="-937761535"/>
          <w:citation/>
        </w:sdtPr>
        <w:sdtContent>
          <w:r w:rsidR="000D3BD7" w:rsidRPr="00E07154">
            <w:rPr>
              <w:rFonts w:ascii="Cambria" w:hAnsi="Cambria"/>
            </w:rPr>
            <w:fldChar w:fldCharType="begin"/>
          </w:r>
          <w:r w:rsidRPr="00E07154">
            <w:rPr>
              <w:rFonts w:ascii="Cambria" w:hAnsi="Cambria"/>
              <w:b/>
            </w:rPr>
            <w:instrText xml:space="preserve"> CITATION Rec68 \l 1033  \m Ibe07</w:instrText>
          </w:r>
          <w:r w:rsidR="000D3BD7" w:rsidRPr="00E07154">
            <w:rPr>
              <w:rFonts w:ascii="Cambria" w:hAnsi="Cambria"/>
            </w:rPr>
            <w:fldChar w:fldCharType="separate"/>
          </w:r>
          <w:r w:rsidR="00A526B4" w:rsidRPr="00E07154">
            <w:rPr>
              <w:rFonts w:ascii="Cambria" w:hAnsi="Cambria"/>
              <w:noProof/>
            </w:rPr>
            <w:t>[1, 2]</w:t>
          </w:r>
          <w:r w:rsidR="000D3BD7" w:rsidRPr="00E07154">
            <w:rPr>
              <w:rFonts w:ascii="Cambria" w:hAnsi="Cambria"/>
            </w:rPr>
            <w:fldChar w:fldCharType="end"/>
          </w:r>
        </w:sdtContent>
      </w:sdt>
      <w:r w:rsidRPr="00E07154">
        <w:rPr>
          <w:rFonts w:ascii="Cambria" w:hAnsi="Cambria"/>
        </w:rPr>
        <w:t xml:space="preserve">. </w:t>
      </w:r>
      <w:commentRangeStart w:id="17"/>
      <w:del w:id="18" w:author="Ahmed, Beena" w:date="2014-09-08T11:08:00Z">
        <w:r w:rsidRPr="00E07154" w:rsidDel="005B764D">
          <w:rPr>
            <w:rFonts w:ascii="Cambria" w:hAnsi="Cambria"/>
          </w:rPr>
          <w:delText>However, more specific</w:delText>
        </w:r>
      </w:del>
      <w:ins w:id="19" w:author="Ahmed, Beena" w:date="2014-09-08T11:08:00Z">
        <w:r w:rsidR="005B764D">
          <w:rPr>
            <w:rFonts w:ascii="Cambria" w:hAnsi="Cambria"/>
          </w:rPr>
          <w:t>Recent</w:t>
        </w:r>
      </w:ins>
      <w:r w:rsidRPr="00E07154">
        <w:rPr>
          <w:rFonts w:ascii="Cambria" w:hAnsi="Cambria"/>
        </w:rPr>
        <w:t xml:space="preserve"> </w:t>
      </w:r>
      <w:ins w:id="20" w:author="Ahmed, Beena" w:date="2014-09-08T11:10:00Z">
        <w:r w:rsidR="005B764D">
          <w:rPr>
            <w:rFonts w:ascii="Cambria" w:hAnsi="Cambria"/>
          </w:rPr>
          <w:t>research</w:t>
        </w:r>
      </w:ins>
      <w:del w:id="21" w:author="Ahmed, Beena" w:date="2014-09-08T11:10:00Z">
        <w:r w:rsidRPr="00E07154" w:rsidDel="005B764D">
          <w:rPr>
            <w:rFonts w:ascii="Cambria" w:hAnsi="Cambria"/>
          </w:rPr>
          <w:delText>work</w:delText>
        </w:r>
      </w:del>
      <w:del w:id="22" w:author="Ahmed, Beena" w:date="2014-09-08T11:08:00Z">
        <w:r w:rsidRPr="00E07154" w:rsidDel="005B764D">
          <w:rPr>
            <w:rFonts w:ascii="Cambria" w:hAnsi="Cambria"/>
          </w:rPr>
          <w:delText>s</w:delText>
        </w:r>
      </w:del>
      <w:r w:rsidRPr="00E07154">
        <w:rPr>
          <w:rFonts w:ascii="Cambria" w:hAnsi="Cambria"/>
        </w:rPr>
        <w:t xml:space="preserve"> </w:t>
      </w:r>
      <w:ins w:id="23" w:author="Ahmed, Beena" w:date="2014-09-08T11:09:00Z">
        <w:r w:rsidR="005B764D">
          <w:rPr>
            <w:rFonts w:ascii="Cambria" w:hAnsi="Cambria"/>
          </w:rPr>
          <w:t xml:space="preserve">on spindles has found </w:t>
        </w:r>
        <w:proofErr w:type="spellStart"/>
        <w:r w:rsidR="005B764D">
          <w:rPr>
            <w:rFonts w:ascii="Cambria" w:hAnsi="Cambria"/>
          </w:rPr>
          <w:t>an</w:t>
        </w:r>
      </w:ins>
      <w:del w:id="24" w:author="Ahmed, Beena" w:date="2014-09-08T11:09:00Z">
        <w:r w:rsidRPr="00E07154" w:rsidDel="005B764D">
          <w:rPr>
            <w:rFonts w:ascii="Cambria" w:hAnsi="Cambria"/>
          </w:rPr>
          <w:delText>ha</w:delText>
        </w:r>
      </w:del>
      <w:ins w:id="25" w:author="Ahmed, Beena" w:date="2014-09-08T11:09:00Z">
        <w:r w:rsidR="005B764D">
          <w:rPr>
            <w:rFonts w:ascii="Cambria" w:hAnsi="Cambria"/>
          </w:rPr>
          <w:t>s</w:t>
        </w:r>
      </w:ins>
      <w:del w:id="26" w:author="Ahmed, Beena" w:date="2014-09-08T11:09:00Z">
        <w:r w:rsidRPr="00E07154" w:rsidDel="005B764D">
          <w:rPr>
            <w:rFonts w:ascii="Cambria" w:hAnsi="Cambria"/>
          </w:rPr>
          <w:delText xml:space="preserve">ve succeeded in </w:delText>
        </w:r>
      </w:del>
      <w:r w:rsidRPr="00E07154">
        <w:rPr>
          <w:rFonts w:ascii="Cambria" w:hAnsi="Cambria"/>
        </w:rPr>
        <w:t>associat</w:t>
      </w:r>
      <w:ins w:id="27" w:author="Ahmed, Beena" w:date="2014-09-08T11:09:00Z">
        <w:r w:rsidR="005B764D">
          <w:rPr>
            <w:rFonts w:ascii="Cambria" w:hAnsi="Cambria"/>
          </w:rPr>
          <w:t>ion</w:t>
        </w:r>
        <w:proofErr w:type="spellEnd"/>
        <w:r w:rsidR="005B764D">
          <w:rPr>
            <w:rFonts w:ascii="Cambria" w:hAnsi="Cambria"/>
          </w:rPr>
          <w:t xml:space="preserve"> </w:t>
        </w:r>
      </w:ins>
      <w:del w:id="28" w:author="Ahmed, Beena" w:date="2014-09-08T11:09:00Z">
        <w:r w:rsidRPr="00E07154" w:rsidDel="005B764D">
          <w:rPr>
            <w:rFonts w:ascii="Cambria" w:hAnsi="Cambria"/>
          </w:rPr>
          <w:delText>ing spindles</w:delText>
        </w:r>
      </w:del>
      <w:r w:rsidRPr="00E07154">
        <w:rPr>
          <w:rFonts w:ascii="Cambria" w:hAnsi="Cambria"/>
        </w:rPr>
        <w:t xml:space="preserve"> with various pathological </w:t>
      </w:r>
      <w:proofErr w:type="gramStart"/>
      <w:r w:rsidRPr="00E07154">
        <w:rPr>
          <w:rFonts w:ascii="Cambria" w:hAnsi="Cambria"/>
        </w:rPr>
        <w:t>phenomenon</w:t>
      </w:r>
      <w:proofErr w:type="gramEnd"/>
      <w:ins w:id="29" w:author="Ahmed, Beena" w:date="2014-09-08T13:03:00Z">
        <w:r w:rsidR="00892BAB">
          <w:rPr>
            <w:rFonts w:ascii="Cambria" w:hAnsi="Cambria"/>
          </w:rPr>
          <w:t xml:space="preserve"> </w:t>
        </w:r>
        <w:r w:rsidR="00892BAB" w:rsidRPr="00892BAB">
          <w:rPr>
            <w:rFonts w:ascii="Cambria" w:hAnsi="Cambria"/>
          </w:rPr>
          <w:t>such as sleep ‘stability’, memory formation</w:t>
        </w:r>
        <w:r w:rsidR="00892BAB">
          <w:rPr>
            <w:rFonts w:ascii="Cambria" w:hAnsi="Cambria"/>
          </w:rPr>
          <w:t>,</w:t>
        </w:r>
        <w:r w:rsidR="00892BAB" w:rsidRPr="00892BAB">
          <w:rPr>
            <w:rFonts w:ascii="Cambria" w:hAnsi="Cambria"/>
          </w:rPr>
          <w:t xml:space="preserve"> depression, epilepsy, Parkinson, Alzheimer and schizophrenia</w:t>
        </w:r>
      </w:ins>
      <w:ins w:id="30" w:author="Ahmed, Beena" w:date="2014-09-08T11:09:00Z">
        <w:r w:rsidR="005B764D">
          <w:rPr>
            <w:rFonts w:ascii="Cambria" w:hAnsi="Cambria"/>
          </w:rPr>
          <w:t>,</w:t>
        </w:r>
      </w:ins>
      <w:r w:rsidRPr="00E07154">
        <w:rPr>
          <w:rFonts w:ascii="Cambria" w:hAnsi="Cambria"/>
        </w:rPr>
        <w:t xml:space="preserve"> further raising their significance </w:t>
      </w:r>
      <w:sdt>
        <w:sdtPr>
          <w:rPr>
            <w:rFonts w:ascii="Cambria" w:hAnsi="Cambria"/>
          </w:rPr>
          <w:id w:val="-617690166"/>
          <w:citation/>
        </w:sdtPr>
        <w:sdtContent>
          <w:r w:rsidR="000D3BD7" w:rsidRPr="00E07154">
            <w:rPr>
              <w:rFonts w:ascii="Cambria" w:hAnsi="Cambria"/>
            </w:rPr>
            <w:fldChar w:fldCharType="begin"/>
          </w:r>
          <w:r w:rsidRPr="00E07154">
            <w:rPr>
              <w:rFonts w:ascii="Cambria" w:hAnsi="Cambria"/>
              <w:b/>
            </w:rPr>
            <w:instrText xml:space="preserve"> CITATION Stu11 \l 1033  \m Hen99 \m Rób05</w:instrText>
          </w:r>
          <w:r w:rsidR="000D3BD7" w:rsidRPr="00E07154">
            <w:rPr>
              <w:rFonts w:ascii="Cambria" w:hAnsi="Cambria"/>
            </w:rPr>
            <w:fldChar w:fldCharType="separate"/>
          </w:r>
          <w:r w:rsidR="00A526B4" w:rsidRPr="00E07154">
            <w:rPr>
              <w:rFonts w:ascii="Cambria" w:hAnsi="Cambria"/>
              <w:noProof/>
            </w:rPr>
            <w:t>[3, 4, 5]</w:t>
          </w:r>
          <w:r w:rsidR="000D3BD7" w:rsidRPr="00E07154">
            <w:rPr>
              <w:rFonts w:ascii="Cambria" w:hAnsi="Cambria"/>
            </w:rPr>
            <w:fldChar w:fldCharType="end"/>
          </w:r>
        </w:sdtContent>
      </w:sdt>
      <w:r w:rsidRPr="00E07154">
        <w:rPr>
          <w:rFonts w:ascii="Cambria" w:hAnsi="Cambria"/>
        </w:rPr>
        <w:t xml:space="preserve">. </w:t>
      </w:r>
      <w:ins w:id="31" w:author="Ahmed, Beena" w:date="2014-09-08T11:10:00Z">
        <w:r w:rsidR="005B764D">
          <w:rPr>
            <w:rFonts w:ascii="Cambria" w:hAnsi="Cambria"/>
          </w:rPr>
          <w:t>EXPAND</w:t>
        </w:r>
      </w:ins>
      <w:commentRangeEnd w:id="17"/>
      <w:ins w:id="32" w:author="Ahmed, Beena" w:date="2014-09-08T11:21:00Z">
        <w:r w:rsidR="005F22D5">
          <w:rPr>
            <w:rStyle w:val="CommentReference"/>
          </w:rPr>
          <w:commentReference w:id="17"/>
        </w:r>
      </w:ins>
      <w:proofErr w:type="gramStart"/>
      <w:ins w:id="33" w:author="Ahmed, Beena" w:date="2014-09-08T11:27:00Z">
        <w:r w:rsidR="005F22D5">
          <w:rPr>
            <w:rFonts w:ascii="Cambria" w:hAnsi="Cambria"/>
          </w:rPr>
          <w:t>..</w:t>
        </w:r>
      </w:ins>
      <w:commentRangeEnd w:id="14"/>
      <w:proofErr w:type="gramEnd"/>
      <w:r w:rsidR="00186737">
        <w:rPr>
          <w:rStyle w:val="CommentReference"/>
        </w:rPr>
        <w:commentReference w:id="14"/>
      </w:r>
    </w:p>
    <w:p w:rsidR="00496A06" w:rsidRDefault="0004362C" w:rsidP="00186737">
      <w:pPr>
        <w:spacing w:after="0" w:line="480" w:lineRule="auto"/>
        <w:ind w:firstLine="720"/>
        <w:rPr>
          <w:ins w:id="34" w:author="Ahmed, Beena" w:date="2014-09-08T11:28:00Z"/>
          <w:rFonts w:ascii="Cambria" w:hAnsi="Cambria"/>
        </w:rPr>
      </w:pPr>
      <w:ins w:id="35" w:author="Ahmed, Beena" w:date="2014-09-08T12:24:00Z">
        <w:r>
          <w:rPr>
            <w:rFonts w:ascii="Cambria" w:hAnsi="Cambria"/>
          </w:rPr>
          <w:t>These analyses require</w:t>
        </w:r>
      </w:ins>
      <w:ins w:id="36" w:author="Ahmed, Beena" w:date="2014-09-08T12:29:00Z">
        <w:r>
          <w:rPr>
            <w:rFonts w:ascii="Cambria" w:hAnsi="Cambria"/>
          </w:rPr>
          <w:t xml:space="preserve"> accurate</w:t>
        </w:r>
      </w:ins>
      <w:ins w:id="37" w:author="Ahmed, Beena" w:date="2014-09-08T12:24:00Z">
        <w:r>
          <w:rPr>
            <w:rFonts w:ascii="Cambria" w:hAnsi="Cambria"/>
          </w:rPr>
          <w:t xml:space="preserve"> </w:t>
        </w:r>
      </w:ins>
      <w:ins w:id="38" w:author="Ahmed, Beena" w:date="2014-09-08T12:27:00Z">
        <w:r>
          <w:rPr>
            <w:rFonts w:ascii="Cambria" w:hAnsi="Cambria"/>
          </w:rPr>
          <w:t>labelling</w:t>
        </w:r>
      </w:ins>
      <w:ins w:id="39" w:author="Ahmed, Beena" w:date="2014-09-08T12:26:00Z">
        <w:r>
          <w:rPr>
            <w:rFonts w:ascii="Cambria" w:hAnsi="Cambria"/>
          </w:rPr>
          <w:t xml:space="preserve"> </w:t>
        </w:r>
      </w:ins>
      <w:ins w:id="40" w:author="Ahmed, Beena" w:date="2014-09-08T12:29:00Z">
        <w:r>
          <w:rPr>
            <w:rFonts w:ascii="Cambria" w:hAnsi="Cambria"/>
          </w:rPr>
          <w:t xml:space="preserve">of </w:t>
        </w:r>
      </w:ins>
      <w:ins w:id="41" w:author="Ahmed, Beena" w:date="2014-09-08T12:24:00Z">
        <w:r>
          <w:rPr>
            <w:rFonts w:ascii="Cambria" w:hAnsi="Cambria"/>
          </w:rPr>
          <w:t>sleep spindle</w:t>
        </w:r>
      </w:ins>
      <w:ins w:id="42" w:author="Ahmed, Beena" w:date="2014-09-08T12:26:00Z">
        <w:r>
          <w:rPr>
            <w:rFonts w:ascii="Cambria" w:hAnsi="Cambria"/>
          </w:rPr>
          <w:t>s</w:t>
        </w:r>
      </w:ins>
      <w:ins w:id="43" w:author="Ahmed, Beena" w:date="2014-09-08T12:27:00Z">
        <w:r>
          <w:rPr>
            <w:rFonts w:ascii="Cambria" w:hAnsi="Cambria"/>
          </w:rPr>
          <w:t xml:space="preserve"> in EEG recordings</w:t>
        </w:r>
      </w:ins>
      <w:ins w:id="44" w:author="Ahmed, Beena" w:date="2014-09-08T12:24:00Z">
        <w:r>
          <w:rPr>
            <w:rFonts w:ascii="Cambria" w:hAnsi="Cambria"/>
          </w:rPr>
          <w:t xml:space="preserve">, which is </w:t>
        </w:r>
      </w:ins>
      <w:ins w:id="45" w:author="Ahmed, Beena" w:date="2014-09-08T12:25:00Z">
        <w:r w:rsidRPr="00496A06">
          <w:rPr>
            <w:rFonts w:ascii="Cambria" w:hAnsi="Cambria"/>
          </w:rPr>
          <w:t>time-consuming</w:t>
        </w:r>
        <w:r>
          <w:rPr>
            <w:rFonts w:ascii="Cambria" w:hAnsi="Cambria"/>
          </w:rPr>
          <w:t xml:space="preserve"> </w:t>
        </w:r>
      </w:ins>
      <w:ins w:id="46" w:author="Ahmed, Beena" w:date="2014-09-08T12:28:00Z">
        <w:r>
          <w:rPr>
            <w:rFonts w:ascii="Cambria" w:hAnsi="Cambria"/>
          </w:rPr>
          <w:t xml:space="preserve">and error-prone </w:t>
        </w:r>
      </w:ins>
      <w:ins w:id="47" w:author="Ahmed, Beena" w:date="2014-09-08T12:25:00Z">
        <w:r>
          <w:rPr>
            <w:rFonts w:ascii="Cambria" w:hAnsi="Cambria"/>
          </w:rPr>
          <w:t xml:space="preserve">when done </w:t>
        </w:r>
      </w:ins>
      <w:ins w:id="48" w:author="Ahmed, Beena" w:date="2014-09-08T12:27:00Z">
        <w:r>
          <w:rPr>
            <w:rFonts w:ascii="Cambria" w:hAnsi="Cambria"/>
          </w:rPr>
          <w:t>m</w:t>
        </w:r>
      </w:ins>
      <w:ins w:id="49" w:author="Ahmed, Beena" w:date="2014-09-08T11:30:00Z">
        <w:r w:rsidR="00496A06" w:rsidRPr="00496A06">
          <w:rPr>
            <w:rFonts w:ascii="Cambria" w:hAnsi="Cambria"/>
          </w:rPr>
          <w:t>anual</w:t>
        </w:r>
      </w:ins>
      <w:ins w:id="50" w:author="Ahmed, Beena" w:date="2014-09-08T12:27:00Z">
        <w:r>
          <w:rPr>
            <w:rFonts w:ascii="Cambria" w:hAnsi="Cambria"/>
          </w:rPr>
          <w:t>ly</w:t>
        </w:r>
      </w:ins>
      <w:ins w:id="51" w:author="Ahmed, Beena" w:date="2014-09-08T11:30:00Z">
        <w:r w:rsidR="00496A06">
          <w:rPr>
            <w:rFonts w:ascii="Cambria" w:hAnsi="Cambria"/>
          </w:rPr>
          <w:t xml:space="preserve">.  </w:t>
        </w:r>
      </w:ins>
      <w:ins w:id="52" w:author="Ahmed, Beena" w:date="2014-09-08T12:28:00Z">
        <w:r>
          <w:rPr>
            <w:rFonts w:ascii="Cambria" w:hAnsi="Cambria"/>
          </w:rPr>
          <w:t>A</w:t>
        </w:r>
      </w:ins>
      <w:ins w:id="53" w:author="Ahmed, Beena" w:date="2014-09-08T11:33:00Z">
        <w:r w:rsidR="00496A06">
          <w:rPr>
            <w:rFonts w:ascii="Cambria" w:hAnsi="Cambria"/>
          </w:rPr>
          <w:t>utomated</w:t>
        </w:r>
        <w:r>
          <w:rPr>
            <w:rFonts w:ascii="Cambria" w:hAnsi="Cambria"/>
          </w:rPr>
          <w:t xml:space="preserve"> spindle detection is thus </w:t>
        </w:r>
        <w:r w:rsidR="00496A06">
          <w:rPr>
            <w:rFonts w:ascii="Cambria" w:hAnsi="Cambria"/>
          </w:rPr>
          <w:t>gather</w:t>
        </w:r>
      </w:ins>
      <w:ins w:id="54" w:author="Ahmed, Beena" w:date="2014-09-08T12:29:00Z">
        <w:r>
          <w:rPr>
            <w:rFonts w:ascii="Cambria" w:hAnsi="Cambria"/>
          </w:rPr>
          <w:t xml:space="preserve">ing </w:t>
        </w:r>
      </w:ins>
      <w:ins w:id="55" w:author="Ahmed, Beena" w:date="2014-09-08T11:33:00Z">
        <w:r w:rsidR="00496A06">
          <w:rPr>
            <w:rFonts w:ascii="Cambria" w:hAnsi="Cambria"/>
          </w:rPr>
          <w:t xml:space="preserve">increasing attention from the research community. </w:t>
        </w:r>
      </w:ins>
      <w:ins w:id="56" w:author="Ahmed, Beena" w:date="2014-09-08T11:31:00Z">
        <w:r w:rsidR="00496A06">
          <w:rPr>
            <w:rFonts w:ascii="Cambria" w:hAnsi="Cambria"/>
          </w:rPr>
          <w:t>As spindles</w:t>
        </w:r>
      </w:ins>
      <w:ins w:id="57" w:author="Ahmed, Beena" w:date="2014-09-08T11:28:00Z">
        <w:r w:rsidR="00496A06" w:rsidRPr="00496A06">
          <w:rPr>
            <w:rFonts w:ascii="Cambria" w:hAnsi="Cambria"/>
          </w:rPr>
          <w:t xml:space="preserve"> are of sinusoidal nature, characterized by progressively increasing, then</w:t>
        </w:r>
        <w:r w:rsidR="00496A06">
          <w:rPr>
            <w:rFonts w:ascii="Cambria" w:hAnsi="Cambria"/>
          </w:rPr>
          <w:t xml:space="preserve"> gradually decreasing amplitude,</w:t>
        </w:r>
        <w:r w:rsidR="00496A06" w:rsidRPr="00496A06">
          <w:rPr>
            <w:rFonts w:ascii="Cambria" w:hAnsi="Cambria"/>
          </w:rPr>
          <w:t xml:space="preserve"> most spindle detect</w:t>
        </w:r>
      </w:ins>
      <w:ins w:id="58" w:author="Ahmed, Beena" w:date="2014-09-08T11:31:00Z">
        <w:r w:rsidR="00496A06">
          <w:rPr>
            <w:rFonts w:ascii="Cambria" w:hAnsi="Cambria"/>
          </w:rPr>
          <w:t>ors</w:t>
        </w:r>
      </w:ins>
      <w:ins w:id="59" w:author="Ahmed, Beena" w:date="2014-09-08T11:28:00Z">
        <w:r w:rsidR="00496A06" w:rsidRPr="00496A06">
          <w:rPr>
            <w:rFonts w:ascii="Cambria" w:hAnsi="Cambria"/>
          </w:rPr>
          <w:t xml:space="preserve"> utilize features best suited for sinusoidal functions such as Filter banks, Fast Fourier Transforms, Wavelets and Matching pursuit</w:t>
        </w:r>
      </w:ins>
      <w:ins w:id="60" w:author="Ahmed, Beena" w:date="2014-09-08T12:24:00Z">
        <w:r>
          <w:rPr>
            <w:rFonts w:ascii="Cambria" w:hAnsi="Cambria"/>
          </w:rPr>
          <w:t xml:space="preserve"> [ref]</w:t>
        </w:r>
      </w:ins>
      <w:ins w:id="61" w:author="Ahmed, Beena" w:date="2014-09-08T11:28:00Z">
        <w:r w:rsidR="00496A06" w:rsidRPr="00496A06">
          <w:rPr>
            <w:rFonts w:ascii="Cambria" w:hAnsi="Cambria"/>
          </w:rPr>
          <w:t xml:space="preserve">. </w:t>
        </w:r>
        <w:commentRangeStart w:id="62"/>
        <w:r w:rsidR="00496A06" w:rsidRPr="00496A06">
          <w:rPr>
            <w:rFonts w:ascii="Cambria" w:hAnsi="Cambria"/>
          </w:rPr>
          <w:t xml:space="preserve">The accuracy of these features </w:t>
        </w:r>
      </w:ins>
      <w:ins w:id="63" w:author="Ahmed, Beena" w:date="2014-09-08T11:32:00Z">
        <w:r w:rsidR="00496A06">
          <w:rPr>
            <w:rFonts w:ascii="Cambria" w:hAnsi="Cambria"/>
          </w:rPr>
          <w:t xml:space="preserve">however </w:t>
        </w:r>
      </w:ins>
      <w:ins w:id="64" w:author="Ahmed, Beena" w:date="2014-09-08T11:28:00Z">
        <w:r w:rsidR="00496A06" w:rsidRPr="00496A06">
          <w:rPr>
            <w:rFonts w:ascii="Cambria" w:hAnsi="Cambria"/>
          </w:rPr>
          <w:t>decreases in higher background EEG levels causing an increase in the number of false positives. Automatic sleep spindle detection is also hindered due to fluctuations in the frequency patterns and large inter-individual variability. However a more significant issue in the development of accurate sleep spindle detectors is the proper training or tuning of these detectors. The broad AASM definition for sleep spindles leaves the manual marking of spindles in EEG data open to some interpretation, leading to low inter-expert agreement for spindle scoring. Thus the accuracy of sleep spindle detectors when trained and tested using data scored from a single scorer but can fall significantly when tested using data scored by other experts</w:t>
        </w:r>
      </w:ins>
      <w:commentRangeEnd w:id="62"/>
      <w:r w:rsidR="009E4F43">
        <w:rPr>
          <w:rStyle w:val="CommentReference"/>
        </w:rPr>
        <w:commentReference w:id="62"/>
      </w:r>
      <w:ins w:id="65" w:author="Ahmed, Beena" w:date="2014-09-08T11:28:00Z">
        <w:r w:rsidR="00496A06" w:rsidRPr="00496A06">
          <w:rPr>
            <w:rFonts w:ascii="Cambria" w:hAnsi="Cambria"/>
          </w:rPr>
          <w:t xml:space="preserve">. This also makes it difficult to develop </w:t>
        </w:r>
        <w:r w:rsidR="00496A06" w:rsidRPr="00496A06">
          <w:rPr>
            <w:rFonts w:ascii="Cambria" w:hAnsi="Cambria"/>
          </w:rPr>
          <w:lastRenderedPageBreak/>
          <w:t xml:space="preserve">validated assessment criteria for automatic sleep spindle detectors to compare the performance of proposed detectors. </w:t>
        </w:r>
      </w:ins>
    </w:p>
    <w:p w:rsidR="00167CA8" w:rsidRPr="00E07154" w:rsidDel="001E4839" w:rsidRDefault="00892BAB" w:rsidP="00186737">
      <w:pPr>
        <w:spacing w:after="0" w:line="480" w:lineRule="auto"/>
        <w:ind w:firstLine="720"/>
        <w:rPr>
          <w:del w:id="66" w:author="Ahmed, Beena" w:date="2014-09-08T13:24:00Z"/>
          <w:rFonts w:ascii="Cambria" w:hAnsi="Cambria"/>
        </w:rPr>
      </w:pPr>
      <w:ins w:id="67" w:author="Ahmed, Beena" w:date="2014-09-08T13:04:00Z">
        <w:r>
          <w:rPr>
            <w:rFonts w:ascii="Cambria" w:hAnsi="Cambria"/>
          </w:rPr>
          <w:t xml:space="preserve">A number of </w:t>
        </w:r>
        <w:r w:rsidRPr="00E07154">
          <w:rPr>
            <w:rFonts w:ascii="Cambria" w:hAnsi="Cambria"/>
          </w:rPr>
          <w:t>mathematical</w:t>
        </w:r>
        <w:del w:id="68" w:author="Beena Ahmed" w:date="2014-09-08T22:32:00Z">
          <w:r w:rsidRPr="00E07154" w:rsidDel="00B2608B">
            <w:rPr>
              <w:rFonts w:ascii="Cambria" w:hAnsi="Cambria"/>
            </w:rPr>
            <w:delText>ly</w:delText>
          </w:r>
        </w:del>
        <w:r w:rsidRPr="00E07154">
          <w:rPr>
            <w:rFonts w:ascii="Cambria" w:hAnsi="Cambria"/>
          </w:rPr>
          <w:t xml:space="preserve"> model</w:t>
        </w:r>
        <w:r>
          <w:rPr>
            <w:rFonts w:ascii="Cambria" w:hAnsi="Cambria"/>
          </w:rPr>
          <w:t xml:space="preserve">s have been proposed to </w:t>
        </w:r>
      </w:ins>
      <w:ins w:id="69" w:author="Ahmed, Beena" w:date="2014-09-08T13:05:00Z">
        <w:r>
          <w:rPr>
            <w:rFonts w:ascii="Cambria" w:hAnsi="Cambria"/>
          </w:rPr>
          <w:t xml:space="preserve">better </w:t>
        </w:r>
      </w:ins>
      <w:ins w:id="70" w:author="Ahmed, Beena" w:date="2014-09-08T13:04:00Z">
        <w:r w:rsidRPr="00496A06">
          <w:rPr>
            <w:rFonts w:ascii="Cambria" w:hAnsi="Cambria"/>
          </w:rPr>
          <w:t xml:space="preserve">characterize </w:t>
        </w:r>
      </w:ins>
      <w:ins w:id="71" w:author="Ahmed, Beena" w:date="2014-09-08T13:05:00Z">
        <w:r>
          <w:rPr>
            <w:rFonts w:ascii="Cambria" w:hAnsi="Cambria"/>
          </w:rPr>
          <w:t xml:space="preserve">the structure of </w:t>
        </w:r>
      </w:ins>
      <w:ins w:id="72" w:author="Ahmed, Beena" w:date="2014-09-08T13:04:00Z">
        <w:r w:rsidRPr="00496A06">
          <w:rPr>
            <w:rFonts w:ascii="Cambria" w:hAnsi="Cambria"/>
          </w:rPr>
          <w:t>sleep spindles</w:t>
        </w:r>
      </w:ins>
      <w:ins w:id="73" w:author="Beena Ahmed" w:date="2014-09-08T22:33:00Z">
        <w:r w:rsidR="00B2608B">
          <w:rPr>
            <w:rFonts w:ascii="Cambria" w:hAnsi="Cambria"/>
          </w:rPr>
          <w:t>, thus enabling</w:t>
        </w:r>
      </w:ins>
      <w:ins w:id="74" w:author="Ahmed, Beena" w:date="2014-09-08T13:04:00Z">
        <w:del w:id="75" w:author="Beena Ahmed" w:date="2014-09-08T22:33:00Z">
          <w:r w:rsidRPr="00496A06" w:rsidDel="00B2608B">
            <w:rPr>
              <w:rFonts w:ascii="Cambria" w:hAnsi="Cambria"/>
            </w:rPr>
            <w:delText xml:space="preserve"> </w:delText>
          </w:r>
        </w:del>
      </w:ins>
      <w:del w:id="76" w:author="Ahmed, Beena" w:date="2014-09-08T11:26:00Z">
        <w:r w:rsidR="00167CA8" w:rsidRPr="00E07154" w:rsidDel="005F22D5">
          <w:rPr>
            <w:rFonts w:ascii="Cambria" w:hAnsi="Cambria"/>
          </w:rPr>
          <w:delText xml:space="preserve">Apart from these, few works have also attempted to </w:delText>
        </w:r>
      </w:del>
      <w:del w:id="77" w:author="Ahmed, Beena" w:date="2014-09-08T13:04:00Z">
        <w:r w:rsidR="00167CA8" w:rsidRPr="00E07154" w:rsidDel="00892BAB">
          <w:rPr>
            <w:rFonts w:ascii="Cambria" w:hAnsi="Cambria"/>
          </w:rPr>
          <w:delText>mathematically model</w:delText>
        </w:r>
      </w:del>
      <w:del w:id="78" w:author="Ahmed, Beena" w:date="2014-09-08T11:26:00Z">
        <w:r w:rsidR="00167CA8" w:rsidRPr="00E07154" w:rsidDel="005F22D5">
          <w:rPr>
            <w:rFonts w:ascii="Cambria" w:hAnsi="Cambria"/>
          </w:rPr>
          <w:delText xml:space="preserve"> s</w:delText>
        </w:r>
      </w:del>
      <w:del w:id="79" w:author="Ahmed, Beena" w:date="2014-09-08T11:27:00Z">
        <w:r w:rsidR="00167CA8" w:rsidRPr="00E07154" w:rsidDel="005F22D5">
          <w:rPr>
            <w:rFonts w:ascii="Cambria" w:hAnsi="Cambria"/>
          </w:rPr>
          <w:delText>leep spindles, thus aiding</w:delText>
        </w:r>
      </w:del>
      <w:ins w:id="80" w:author="Ahmed, Beena" w:date="2014-09-08T11:27:00Z">
        <w:del w:id="81" w:author="Beena Ahmed" w:date="2014-09-08T22:33:00Z">
          <w:r w:rsidR="005F22D5" w:rsidDel="00B2608B">
            <w:rPr>
              <w:rFonts w:ascii="Cambria" w:hAnsi="Cambria"/>
            </w:rPr>
            <w:delText>to gain</w:delText>
          </w:r>
        </w:del>
        <w:r w:rsidR="005F22D5">
          <w:rPr>
            <w:rFonts w:ascii="Cambria" w:hAnsi="Cambria"/>
          </w:rPr>
          <w:t xml:space="preserve"> </w:t>
        </w:r>
      </w:ins>
      <w:del w:id="82" w:author="Ahmed, Beena" w:date="2014-09-08T11:27:00Z">
        <w:r w:rsidR="00167CA8" w:rsidRPr="00E07154" w:rsidDel="005F22D5">
          <w:rPr>
            <w:rFonts w:ascii="Cambria" w:hAnsi="Cambria"/>
          </w:rPr>
          <w:delText xml:space="preserve"> </w:delText>
        </w:r>
      </w:del>
      <w:r w:rsidR="00167CA8" w:rsidRPr="00E07154">
        <w:rPr>
          <w:rFonts w:ascii="Cambria" w:hAnsi="Cambria"/>
        </w:rPr>
        <w:t xml:space="preserve">a better understanding of their </w:t>
      </w:r>
      <w:del w:id="83" w:author="Ahmed, Beena" w:date="2014-09-08T11:27:00Z">
        <w:r w:rsidR="00167CA8" w:rsidRPr="00E07154" w:rsidDel="005F22D5">
          <w:rPr>
            <w:rFonts w:ascii="Cambria" w:hAnsi="Cambria"/>
          </w:rPr>
          <w:delText>origin</w:delText>
        </w:r>
      </w:del>
      <w:ins w:id="84" w:author="Ahmed, Beena" w:date="2014-09-08T11:27:00Z">
        <w:r w:rsidR="005F22D5">
          <w:rPr>
            <w:rFonts w:ascii="Cambria" w:hAnsi="Cambria"/>
          </w:rPr>
          <w:t>structure</w:t>
        </w:r>
      </w:ins>
      <w:r w:rsidR="00167CA8" w:rsidRPr="00E07154">
        <w:rPr>
          <w:rFonts w:ascii="Cambria" w:hAnsi="Cambria"/>
        </w:rPr>
        <w:t xml:space="preserve"> and facilitat</w:t>
      </w:r>
      <w:ins w:id="85" w:author="Beena Ahmed" w:date="2014-09-08T22:33:00Z">
        <w:r w:rsidR="00B2608B">
          <w:rPr>
            <w:rFonts w:ascii="Cambria" w:hAnsi="Cambria"/>
          </w:rPr>
          <w:t>ing</w:t>
        </w:r>
      </w:ins>
      <w:ins w:id="86" w:author="Ahmed, Beena" w:date="2014-09-08T13:25:00Z">
        <w:del w:id="87" w:author="Beena Ahmed" w:date="2014-09-08T22:33:00Z">
          <w:r w:rsidR="00DA2A63" w:rsidDel="00B2608B">
            <w:rPr>
              <w:rFonts w:ascii="Cambria" w:hAnsi="Cambria"/>
            </w:rPr>
            <w:delText>e</w:delText>
          </w:r>
        </w:del>
      </w:ins>
      <w:del w:id="88" w:author="Ahmed, Beena" w:date="2014-09-08T13:25:00Z">
        <w:r w:rsidR="00167CA8" w:rsidRPr="00E07154" w:rsidDel="00DA2A63">
          <w:rPr>
            <w:rFonts w:ascii="Cambria" w:hAnsi="Cambria"/>
          </w:rPr>
          <w:delText>ing</w:delText>
        </w:r>
      </w:del>
      <w:r w:rsidR="00167CA8" w:rsidRPr="00E07154">
        <w:rPr>
          <w:rFonts w:ascii="Cambria" w:hAnsi="Cambria"/>
        </w:rPr>
        <w:t xml:space="preserve"> further analysis </w:t>
      </w:r>
      <w:sdt>
        <w:sdtPr>
          <w:rPr>
            <w:rFonts w:ascii="Cambria" w:hAnsi="Cambria"/>
          </w:rPr>
          <w:id w:val="-1135175046"/>
          <w:citation/>
        </w:sdtPr>
        <w:sdtContent>
          <w:r w:rsidR="000D3BD7" w:rsidRPr="00E07154">
            <w:rPr>
              <w:rFonts w:ascii="Cambria" w:hAnsi="Cambria"/>
            </w:rPr>
            <w:fldChar w:fldCharType="begin"/>
          </w:r>
          <w:r w:rsidR="00167CA8" w:rsidRPr="00E07154">
            <w:rPr>
              <w:rFonts w:ascii="Cambria" w:hAnsi="Cambria"/>
              <w:b/>
            </w:rPr>
            <w:instrText xml:space="preserve"> CITATION Eck08 \l 1033  \m OLB05 \m Ven09 \m Ant13 \m PYK07 \m PXa06</w:instrText>
          </w:r>
          <w:r w:rsidR="000D3BD7" w:rsidRPr="00E07154">
            <w:rPr>
              <w:rFonts w:ascii="Cambria" w:hAnsi="Cambria"/>
            </w:rPr>
            <w:fldChar w:fldCharType="separate"/>
          </w:r>
          <w:r w:rsidR="00A526B4" w:rsidRPr="00E07154">
            <w:rPr>
              <w:rFonts w:ascii="Cambria" w:hAnsi="Cambria"/>
              <w:noProof/>
            </w:rPr>
            <w:t>[6, 7, 8, 9, 10, 11]</w:t>
          </w:r>
          <w:r w:rsidR="000D3BD7" w:rsidRPr="00E07154">
            <w:rPr>
              <w:rFonts w:ascii="Cambria" w:hAnsi="Cambria"/>
            </w:rPr>
            <w:fldChar w:fldCharType="end"/>
          </w:r>
        </w:sdtContent>
      </w:sdt>
      <w:r w:rsidR="00167CA8" w:rsidRPr="00E07154">
        <w:rPr>
          <w:rFonts w:ascii="Cambria" w:hAnsi="Cambria"/>
        </w:rPr>
        <w:t xml:space="preserve">. </w:t>
      </w:r>
      <w:del w:id="89" w:author="Ahmed, Beena" w:date="2014-09-08T13:16:00Z">
        <w:r w:rsidR="00167CA8" w:rsidRPr="00E07154" w:rsidDel="001E4839">
          <w:rPr>
            <w:rFonts w:ascii="Cambria" w:hAnsi="Cambria"/>
          </w:rPr>
          <w:delText>We would like to add to this body of works, proposing a generic parametric mathematical model for s</w:delText>
        </w:r>
        <w:r w:rsidR="00395340" w:rsidRPr="00E07154" w:rsidDel="001E4839">
          <w:rPr>
            <w:rFonts w:ascii="Cambria" w:hAnsi="Cambria"/>
          </w:rPr>
          <w:delText>pindles. In spite of these</w:delText>
        </w:r>
        <w:r w:rsidR="00167CA8" w:rsidRPr="00E07154" w:rsidDel="001E4839">
          <w:rPr>
            <w:rFonts w:ascii="Cambria" w:hAnsi="Cambria"/>
          </w:rPr>
          <w:delText xml:space="preserve"> a large spectrum of variations in real life spindles, they exhibit common characteristics – especially in duration and frequency content. This can be attributed to the strict definitions followed in scoring EEG recordings. It is these common attributes that a mathematical model attempts to capture.  </w:delText>
        </w:r>
      </w:del>
    </w:p>
    <w:p w:rsidR="00B700A0" w:rsidRDefault="00167CA8" w:rsidP="00186737">
      <w:pPr>
        <w:spacing w:after="0" w:line="480" w:lineRule="auto"/>
        <w:ind w:firstLine="720"/>
        <w:jc w:val="both"/>
        <w:rPr>
          <w:rFonts w:ascii="Cambria" w:hAnsi="Cambria"/>
          <w:iCs/>
        </w:rPr>
        <w:pPrChange w:id="90" w:author="Beena Ahmed" w:date="2014-09-09T08:36:00Z">
          <w:pPr>
            <w:spacing w:after="0" w:line="480" w:lineRule="auto"/>
            <w:jc w:val="both"/>
          </w:pPr>
        </w:pPrChange>
      </w:pPr>
      <w:del w:id="91" w:author="Ahmed, Beena" w:date="2014-09-08T13:17:00Z">
        <w:r w:rsidRPr="00E07154" w:rsidDel="001E4839">
          <w:rPr>
            <w:rStyle w:val="IntenseEmphasis"/>
            <w:rFonts w:ascii="Cambria" w:hAnsi="Cambria"/>
          </w:rPr>
          <w:tab/>
        </w:r>
      </w:del>
      <w:del w:id="92" w:author="Ahmed, Beena" w:date="2014-09-08T13:25:00Z">
        <w:r w:rsidRPr="00E07154" w:rsidDel="00DA2A63">
          <w:rPr>
            <w:rFonts w:ascii="Cambria" w:hAnsi="Cambria"/>
            <w:iCs/>
          </w:rPr>
          <w:delText>Different models have been proposed in literature to represent spindles. For example, i</w:delText>
        </w:r>
      </w:del>
      <w:ins w:id="93" w:author="Ahmed, Beena" w:date="2014-09-08T13:25:00Z">
        <w:r w:rsidR="00DA2A63">
          <w:rPr>
            <w:rFonts w:ascii="Cambria" w:hAnsi="Cambria"/>
            <w:iCs/>
          </w:rPr>
          <w:t>I</w:t>
        </w:r>
      </w:ins>
      <w:r w:rsidRPr="00E07154">
        <w:rPr>
          <w:rFonts w:ascii="Cambria" w:hAnsi="Cambria"/>
          <w:iCs/>
        </w:rPr>
        <w:t xml:space="preserve">n </w:t>
      </w:r>
      <w:sdt>
        <w:sdtPr>
          <w:rPr>
            <w:rFonts w:ascii="Cambria" w:hAnsi="Cambria"/>
            <w:iCs/>
          </w:rPr>
          <w:id w:val="1672374716"/>
          <w:citation/>
        </w:sdtPr>
        <w:sdtEndPr>
          <w:rPr>
            <w:b/>
          </w:rPr>
        </w:sdtEndPr>
        <w:sdtContent>
          <w:r w:rsidR="000D3BD7" w:rsidRPr="00E07154">
            <w:rPr>
              <w:rFonts w:ascii="Cambria" w:hAnsi="Cambria"/>
              <w:b/>
              <w:iCs/>
            </w:rPr>
            <w:fldChar w:fldCharType="begin"/>
          </w:r>
          <w:r w:rsidRPr="00E07154">
            <w:rPr>
              <w:rFonts w:ascii="Cambria" w:hAnsi="Cambria"/>
              <w:b/>
              <w:iCs/>
            </w:rPr>
            <w:instrText xml:space="preserve">CITATION OLB05 \l 1033 </w:instrText>
          </w:r>
          <w:r w:rsidR="000D3BD7" w:rsidRPr="00E07154">
            <w:rPr>
              <w:rFonts w:ascii="Cambria" w:hAnsi="Cambria"/>
              <w:b/>
              <w:iCs/>
            </w:rPr>
            <w:fldChar w:fldCharType="separate"/>
          </w:r>
          <w:r w:rsidR="00A526B4" w:rsidRPr="00E07154">
            <w:rPr>
              <w:rFonts w:ascii="Cambria" w:hAnsi="Cambria"/>
              <w:noProof/>
            </w:rPr>
            <w:t>[7]</w:t>
          </w:r>
          <w:r w:rsidR="000D3BD7" w:rsidRPr="00E07154">
            <w:rPr>
              <w:rFonts w:ascii="Cambria" w:hAnsi="Cambria"/>
              <w:b/>
              <w:iCs/>
            </w:rPr>
            <w:fldChar w:fldCharType="end"/>
          </w:r>
        </w:sdtContent>
      </w:sdt>
      <w:r w:rsidRPr="00E07154">
        <w:rPr>
          <w:rFonts w:ascii="Cambria" w:hAnsi="Cambria"/>
          <w:iCs/>
        </w:rPr>
        <w:t xml:space="preserve"> the authors fitted autoregressive (AR) models onto EEG data and used it to analyze oscillatory patterns including spindles. The authors further expanded their work in </w:t>
      </w:r>
      <w:sdt>
        <w:sdtPr>
          <w:rPr>
            <w:rFonts w:ascii="Cambria" w:hAnsi="Cambria"/>
            <w:iCs/>
          </w:rPr>
          <w:id w:val="-1377772658"/>
          <w:citation/>
        </w:sdtPr>
        <w:sdtContent>
          <w:r w:rsidR="000D3BD7" w:rsidRPr="00E07154">
            <w:rPr>
              <w:rFonts w:ascii="Cambria" w:hAnsi="Cambria"/>
              <w:b/>
              <w:iCs/>
            </w:rPr>
            <w:fldChar w:fldCharType="begin"/>
          </w:r>
          <w:r w:rsidRPr="00E07154">
            <w:rPr>
              <w:rFonts w:ascii="Cambria" w:hAnsi="Cambria"/>
              <w:b/>
              <w:iCs/>
            </w:rPr>
            <w:instrText xml:space="preserve">CITATION Eck08 \l 1033 </w:instrText>
          </w:r>
          <w:r w:rsidR="000D3BD7" w:rsidRPr="00E07154">
            <w:rPr>
              <w:rFonts w:ascii="Cambria" w:hAnsi="Cambria"/>
              <w:b/>
              <w:iCs/>
            </w:rPr>
            <w:fldChar w:fldCharType="separate"/>
          </w:r>
          <w:r w:rsidR="00A526B4" w:rsidRPr="00E07154">
            <w:rPr>
              <w:rFonts w:ascii="Cambria" w:hAnsi="Cambria"/>
              <w:noProof/>
            </w:rPr>
            <w:t>[6]</w:t>
          </w:r>
          <w:r w:rsidR="000D3BD7" w:rsidRPr="00E07154">
            <w:rPr>
              <w:rFonts w:ascii="Cambria" w:hAnsi="Cambria"/>
              <w:b/>
              <w:iCs/>
            </w:rPr>
            <w:fldChar w:fldCharType="end"/>
          </w:r>
        </w:sdtContent>
      </w:sdt>
      <w:r w:rsidRPr="00E07154">
        <w:rPr>
          <w:rFonts w:ascii="Cambria" w:hAnsi="Cambria"/>
          <w:iCs/>
        </w:rPr>
        <w:t xml:space="preserve"> to study the temporal organization of spindles</w:t>
      </w:r>
      <w:del w:id="94" w:author="Ahmed, Beena" w:date="2014-09-08T13:25:00Z">
        <w:r w:rsidRPr="00E07154" w:rsidDel="00DA2A63">
          <w:rPr>
            <w:rFonts w:ascii="Cambria" w:hAnsi="Cambria"/>
            <w:iCs/>
          </w:rPr>
          <w:delText xml:space="preserve"> in detail</w:delText>
        </w:r>
      </w:del>
      <w:r w:rsidRPr="00E07154">
        <w:rPr>
          <w:rFonts w:ascii="Cambria" w:hAnsi="Cambria"/>
          <w:iCs/>
        </w:rPr>
        <w:t xml:space="preserve">. </w:t>
      </w:r>
      <w:del w:id="95" w:author="Ahmed, Beena" w:date="2014-09-08T13:25:00Z">
        <w:r w:rsidRPr="00E07154" w:rsidDel="00DA2A63">
          <w:rPr>
            <w:rFonts w:ascii="Cambria" w:hAnsi="Cambria"/>
            <w:iCs/>
          </w:rPr>
          <w:delText>However</w:delText>
        </w:r>
      </w:del>
      <w:ins w:id="96" w:author="Ahmed, Beena" w:date="2014-09-08T13:25:00Z">
        <w:r w:rsidR="00DA2A63">
          <w:rPr>
            <w:rFonts w:ascii="Cambria" w:hAnsi="Cambria"/>
            <w:iCs/>
          </w:rPr>
          <w:t>Though</w:t>
        </w:r>
      </w:ins>
      <w:r w:rsidRPr="00E07154">
        <w:rPr>
          <w:rFonts w:ascii="Cambria" w:hAnsi="Cambria"/>
          <w:iCs/>
        </w:rPr>
        <w:t xml:space="preserve"> spindles were detected by studying damping constants of the AR model</w:t>
      </w:r>
      <w:ins w:id="97" w:author="Ahmed, Beena" w:date="2014-09-08T13:26:00Z">
        <w:r w:rsidR="00DA2A63">
          <w:rPr>
            <w:rFonts w:ascii="Cambria" w:hAnsi="Cambria"/>
            <w:iCs/>
          </w:rPr>
          <w:t>,</w:t>
        </w:r>
      </w:ins>
      <w:del w:id="98" w:author="Ahmed, Beena" w:date="2014-09-08T13:26:00Z">
        <w:r w:rsidRPr="00E07154" w:rsidDel="00DA2A63">
          <w:rPr>
            <w:rFonts w:ascii="Cambria" w:hAnsi="Cambria"/>
            <w:iCs/>
          </w:rPr>
          <w:delText xml:space="preserve"> and</w:delText>
        </w:r>
      </w:del>
      <w:r w:rsidRPr="00E07154">
        <w:rPr>
          <w:rFonts w:ascii="Cambria" w:hAnsi="Cambria"/>
          <w:iCs/>
        </w:rPr>
        <w:t xml:space="preserve"> no physical characteristics of the spindle were </w:t>
      </w:r>
      <w:del w:id="99" w:author="Beena Ahmed" w:date="2014-09-08T19:27:00Z">
        <w:r w:rsidRPr="00E07154" w:rsidDel="00B700A0">
          <w:rPr>
            <w:rFonts w:ascii="Cambria" w:hAnsi="Cambria"/>
            <w:iCs/>
          </w:rPr>
          <w:delText>modelled</w:delText>
        </w:r>
      </w:del>
      <w:ins w:id="100" w:author="Beena Ahmed" w:date="2014-09-08T19:27:00Z">
        <w:r w:rsidR="00B700A0" w:rsidRPr="00E07154">
          <w:rPr>
            <w:rFonts w:ascii="Cambria" w:hAnsi="Cambria"/>
            <w:iCs/>
          </w:rPr>
          <w:t>modeled</w:t>
        </w:r>
      </w:ins>
      <w:r w:rsidRPr="00E07154">
        <w:rPr>
          <w:rFonts w:ascii="Cambria" w:hAnsi="Cambria"/>
          <w:iCs/>
        </w:rPr>
        <w:t xml:space="preserve">. A </w:t>
      </w:r>
      <w:del w:id="101" w:author="Beena Ahmed" w:date="2014-09-08T22:12:00Z">
        <w:r w:rsidRPr="00E07154" w:rsidDel="009E4F43">
          <w:rPr>
            <w:rFonts w:ascii="Cambria" w:hAnsi="Cambria"/>
            <w:iCs/>
          </w:rPr>
          <w:delText xml:space="preserve">very </w:delText>
        </w:r>
      </w:del>
      <w:r w:rsidRPr="00E07154">
        <w:rPr>
          <w:rFonts w:ascii="Cambria" w:hAnsi="Cambria"/>
          <w:iCs/>
        </w:rPr>
        <w:t xml:space="preserve">similar approach was later proposed in </w:t>
      </w:r>
      <w:sdt>
        <w:sdtPr>
          <w:rPr>
            <w:rFonts w:ascii="Cambria" w:hAnsi="Cambria"/>
            <w:iCs/>
          </w:rPr>
          <w:id w:val="1026217018"/>
          <w:citation/>
        </w:sdtPr>
        <w:sdtContent>
          <w:r w:rsidR="000D3BD7" w:rsidRPr="00E07154">
            <w:rPr>
              <w:rFonts w:ascii="Cambria" w:hAnsi="Cambria"/>
              <w:b/>
              <w:iCs/>
            </w:rPr>
            <w:fldChar w:fldCharType="begin"/>
          </w:r>
          <w:r w:rsidRPr="00E07154">
            <w:rPr>
              <w:rFonts w:ascii="Cambria" w:hAnsi="Cambria"/>
              <w:b/>
              <w:iCs/>
            </w:rPr>
            <w:instrText xml:space="preserve"> CITATION Ven09 \l 1033 </w:instrText>
          </w:r>
          <w:r w:rsidR="000D3BD7" w:rsidRPr="00E07154">
            <w:rPr>
              <w:rFonts w:ascii="Cambria" w:hAnsi="Cambria"/>
              <w:b/>
              <w:iCs/>
            </w:rPr>
            <w:fldChar w:fldCharType="separate"/>
          </w:r>
          <w:r w:rsidR="00A526B4" w:rsidRPr="00E07154">
            <w:rPr>
              <w:rFonts w:ascii="Cambria" w:hAnsi="Cambria"/>
              <w:noProof/>
            </w:rPr>
            <w:t>[8]</w:t>
          </w:r>
          <w:r w:rsidR="000D3BD7" w:rsidRPr="00E07154">
            <w:rPr>
              <w:rFonts w:ascii="Cambria" w:hAnsi="Cambria"/>
              <w:b/>
              <w:iCs/>
            </w:rPr>
            <w:fldChar w:fldCharType="end"/>
          </w:r>
        </w:sdtContent>
      </w:sdt>
      <w:ins w:id="102" w:author="Ahmed, Beena" w:date="2014-09-08T13:26:00Z">
        <w:r w:rsidR="00DA2A63">
          <w:rPr>
            <w:rFonts w:ascii="Cambria" w:hAnsi="Cambria"/>
            <w:iCs/>
          </w:rPr>
          <w:t xml:space="preserve">, </w:t>
        </w:r>
        <w:proofErr w:type="gramStart"/>
        <w:r w:rsidR="00DA2A63">
          <w:rPr>
            <w:rFonts w:ascii="Cambria" w:hAnsi="Cambria"/>
            <w:iCs/>
          </w:rPr>
          <w:t>where ???</w:t>
        </w:r>
      </w:ins>
      <w:r w:rsidRPr="00E07154">
        <w:rPr>
          <w:rFonts w:ascii="Cambria" w:hAnsi="Cambria"/>
          <w:iCs/>
        </w:rPr>
        <w:t>.</w:t>
      </w:r>
      <w:proofErr w:type="gramEnd"/>
      <w:r w:rsidRPr="00E07154">
        <w:rPr>
          <w:rFonts w:ascii="Cambria" w:hAnsi="Cambria"/>
          <w:iCs/>
        </w:rPr>
        <w:t xml:space="preserve"> </w:t>
      </w:r>
      <w:ins w:id="103" w:author="Beena Ahmed" w:date="2014-09-08T22:34:00Z">
        <w:r w:rsidR="00B2608B">
          <w:rPr>
            <w:rFonts w:ascii="Cambria" w:hAnsi="Cambria"/>
            <w:iCs/>
          </w:rPr>
          <w:t xml:space="preserve">In </w:t>
        </w:r>
      </w:ins>
      <w:del w:id="104" w:author="Ahmed, Beena" w:date="2014-09-08T13:26:00Z">
        <w:r w:rsidRPr="00E07154" w:rsidDel="00DA2A63">
          <w:rPr>
            <w:rFonts w:ascii="Cambria" w:hAnsi="Cambria"/>
            <w:iCs/>
          </w:rPr>
          <w:delText xml:space="preserve">Another work </w:delText>
        </w:r>
      </w:del>
      <w:sdt>
        <w:sdtPr>
          <w:rPr>
            <w:rFonts w:ascii="Cambria" w:hAnsi="Cambria"/>
            <w:iCs/>
          </w:rPr>
          <w:id w:val="288559878"/>
          <w:citation/>
        </w:sdtPr>
        <w:sdtEndPr>
          <w:rPr>
            <w:b/>
          </w:rPr>
        </w:sdtEndPr>
        <w:sdtContent>
          <w:r w:rsidR="000D3BD7" w:rsidRPr="00E07154">
            <w:rPr>
              <w:rFonts w:ascii="Cambria" w:hAnsi="Cambria"/>
              <w:b/>
              <w:iCs/>
            </w:rPr>
            <w:fldChar w:fldCharType="begin"/>
          </w:r>
          <w:r w:rsidRPr="00E07154">
            <w:rPr>
              <w:rFonts w:ascii="Cambria" w:hAnsi="Cambria"/>
              <w:b/>
              <w:iCs/>
            </w:rPr>
            <w:instrText xml:space="preserve"> CITATION Ant13 \l 1033 </w:instrText>
          </w:r>
          <w:r w:rsidR="000D3BD7" w:rsidRPr="00E07154">
            <w:rPr>
              <w:rFonts w:ascii="Cambria" w:hAnsi="Cambria"/>
              <w:b/>
              <w:iCs/>
            </w:rPr>
            <w:fldChar w:fldCharType="separate"/>
          </w:r>
          <w:r w:rsidR="00A526B4" w:rsidRPr="00E07154">
            <w:rPr>
              <w:rFonts w:ascii="Cambria" w:hAnsi="Cambria"/>
              <w:noProof/>
            </w:rPr>
            <w:t>[9]</w:t>
          </w:r>
          <w:r w:rsidR="000D3BD7" w:rsidRPr="00E07154">
            <w:rPr>
              <w:rFonts w:ascii="Cambria" w:hAnsi="Cambria"/>
              <w:b/>
              <w:iCs/>
            </w:rPr>
            <w:fldChar w:fldCharType="end"/>
          </w:r>
        </w:sdtContent>
      </w:sdt>
      <w:ins w:id="105" w:author="Beena Ahmed" w:date="2014-09-08T22:34:00Z">
        <w:r w:rsidR="00B2608B">
          <w:rPr>
            <w:rFonts w:ascii="Cambria" w:hAnsi="Cambria"/>
            <w:b/>
            <w:iCs/>
          </w:rPr>
          <w:t xml:space="preserve">, </w:t>
        </w:r>
        <w:r w:rsidR="00B2608B" w:rsidRPr="00B2608B">
          <w:rPr>
            <w:rFonts w:ascii="Cambria" w:hAnsi="Cambria"/>
            <w:iCs/>
            <w:rPrChange w:id="106" w:author="Beena Ahmed" w:date="2014-09-08T22:34:00Z">
              <w:rPr>
                <w:rFonts w:ascii="Cambria" w:hAnsi="Cambria"/>
                <w:b/>
                <w:iCs/>
              </w:rPr>
            </w:rPrChange>
          </w:rPr>
          <w:t>the authors</w:t>
        </w:r>
      </w:ins>
      <w:r w:rsidRPr="00E07154">
        <w:rPr>
          <w:rFonts w:ascii="Cambria" w:hAnsi="Cambria"/>
          <w:iCs/>
        </w:rPr>
        <w:t xml:space="preserve"> </w:t>
      </w:r>
      <w:del w:id="107" w:author="Beena Ahmed" w:date="2014-09-08T19:27:00Z">
        <w:r w:rsidRPr="00E07154" w:rsidDel="00B700A0">
          <w:rPr>
            <w:rFonts w:ascii="Cambria" w:hAnsi="Cambria"/>
            <w:iCs/>
          </w:rPr>
          <w:delText>modelled</w:delText>
        </w:r>
      </w:del>
      <w:ins w:id="108" w:author="Beena Ahmed" w:date="2014-09-08T19:27:00Z">
        <w:r w:rsidR="00B700A0" w:rsidRPr="00E07154">
          <w:rPr>
            <w:rFonts w:ascii="Cambria" w:hAnsi="Cambria"/>
            <w:iCs/>
          </w:rPr>
          <w:t>modeled</w:t>
        </w:r>
      </w:ins>
      <w:r w:rsidRPr="00E07154">
        <w:rPr>
          <w:rFonts w:ascii="Cambria" w:hAnsi="Cambria"/>
          <w:iCs/>
        </w:rPr>
        <w:t xml:space="preserve"> the amplitude and frequency of spindles using bivariate normal distributions. The work, motivated by the widely varying values of spindle properties, used tolerance intervals of normal models to detect spindles. </w:t>
      </w:r>
      <w:del w:id="109" w:author="Ahmed, Beena" w:date="2014-09-08T13:26:00Z">
        <w:r w:rsidRPr="00E07154" w:rsidDel="00DA2A63">
          <w:rPr>
            <w:rFonts w:ascii="Cambria" w:hAnsi="Cambria"/>
            <w:iCs/>
          </w:rPr>
          <w:delText>The work h</w:delText>
        </w:r>
      </w:del>
      <w:ins w:id="110" w:author="Ahmed, Beena" w:date="2014-09-08T13:26:00Z">
        <w:r w:rsidR="00DA2A63">
          <w:rPr>
            <w:rFonts w:ascii="Cambria" w:hAnsi="Cambria"/>
            <w:iCs/>
          </w:rPr>
          <w:t>H</w:t>
        </w:r>
      </w:ins>
      <w:r w:rsidRPr="00E07154">
        <w:rPr>
          <w:rFonts w:ascii="Cambria" w:hAnsi="Cambria"/>
          <w:iCs/>
        </w:rPr>
        <w:t xml:space="preserve">owever </w:t>
      </w:r>
      <w:ins w:id="111" w:author="Ahmed, Beena" w:date="2014-09-08T13:26:00Z">
        <w:del w:id="112" w:author="Beena Ahmed" w:date="2014-09-08T22:12:00Z">
          <w:r w:rsidR="00DA2A63" w:rsidDel="009E4F43">
            <w:rPr>
              <w:rFonts w:ascii="Cambria" w:hAnsi="Cambria"/>
              <w:iCs/>
            </w:rPr>
            <w:delText>there was work</w:delText>
          </w:r>
        </w:del>
      </w:ins>
      <w:ins w:id="113" w:author="Beena Ahmed" w:date="2014-09-08T22:12:00Z">
        <w:r w:rsidR="009E4F43">
          <w:rPr>
            <w:rFonts w:ascii="Cambria" w:hAnsi="Cambria"/>
            <w:iCs/>
          </w:rPr>
          <w:t>it</w:t>
        </w:r>
      </w:ins>
      <w:ins w:id="114" w:author="Ahmed, Beena" w:date="2014-09-08T13:26:00Z">
        <w:r w:rsidR="00DA2A63">
          <w:rPr>
            <w:rFonts w:ascii="Cambria" w:hAnsi="Cambria"/>
            <w:iCs/>
          </w:rPr>
          <w:t xml:space="preserve"> </w:t>
        </w:r>
        <w:proofErr w:type="gramStart"/>
        <w:r w:rsidR="00DA2A63">
          <w:rPr>
            <w:rFonts w:ascii="Cambria" w:hAnsi="Cambria"/>
            <w:iCs/>
          </w:rPr>
          <w:t>wa</w:t>
        </w:r>
      </w:ins>
      <w:proofErr w:type="gramEnd"/>
      <w:del w:id="115" w:author="Ahmed, Beena" w:date="2014-09-08T13:27:00Z">
        <w:r w:rsidRPr="00E07154" w:rsidDel="00DA2A63">
          <w:rPr>
            <w:rFonts w:ascii="Cambria" w:hAnsi="Cambria"/>
            <w:iCs/>
          </w:rPr>
          <w:delText>i</w:delText>
        </w:r>
      </w:del>
      <w:r w:rsidRPr="00E07154">
        <w:rPr>
          <w:rFonts w:ascii="Cambria" w:hAnsi="Cambria"/>
          <w:iCs/>
        </w:rPr>
        <w:t xml:space="preserve">s limited to </w:t>
      </w:r>
      <w:ins w:id="116" w:author="Ahmed, Beena" w:date="2014-09-08T13:27:00Z">
        <w:r w:rsidR="00DA2A63">
          <w:rPr>
            <w:rFonts w:ascii="Cambria" w:hAnsi="Cambria"/>
            <w:iCs/>
          </w:rPr>
          <w:t xml:space="preserve">the </w:t>
        </w:r>
      </w:ins>
      <w:r w:rsidRPr="00E07154">
        <w:rPr>
          <w:rFonts w:ascii="Cambria" w:hAnsi="Cambria"/>
          <w:iCs/>
        </w:rPr>
        <w:t>detection of spindles and d</w:t>
      </w:r>
      <w:ins w:id="117" w:author="Ahmed, Beena" w:date="2014-09-08T13:27:00Z">
        <w:r w:rsidR="00DA2A63">
          <w:rPr>
            <w:rFonts w:ascii="Cambria" w:hAnsi="Cambria"/>
            <w:iCs/>
          </w:rPr>
          <w:t>id</w:t>
        </w:r>
      </w:ins>
      <w:del w:id="118" w:author="Ahmed, Beena" w:date="2014-09-08T13:27:00Z">
        <w:r w:rsidRPr="00E07154" w:rsidDel="00DA2A63">
          <w:rPr>
            <w:rFonts w:ascii="Cambria" w:hAnsi="Cambria"/>
            <w:iCs/>
          </w:rPr>
          <w:delText>o</w:delText>
        </w:r>
      </w:del>
      <w:r w:rsidRPr="00E07154">
        <w:rPr>
          <w:rFonts w:ascii="Cambria" w:hAnsi="Cambria"/>
          <w:iCs/>
        </w:rPr>
        <w:t xml:space="preserve"> not model intra-spindle variations of these properties. </w:t>
      </w:r>
    </w:p>
    <w:p w:rsidR="00167CA8" w:rsidRPr="00E07154" w:rsidRDefault="00167CA8" w:rsidP="00186737">
      <w:pPr>
        <w:spacing w:after="0" w:line="480" w:lineRule="auto"/>
        <w:rPr>
          <w:rStyle w:val="IntenseEmphasis"/>
          <w:rFonts w:ascii="Cambria" w:hAnsi="Cambria"/>
        </w:rPr>
      </w:pPr>
      <w:r w:rsidRPr="00E07154">
        <w:rPr>
          <w:rStyle w:val="IntenseEmphasis"/>
          <w:rFonts w:ascii="Cambria" w:hAnsi="Cambria"/>
        </w:rPr>
        <w:tab/>
      </w:r>
      <w:r w:rsidRPr="00E07154">
        <w:rPr>
          <w:rFonts w:ascii="Cambria" w:hAnsi="Cambria"/>
        </w:rPr>
        <w:t xml:space="preserve">Spindle models </w:t>
      </w:r>
      <w:del w:id="119" w:author="Ahmed, Beena" w:date="2014-09-08T13:27:00Z">
        <w:r w:rsidRPr="00E07154" w:rsidDel="00DA2A63">
          <w:rPr>
            <w:rFonts w:ascii="Cambria" w:hAnsi="Cambria"/>
          </w:rPr>
          <w:delText xml:space="preserve">such </w:delText>
        </w:r>
      </w:del>
      <w:r w:rsidRPr="00E07154">
        <w:rPr>
          <w:rFonts w:ascii="Cambria" w:hAnsi="Cambria"/>
        </w:rPr>
        <w:t xml:space="preserve">as above </w:t>
      </w:r>
      <w:del w:id="120" w:author="Ahmed, Beena" w:date="2014-09-08T13:27:00Z">
        <w:r w:rsidRPr="00E07154" w:rsidDel="00DA2A63">
          <w:rPr>
            <w:rFonts w:ascii="Cambria" w:hAnsi="Cambria"/>
          </w:rPr>
          <w:delText>prove to be</w:delText>
        </w:r>
      </w:del>
      <w:ins w:id="121" w:author="Ahmed, Beena" w:date="2014-09-08T13:27:00Z">
        <w:r w:rsidR="00DA2A63">
          <w:rPr>
            <w:rFonts w:ascii="Cambria" w:hAnsi="Cambria"/>
          </w:rPr>
          <w:t>have been</w:t>
        </w:r>
      </w:ins>
      <w:r w:rsidRPr="00E07154">
        <w:rPr>
          <w:rFonts w:ascii="Cambria" w:hAnsi="Cambria"/>
        </w:rPr>
        <w:t xml:space="preserve"> adequate for </w:t>
      </w:r>
      <w:del w:id="122" w:author="Ahmed, Beena" w:date="2014-09-08T13:27:00Z">
        <w:r w:rsidRPr="00E07154" w:rsidDel="00DA2A63">
          <w:rPr>
            <w:rFonts w:ascii="Cambria" w:hAnsi="Cambria"/>
          </w:rPr>
          <w:delText xml:space="preserve">many </w:delText>
        </w:r>
      </w:del>
      <w:r w:rsidRPr="00E07154">
        <w:rPr>
          <w:rFonts w:ascii="Cambria" w:hAnsi="Cambria"/>
        </w:rPr>
        <w:t xml:space="preserve">applications such as the detection of spindles. However, they fail to incorporate details </w:t>
      </w:r>
      <w:del w:id="123" w:author="Ahmed, Beena" w:date="2014-09-08T13:28:00Z">
        <w:r w:rsidRPr="00E07154" w:rsidDel="00DA2A63">
          <w:rPr>
            <w:rFonts w:ascii="Cambria" w:hAnsi="Cambria"/>
          </w:rPr>
          <w:delText xml:space="preserve">like </w:delText>
        </w:r>
      </w:del>
      <w:ins w:id="124" w:author="Ahmed, Beena" w:date="2014-09-08T13:28:00Z">
        <w:r w:rsidR="00DA2A63">
          <w:rPr>
            <w:rFonts w:ascii="Cambria" w:hAnsi="Cambria"/>
          </w:rPr>
          <w:t>such as</w:t>
        </w:r>
        <w:r w:rsidR="00DA2A63" w:rsidRPr="00E07154">
          <w:rPr>
            <w:rFonts w:ascii="Cambria" w:hAnsi="Cambria"/>
          </w:rPr>
          <w:t xml:space="preserve"> </w:t>
        </w:r>
      </w:ins>
      <w:r w:rsidRPr="00E07154">
        <w:rPr>
          <w:rFonts w:ascii="Cambria" w:hAnsi="Cambria"/>
        </w:rPr>
        <w:t>the intra-spindle variation of frequencies or ‘</w:t>
      </w:r>
      <w:proofErr w:type="spellStart"/>
      <w:r w:rsidRPr="00E07154">
        <w:rPr>
          <w:rFonts w:ascii="Cambria" w:hAnsi="Cambria"/>
        </w:rPr>
        <w:t>skewness</w:t>
      </w:r>
      <w:proofErr w:type="spellEnd"/>
      <w:r w:rsidRPr="00E07154">
        <w:rPr>
          <w:rFonts w:ascii="Cambria" w:hAnsi="Cambria"/>
        </w:rPr>
        <w:t>’ of the envelope. These details more than often vary with abnormalities or other factors</w:t>
      </w:r>
      <w:ins w:id="125" w:author="Beena Ahmed" w:date="2014-09-08T22:16:00Z">
        <w:r w:rsidR="009E4F43">
          <w:rPr>
            <w:rFonts w:ascii="Cambria" w:hAnsi="Cambria"/>
          </w:rPr>
          <w:t>, requiring</w:t>
        </w:r>
      </w:ins>
      <w:moveToRangeStart w:id="126" w:author="Beena Ahmed" w:date="2014-09-08T22:16:00Z" w:name="move397977914"/>
      <w:moveTo w:id="127" w:author="Beena Ahmed" w:date="2014-09-08T22:16:00Z">
        <w:del w:id="128" w:author="Beena Ahmed" w:date="2014-09-08T22:16:00Z">
          <w:r w:rsidR="009E4F43" w:rsidRPr="00E07154" w:rsidDel="009E4F43">
            <w:rPr>
              <w:rFonts w:ascii="Cambria" w:hAnsi="Cambria"/>
            </w:rPr>
            <w:delText>Thus</w:delText>
          </w:r>
        </w:del>
        <w:r w:rsidR="009E4F43" w:rsidRPr="00E07154">
          <w:rPr>
            <w:rFonts w:ascii="Cambria" w:hAnsi="Cambria"/>
          </w:rPr>
          <w:t xml:space="preserve"> a model </w:t>
        </w:r>
      </w:moveTo>
      <w:ins w:id="129" w:author="Beena Ahmed" w:date="2014-09-08T22:16:00Z">
        <w:r w:rsidR="009E4F43">
          <w:rPr>
            <w:rFonts w:ascii="Cambria" w:hAnsi="Cambria"/>
          </w:rPr>
          <w:t>that</w:t>
        </w:r>
      </w:ins>
      <w:moveTo w:id="130" w:author="Beena Ahmed" w:date="2014-09-08T22:16:00Z">
        <w:del w:id="131" w:author="Beena Ahmed" w:date="2014-09-08T22:16:00Z">
          <w:r w:rsidR="009E4F43" w:rsidRPr="00E07154" w:rsidDel="009E4F43">
            <w:rPr>
              <w:rFonts w:ascii="Cambria" w:hAnsi="Cambria"/>
            </w:rPr>
            <w:delText>which</w:delText>
          </w:r>
        </w:del>
        <w:r w:rsidR="009E4F43" w:rsidRPr="00E07154">
          <w:rPr>
            <w:rFonts w:ascii="Cambria" w:hAnsi="Cambria"/>
          </w:rPr>
          <w:t xml:space="preserve"> parameterizes these variations</w:t>
        </w:r>
      </w:moveTo>
      <w:ins w:id="132" w:author="Beena Ahmed" w:date="2014-09-08T22:16:00Z">
        <w:r w:rsidR="009E4F43">
          <w:rPr>
            <w:rFonts w:ascii="Cambria" w:hAnsi="Cambria"/>
          </w:rPr>
          <w:t>.</w:t>
        </w:r>
      </w:ins>
      <w:moveTo w:id="133" w:author="Beena Ahmed" w:date="2014-09-08T22:16:00Z">
        <w:r w:rsidR="009E4F43" w:rsidRPr="00E07154">
          <w:rPr>
            <w:rFonts w:ascii="Cambria" w:hAnsi="Cambria"/>
          </w:rPr>
          <w:t xml:space="preserve"> </w:t>
        </w:r>
        <w:del w:id="134" w:author="Beena Ahmed" w:date="2014-09-08T22:16:00Z">
          <w:r w:rsidR="009E4F43" w:rsidRPr="00E07154" w:rsidDel="009E4F43">
            <w:rPr>
              <w:rFonts w:ascii="Cambria" w:hAnsi="Cambria"/>
            </w:rPr>
            <w:delText>can prove beneficial in sleep studies.</w:delText>
          </w:r>
        </w:del>
      </w:moveTo>
      <w:moveToRangeEnd w:id="126"/>
      <w:del w:id="135" w:author="Beena Ahmed" w:date="2014-09-08T22:16:00Z">
        <w:r w:rsidRPr="00E07154" w:rsidDel="009E4F43">
          <w:rPr>
            <w:rFonts w:ascii="Cambria" w:hAnsi="Cambria"/>
          </w:rPr>
          <w:delText xml:space="preserve">. </w:delText>
        </w:r>
      </w:del>
      <w:ins w:id="136" w:author="Beena Ahmed" w:date="2014-09-08T22:15:00Z">
        <w:r w:rsidR="009E4F43" w:rsidRPr="009E4F43">
          <w:rPr>
            <w:rFonts w:ascii="Cambria" w:hAnsi="Cambria"/>
          </w:rPr>
          <w:t xml:space="preserve">As spindles have strong amplitude and frequency modulations, it is necessary to use non-stationary sinusoidal analysis where the amplitude and frequency are allowed to evolve within the analysis frame.  </w:t>
        </w:r>
      </w:ins>
      <w:moveFromRangeStart w:id="137" w:author="Beena Ahmed" w:date="2014-09-08T22:16:00Z" w:name="move397977914"/>
      <w:moveFrom w:id="138" w:author="Beena Ahmed" w:date="2014-09-08T22:16:00Z">
        <w:r w:rsidRPr="00E07154" w:rsidDel="009E4F43">
          <w:rPr>
            <w:rFonts w:ascii="Cambria" w:hAnsi="Cambria"/>
          </w:rPr>
          <w:t xml:space="preserve">Thus a model which parameterizes these variations can prove beneficial in sleep studies. </w:t>
        </w:r>
      </w:moveFrom>
      <w:moveFromRangeEnd w:id="137"/>
      <w:del w:id="139" w:author="Beena Ahmed" w:date="2014-09-08T19:34:00Z">
        <w:r w:rsidRPr="00E07154" w:rsidDel="00B700A0">
          <w:rPr>
            <w:rFonts w:ascii="Cambria" w:hAnsi="Cambria"/>
          </w:rPr>
          <w:delText xml:space="preserve">The most relevant previous work would be by </w:delText>
        </w:r>
      </w:del>
      <w:ins w:id="140" w:author="Beena Ahmed" w:date="2014-09-08T19:34:00Z">
        <w:r w:rsidR="00B700A0">
          <w:rPr>
            <w:rFonts w:ascii="Cambria" w:hAnsi="Cambria"/>
          </w:rPr>
          <w:t xml:space="preserve">In this context, </w:t>
        </w:r>
      </w:ins>
      <w:proofErr w:type="spellStart"/>
      <w:r w:rsidRPr="00E07154">
        <w:rPr>
          <w:rFonts w:ascii="Cambria" w:hAnsi="Cambria"/>
        </w:rPr>
        <w:t>Ktonas</w:t>
      </w:r>
      <w:proofErr w:type="spellEnd"/>
      <w:r w:rsidRPr="00E07154">
        <w:rPr>
          <w:rFonts w:ascii="Cambria" w:hAnsi="Cambria"/>
        </w:rPr>
        <w:t xml:space="preserve"> et al. </w:t>
      </w:r>
      <w:sdt>
        <w:sdtPr>
          <w:rPr>
            <w:rFonts w:ascii="Cambria" w:hAnsi="Cambria"/>
          </w:rPr>
          <w:id w:val="-425959367"/>
          <w:citation/>
        </w:sdtPr>
        <w:sdtContent>
          <w:r w:rsidR="000D3BD7" w:rsidRPr="00E07154">
            <w:rPr>
              <w:rFonts w:ascii="Cambria" w:hAnsi="Cambria"/>
            </w:rPr>
            <w:fldChar w:fldCharType="begin"/>
          </w:r>
          <w:r w:rsidRPr="00E07154">
            <w:rPr>
              <w:rFonts w:ascii="Cambria" w:hAnsi="Cambria"/>
            </w:rPr>
            <w:instrText xml:space="preserve"> CITATION PYK07 \l 1033 </w:instrText>
          </w:r>
          <w:r w:rsidR="000D3BD7" w:rsidRPr="00E07154">
            <w:rPr>
              <w:rFonts w:ascii="Cambria" w:hAnsi="Cambria"/>
            </w:rPr>
            <w:fldChar w:fldCharType="separate"/>
          </w:r>
          <w:r w:rsidR="00A526B4" w:rsidRPr="00E07154">
            <w:rPr>
              <w:rFonts w:ascii="Cambria" w:hAnsi="Cambria"/>
              <w:noProof/>
            </w:rPr>
            <w:t>[10]</w:t>
          </w:r>
          <w:r w:rsidR="000D3BD7" w:rsidRPr="00E07154">
            <w:rPr>
              <w:rFonts w:ascii="Cambria" w:hAnsi="Cambria"/>
            </w:rPr>
            <w:fldChar w:fldCharType="end"/>
          </w:r>
        </w:sdtContent>
      </w:sdt>
      <w:r w:rsidRPr="00E07154">
        <w:rPr>
          <w:rFonts w:ascii="Cambria" w:hAnsi="Cambria"/>
        </w:rPr>
        <w:t xml:space="preserve"> </w:t>
      </w:r>
      <w:del w:id="141" w:author="Beena Ahmed" w:date="2014-09-08T19:35:00Z">
        <w:r w:rsidRPr="00E07154" w:rsidDel="00B700A0">
          <w:rPr>
            <w:rFonts w:ascii="Cambria" w:hAnsi="Cambria"/>
          </w:rPr>
          <w:delText xml:space="preserve">which </w:delText>
        </w:r>
      </w:del>
      <w:r w:rsidRPr="00E07154">
        <w:rPr>
          <w:rFonts w:ascii="Cambria" w:hAnsi="Cambria"/>
        </w:rPr>
        <w:t xml:space="preserve">modelled spindles as amplitude and frequency modulated sinusoids. The model consisted of six parameters which captured the time varying microstructure of spindles. The authors </w:t>
      </w:r>
      <w:del w:id="142" w:author="Beena Ahmed" w:date="2014-09-08T19:37:00Z">
        <w:r w:rsidRPr="00E07154" w:rsidDel="003A4A1C">
          <w:rPr>
            <w:rFonts w:ascii="Cambria" w:hAnsi="Cambria"/>
          </w:rPr>
          <w:delText xml:space="preserve">had </w:delText>
        </w:r>
      </w:del>
      <w:r w:rsidRPr="00E07154">
        <w:rPr>
          <w:rFonts w:ascii="Cambria" w:hAnsi="Cambria"/>
        </w:rPr>
        <w:t xml:space="preserve">compared various time-frequency analysis methods for parameter estimation in </w:t>
      </w:r>
      <w:sdt>
        <w:sdtPr>
          <w:rPr>
            <w:rFonts w:ascii="Cambria" w:hAnsi="Cambria"/>
          </w:rPr>
          <w:id w:val="-72358019"/>
          <w:citation/>
        </w:sdtPr>
        <w:sdtContent>
          <w:r w:rsidR="000D3BD7" w:rsidRPr="00E07154">
            <w:rPr>
              <w:rFonts w:ascii="Cambria" w:hAnsi="Cambria"/>
            </w:rPr>
            <w:fldChar w:fldCharType="begin"/>
          </w:r>
          <w:r w:rsidRPr="00E07154">
            <w:rPr>
              <w:rFonts w:ascii="Cambria" w:hAnsi="Cambria"/>
            </w:rPr>
            <w:instrText xml:space="preserve"> CITATION PXa06 \l 1033 </w:instrText>
          </w:r>
          <w:r w:rsidR="000D3BD7" w:rsidRPr="00E07154">
            <w:rPr>
              <w:rFonts w:ascii="Cambria" w:hAnsi="Cambria"/>
            </w:rPr>
            <w:fldChar w:fldCharType="separate"/>
          </w:r>
          <w:r w:rsidR="00A526B4" w:rsidRPr="00E07154">
            <w:rPr>
              <w:rFonts w:ascii="Cambria" w:hAnsi="Cambria"/>
              <w:noProof/>
            </w:rPr>
            <w:t>[11]</w:t>
          </w:r>
          <w:r w:rsidR="000D3BD7" w:rsidRPr="00E07154">
            <w:rPr>
              <w:rFonts w:ascii="Cambria" w:hAnsi="Cambria"/>
            </w:rPr>
            <w:fldChar w:fldCharType="end"/>
          </w:r>
        </w:sdtContent>
      </w:sdt>
      <w:r w:rsidRPr="00E07154">
        <w:rPr>
          <w:rFonts w:ascii="Cambria" w:hAnsi="Cambria"/>
        </w:rPr>
        <w:t xml:space="preserve"> and concluded </w:t>
      </w:r>
      <w:ins w:id="143" w:author="Beena Ahmed" w:date="2014-09-08T19:42:00Z">
        <w:r w:rsidR="003A4A1C">
          <w:rPr>
            <w:rFonts w:ascii="Cambria" w:hAnsi="Cambria"/>
          </w:rPr>
          <w:t xml:space="preserve">that </w:t>
        </w:r>
      </w:ins>
      <w:r w:rsidRPr="00E07154">
        <w:rPr>
          <w:rFonts w:ascii="Cambria" w:hAnsi="Cambria"/>
        </w:rPr>
        <w:t>complex demodulation provide</w:t>
      </w:r>
      <w:ins w:id="144" w:author="Beena Ahmed" w:date="2014-09-08T19:42:00Z">
        <w:r w:rsidR="003A4A1C">
          <w:rPr>
            <w:rFonts w:ascii="Cambria" w:hAnsi="Cambria"/>
          </w:rPr>
          <w:t>d</w:t>
        </w:r>
      </w:ins>
      <w:del w:id="145" w:author="Beena Ahmed" w:date="2014-09-08T19:42:00Z">
        <w:r w:rsidRPr="00E07154" w:rsidDel="003A4A1C">
          <w:rPr>
            <w:rFonts w:ascii="Cambria" w:hAnsi="Cambria"/>
          </w:rPr>
          <w:delText>s</w:delText>
        </w:r>
      </w:del>
      <w:r w:rsidRPr="00E07154">
        <w:rPr>
          <w:rFonts w:ascii="Cambria" w:hAnsi="Cambria"/>
        </w:rPr>
        <w:t xml:space="preserve"> the best results</w:t>
      </w:r>
      <w:commentRangeStart w:id="146"/>
      <w:r w:rsidRPr="00E07154">
        <w:rPr>
          <w:rFonts w:ascii="Cambria" w:hAnsi="Cambria"/>
        </w:rPr>
        <w:t xml:space="preserve">. </w:t>
      </w:r>
      <w:r w:rsidR="003C26D0" w:rsidRPr="00E07154">
        <w:rPr>
          <w:rFonts w:ascii="Cambria" w:hAnsi="Cambria"/>
          <w:i/>
        </w:rPr>
        <w:t xml:space="preserve">&lt;Criticize model by </w:t>
      </w:r>
      <w:proofErr w:type="spellStart"/>
      <w:r w:rsidR="003C26D0" w:rsidRPr="00E07154">
        <w:rPr>
          <w:rFonts w:ascii="Cambria" w:hAnsi="Cambria"/>
          <w:i/>
        </w:rPr>
        <w:t>Ktonas</w:t>
      </w:r>
      <w:proofErr w:type="spellEnd"/>
      <w:r w:rsidR="003C26D0" w:rsidRPr="00E07154">
        <w:rPr>
          <w:rFonts w:ascii="Cambria" w:hAnsi="Cambria"/>
          <w:i/>
        </w:rPr>
        <w:t>&gt;</w:t>
      </w:r>
      <w:commentRangeEnd w:id="146"/>
      <w:r w:rsidR="00DA2A63">
        <w:rPr>
          <w:rStyle w:val="CommentReference"/>
        </w:rPr>
        <w:commentReference w:id="146"/>
      </w:r>
    </w:p>
    <w:p w:rsidR="00B16DE0" w:rsidRDefault="003A4A1C" w:rsidP="00186737">
      <w:pPr>
        <w:spacing w:after="0" w:line="480" w:lineRule="auto"/>
        <w:ind w:firstLine="720"/>
        <w:rPr>
          <w:ins w:id="147" w:author="Beena Ahmed" w:date="2014-09-08T22:04:00Z"/>
          <w:rFonts w:ascii="Cambria" w:hAnsi="Cambria"/>
        </w:rPr>
        <w:pPrChange w:id="148" w:author="Beena Ahmed" w:date="2014-09-09T08:36:00Z">
          <w:pPr>
            <w:spacing w:after="0" w:line="480" w:lineRule="auto"/>
          </w:pPr>
        </w:pPrChange>
      </w:pPr>
      <w:ins w:id="149" w:author="Beena Ahmed" w:date="2014-09-08T19:43:00Z">
        <w:r>
          <w:rPr>
            <w:rFonts w:ascii="Cambria" w:hAnsi="Cambria"/>
          </w:rPr>
          <w:t>In this paper,</w:t>
        </w:r>
      </w:ins>
      <w:ins w:id="150" w:author="Beena Ahmed" w:date="2014-09-08T19:49:00Z">
        <w:r w:rsidR="009F4DF4">
          <w:rPr>
            <w:rFonts w:ascii="Cambria" w:hAnsi="Cambria"/>
          </w:rPr>
          <w:t xml:space="preserve"> we propose a new</w:t>
        </w:r>
      </w:ins>
      <w:ins w:id="151" w:author="Beena Ahmed" w:date="2014-09-08T19:43:00Z">
        <w:r>
          <w:rPr>
            <w:rFonts w:ascii="Cambria" w:hAnsi="Cambria"/>
          </w:rPr>
          <w:t xml:space="preserve"> </w:t>
        </w:r>
      </w:ins>
      <w:del w:id="152" w:author="Beena Ahmed" w:date="2014-09-08T19:50:00Z">
        <w:r w:rsidR="00167CA8" w:rsidRPr="00E07154" w:rsidDel="009F4DF4">
          <w:rPr>
            <w:rFonts w:ascii="Cambria" w:hAnsi="Cambria"/>
          </w:rPr>
          <w:tab/>
        </w:r>
      </w:del>
      <w:ins w:id="153" w:author="Ahmed, Beena" w:date="2014-09-08T13:23:00Z">
        <w:del w:id="154" w:author="Beena Ahmed" w:date="2014-09-08T19:50:00Z">
          <w:r w:rsidR="001E4839" w:rsidRPr="00E07154" w:rsidDel="009F4DF4">
            <w:rPr>
              <w:rFonts w:ascii="Cambria" w:hAnsi="Cambria"/>
            </w:rPr>
            <w:delText xml:space="preserve">We would like to add to this body of works, proposing a generic </w:delText>
          </w:r>
        </w:del>
        <w:del w:id="155" w:author="Beena Ahmed" w:date="2014-09-08T20:05:00Z">
          <w:r w:rsidR="001E4839" w:rsidRPr="00E07154" w:rsidDel="00317520">
            <w:rPr>
              <w:rFonts w:ascii="Cambria" w:hAnsi="Cambria"/>
            </w:rPr>
            <w:delText xml:space="preserve">parametric </w:delText>
          </w:r>
        </w:del>
      </w:ins>
      <w:ins w:id="156" w:author="Beena Ahmed" w:date="2014-09-08T20:05:00Z">
        <w:r w:rsidR="00317520" w:rsidRPr="00E07154">
          <w:rPr>
            <w:rFonts w:ascii="Cambria" w:hAnsi="Cambria"/>
          </w:rPr>
          <w:t xml:space="preserve">Quadratic Parameter Sinusoid </w:t>
        </w:r>
      </w:ins>
      <w:ins w:id="157" w:author="Ahmed, Beena" w:date="2014-09-08T13:23:00Z">
        <w:del w:id="158" w:author="Beena Ahmed" w:date="2014-09-08T20:05:00Z">
          <w:r w:rsidR="001E4839" w:rsidRPr="00E07154" w:rsidDel="00317520">
            <w:rPr>
              <w:rFonts w:ascii="Cambria" w:hAnsi="Cambria"/>
            </w:rPr>
            <w:delText xml:space="preserve">mathematical </w:delText>
          </w:r>
        </w:del>
        <w:r w:rsidR="001E4839" w:rsidRPr="00E07154">
          <w:rPr>
            <w:rFonts w:ascii="Cambria" w:hAnsi="Cambria"/>
          </w:rPr>
          <w:t>model for spindles</w:t>
        </w:r>
      </w:ins>
      <w:ins w:id="159" w:author="Beena Ahmed" w:date="2014-09-08T19:50:00Z">
        <w:r w:rsidR="00E24094">
          <w:rPr>
            <w:rFonts w:ascii="Cambria" w:hAnsi="Cambria"/>
          </w:rPr>
          <w:t xml:space="preserve"> that addresses the deficiencies in </w:t>
        </w:r>
      </w:ins>
      <w:ins w:id="160" w:author="Beena Ahmed" w:date="2014-09-08T19:52:00Z">
        <w:r w:rsidR="00E24094">
          <w:rPr>
            <w:rFonts w:ascii="Cambria" w:hAnsi="Cambria"/>
          </w:rPr>
          <w:t>previous models.</w:t>
        </w:r>
      </w:ins>
      <w:ins w:id="161" w:author="Beena Ahmed" w:date="2014-09-08T19:50:00Z">
        <w:r w:rsidR="00E24094">
          <w:rPr>
            <w:rFonts w:ascii="Cambria" w:hAnsi="Cambria"/>
          </w:rPr>
          <w:t xml:space="preserve"> </w:t>
        </w:r>
      </w:ins>
      <w:ins w:id="162" w:author="Beena Ahmed" w:date="2014-09-08T20:08:00Z">
        <w:r w:rsidR="009D12A0">
          <w:rPr>
            <w:rFonts w:ascii="Cambria" w:hAnsi="Cambria"/>
          </w:rPr>
          <w:t xml:space="preserve">The model utilizes </w:t>
        </w:r>
      </w:ins>
      <w:ins w:id="163" w:author="Beena Ahmed" w:date="2014-09-08T21:53:00Z">
        <w:r w:rsidR="00FC384B">
          <w:rPr>
            <w:rFonts w:ascii="Cambria" w:hAnsi="Cambria"/>
          </w:rPr>
          <w:t xml:space="preserve">a quadratic representation to </w:t>
        </w:r>
      </w:ins>
      <w:ins w:id="164" w:author="Beena Ahmed" w:date="2014-09-08T20:08:00Z">
        <w:r w:rsidR="009D12A0" w:rsidRPr="00E07154">
          <w:rPr>
            <w:rFonts w:ascii="Cambria" w:hAnsi="Cambria"/>
          </w:rPr>
          <w:lastRenderedPageBreak/>
          <w:t>characteri</w:t>
        </w:r>
      </w:ins>
      <w:ins w:id="165" w:author="Beena Ahmed" w:date="2014-09-08T21:54:00Z">
        <w:r w:rsidR="00FC384B">
          <w:rPr>
            <w:rFonts w:ascii="Cambria" w:hAnsi="Cambria"/>
          </w:rPr>
          <w:t>ze the specific</w:t>
        </w:r>
        <w:r w:rsidR="00FC384B" w:rsidRPr="00E07154">
          <w:rPr>
            <w:rFonts w:ascii="Cambria" w:hAnsi="Cambria"/>
          </w:rPr>
          <w:t xml:space="preserve"> duration and frequency </w:t>
        </w:r>
        <w:r w:rsidR="00FC384B">
          <w:rPr>
            <w:rFonts w:ascii="Cambria" w:hAnsi="Cambria"/>
          </w:rPr>
          <w:t xml:space="preserve">variations within </w:t>
        </w:r>
      </w:ins>
      <w:ins w:id="166" w:author="Beena Ahmed" w:date="2014-09-08T20:08:00Z">
        <w:r w:rsidR="009D12A0">
          <w:rPr>
            <w:rFonts w:ascii="Cambria" w:hAnsi="Cambria"/>
          </w:rPr>
          <w:t>spindles</w:t>
        </w:r>
      </w:ins>
      <w:ins w:id="167" w:author="Ahmed, Beena" w:date="2014-09-08T13:23:00Z">
        <w:del w:id="168" w:author="Beena Ahmed" w:date="2014-09-08T21:54:00Z">
          <w:r w:rsidR="001E4839" w:rsidRPr="00E07154" w:rsidDel="00FC384B">
            <w:rPr>
              <w:rFonts w:ascii="Cambria" w:hAnsi="Cambria"/>
            </w:rPr>
            <w:delText>.</w:delText>
          </w:r>
        </w:del>
        <w:del w:id="169" w:author="Beena Ahmed" w:date="2014-09-08T20:12:00Z">
          <w:r w:rsidR="001E4839" w:rsidRPr="00E07154" w:rsidDel="00416B9F">
            <w:rPr>
              <w:rFonts w:ascii="Cambria" w:hAnsi="Cambria"/>
            </w:rPr>
            <w:delText xml:space="preserve"> In spite of these a large spectrum of variations in real life spindles, they exhibit common</w:delText>
          </w:r>
        </w:del>
        <w:del w:id="170" w:author="Beena Ahmed" w:date="2014-09-08T20:08:00Z">
          <w:r w:rsidR="001E4839" w:rsidRPr="00E07154" w:rsidDel="009D12A0">
            <w:rPr>
              <w:rFonts w:ascii="Cambria" w:hAnsi="Cambria"/>
            </w:rPr>
            <w:delText xml:space="preserve"> characteristics – especially in duration and frequency content</w:delText>
          </w:r>
        </w:del>
        <w:del w:id="171" w:author="Beena Ahmed" w:date="2014-09-08T20:12:00Z">
          <w:r w:rsidR="001E4839" w:rsidRPr="00E07154" w:rsidDel="00416B9F">
            <w:rPr>
              <w:rFonts w:ascii="Cambria" w:hAnsi="Cambria"/>
            </w:rPr>
            <w:delText xml:space="preserve">. This can be attributed to the strict definitions followed in scoring EEG recordings. It is these common attributes that a mathematical model attempts to capture.  </w:delText>
          </w:r>
        </w:del>
      </w:ins>
      <w:del w:id="172" w:author="Beena Ahmed" w:date="2014-09-08T20:12:00Z">
        <w:r w:rsidR="00167CA8" w:rsidRPr="00E07154" w:rsidDel="00416B9F">
          <w:rPr>
            <w:rFonts w:ascii="Cambria" w:hAnsi="Cambria"/>
          </w:rPr>
          <w:delText>In the light of</w:delText>
        </w:r>
        <w:r w:rsidR="00395340" w:rsidRPr="00E07154" w:rsidDel="00416B9F">
          <w:rPr>
            <w:rFonts w:ascii="Cambria" w:hAnsi="Cambria"/>
          </w:rPr>
          <w:delText xml:space="preserve"> the</w:delText>
        </w:r>
        <w:r w:rsidR="00167CA8" w:rsidRPr="00E07154" w:rsidDel="00416B9F">
          <w:rPr>
            <w:rFonts w:ascii="Cambria" w:hAnsi="Cambria"/>
          </w:rPr>
          <w:delText xml:space="preserve"> above concerns, we propose a ‘</w:delText>
        </w:r>
      </w:del>
      <w:del w:id="173" w:author="Beena Ahmed" w:date="2014-09-08T20:05:00Z">
        <w:r w:rsidR="00167CA8" w:rsidRPr="00E07154" w:rsidDel="00317520">
          <w:rPr>
            <w:rFonts w:ascii="Cambria" w:hAnsi="Cambria"/>
          </w:rPr>
          <w:delText>Quadratic Parameter Sinusoid</w:delText>
        </w:r>
      </w:del>
      <w:del w:id="174" w:author="Beena Ahmed" w:date="2014-09-08T20:12:00Z">
        <w:r w:rsidR="00167CA8" w:rsidRPr="00E07154" w:rsidDel="00416B9F">
          <w:rPr>
            <w:rFonts w:ascii="Cambria" w:hAnsi="Cambria"/>
          </w:rPr>
          <w:delText>’ (QPS) model for sleep spindles</w:delText>
        </w:r>
      </w:del>
      <w:r w:rsidR="00167CA8" w:rsidRPr="00E07154">
        <w:rPr>
          <w:rFonts w:ascii="Cambria" w:hAnsi="Cambria"/>
        </w:rPr>
        <w:t xml:space="preserve">. </w:t>
      </w:r>
      <w:commentRangeStart w:id="175"/>
      <w:ins w:id="176" w:author="Beena Ahmed" w:date="2014-09-08T20:12:00Z">
        <w:r w:rsidR="00B233C1">
          <w:rPr>
            <w:rFonts w:ascii="Cambria" w:hAnsi="Cambria"/>
          </w:rPr>
          <w:t xml:space="preserve">The </w:t>
        </w:r>
      </w:ins>
      <w:r w:rsidR="00167CA8" w:rsidRPr="00E07154">
        <w:rPr>
          <w:rFonts w:ascii="Cambria" w:hAnsi="Cambria"/>
        </w:rPr>
        <w:t xml:space="preserve">QPS </w:t>
      </w:r>
      <w:ins w:id="177" w:author="Beena Ahmed" w:date="2014-09-08T20:12:00Z">
        <w:r w:rsidR="00B233C1">
          <w:rPr>
            <w:rFonts w:ascii="Cambria" w:hAnsi="Cambria"/>
          </w:rPr>
          <w:t xml:space="preserve">model </w:t>
        </w:r>
      </w:ins>
      <w:del w:id="178" w:author="Beena Ahmed" w:date="2014-09-08T20:12:00Z">
        <w:r w:rsidR="00167CA8" w:rsidRPr="00E07154" w:rsidDel="00B233C1">
          <w:rPr>
            <w:rFonts w:ascii="Cambria" w:hAnsi="Cambria"/>
          </w:rPr>
          <w:delText xml:space="preserve">is not new in literature and </w:delText>
        </w:r>
      </w:del>
      <w:del w:id="179" w:author="Beena Ahmed" w:date="2014-09-08T22:01:00Z">
        <w:r w:rsidR="00167CA8" w:rsidRPr="00E07154" w:rsidDel="00FC384B">
          <w:rPr>
            <w:rFonts w:ascii="Cambria" w:hAnsi="Cambria"/>
          </w:rPr>
          <w:delText>ha</w:delText>
        </w:r>
      </w:del>
      <w:ins w:id="180" w:author="Beena Ahmed" w:date="2014-09-08T22:01:00Z">
        <w:r w:rsidR="00FC384B">
          <w:rPr>
            <w:rFonts w:ascii="Cambria" w:hAnsi="Cambria"/>
          </w:rPr>
          <w:t>was originally</w:t>
        </w:r>
      </w:ins>
      <w:ins w:id="181" w:author="Beena Ahmed" w:date="2014-09-08T20:12:00Z">
        <w:r w:rsidR="00B233C1">
          <w:rPr>
            <w:rFonts w:ascii="Cambria" w:hAnsi="Cambria"/>
          </w:rPr>
          <w:t xml:space="preserve"> </w:t>
        </w:r>
      </w:ins>
      <w:del w:id="182" w:author="Beena Ahmed" w:date="2014-09-08T20:12:00Z">
        <w:r w:rsidR="00167CA8" w:rsidRPr="00E07154" w:rsidDel="00B233C1">
          <w:rPr>
            <w:rFonts w:ascii="Cambria" w:hAnsi="Cambria"/>
          </w:rPr>
          <w:delText xml:space="preserve">ve widely </w:delText>
        </w:r>
      </w:del>
      <w:del w:id="183" w:author="Beena Ahmed" w:date="2014-09-08T22:02:00Z">
        <w:r w:rsidR="00167CA8" w:rsidRPr="00E07154" w:rsidDel="00FC384B">
          <w:rPr>
            <w:rFonts w:ascii="Cambria" w:hAnsi="Cambria"/>
          </w:rPr>
          <w:delText xml:space="preserve">been </w:delText>
        </w:r>
      </w:del>
      <w:r w:rsidR="00167CA8" w:rsidRPr="00E07154">
        <w:rPr>
          <w:rFonts w:ascii="Cambria" w:hAnsi="Cambria"/>
        </w:rPr>
        <w:t xml:space="preserve">used </w:t>
      </w:r>
      <w:del w:id="184" w:author="Beena Ahmed" w:date="2014-09-08T20:12:00Z">
        <w:r w:rsidR="00167CA8" w:rsidRPr="00E07154" w:rsidDel="0046779C">
          <w:rPr>
            <w:rFonts w:ascii="Cambria" w:hAnsi="Cambria"/>
          </w:rPr>
          <w:delText xml:space="preserve">especially </w:delText>
        </w:r>
      </w:del>
      <w:del w:id="185" w:author="Beena Ahmed" w:date="2014-09-08T22:02:00Z">
        <w:r w:rsidR="00167CA8" w:rsidRPr="00E07154" w:rsidDel="00FC384B">
          <w:rPr>
            <w:rFonts w:ascii="Cambria" w:hAnsi="Cambria"/>
          </w:rPr>
          <w:delText>in the field</w:delText>
        </w:r>
      </w:del>
      <w:ins w:id="186" w:author="Beena Ahmed" w:date="2014-09-08T22:02:00Z">
        <w:r w:rsidR="00FC384B">
          <w:rPr>
            <w:rFonts w:ascii="Cambria" w:hAnsi="Cambria"/>
          </w:rPr>
          <w:t xml:space="preserve">to model </w:t>
        </w:r>
      </w:ins>
      <w:ins w:id="187" w:author="Beena Ahmed" w:date="2014-09-08T22:22:00Z">
        <w:r w:rsidR="00B858D6">
          <w:rPr>
            <w:rFonts w:ascii="Cambria" w:hAnsi="Cambria"/>
          </w:rPr>
          <w:t xml:space="preserve">non-stationary </w:t>
        </w:r>
      </w:ins>
      <w:del w:id="188" w:author="Beena Ahmed" w:date="2014-09-08T22:03:00Z">
        <w:r w:rsidR="00167CA8" w:rsidRPr="00E07154" w:rsidDel="00FC384B">
          <w:rPr>
            <w:rFonts w:ascii="Cambria" w:hAnsi="Cambria"/>
          </w:rPr>
          <w:delText xml:space="preserve"> of voice</w:delText>
        </w:r>
      </w:del>
      <w:ins w:id="189" w:author="Beena Ahmed" w:date="2014-09-08T22:03:00Z">
        <w:r w:rsidR="00FC384B">
          <w:rPr>
            <w:rFonts w:ascii="Cambria" w:hAnsi="Cambria"/>
          </w:rPr>
          <w:t>speech</w:t>
        </w:r>
      </w:ins>
      <w:r w:rsidR="00167CA8" w:rsidRPr="00E07154">
        <w:rPr>
          <w:rFonts w:ascii="Cambria" w:hAnsi="Cambria"/>
        </w:rPr>
        <w:t xml:space="preserve"> and music</w:t>
      </w:r>
      <w:ins w:id="190" w:author="Beena Ahmed" w:date="2014-09-08T22:23:00Z">
        <w:r w:rsidR="00B858D6">
          <w:rPr>
            <w:rFonts w:ascii="Cambria" w:hAnsi="Cambria"/>
          </w:rPr>
          <w:t>.</w:t>
        </w:r>
      </w:ins>
      <w:ins w:id="191" w:author="Beena Ahmed" w:date="2014-09-08T20:13:00Z">
        <w:r w:rsidR="0046779C">
          <w:rPr>
            <w:rFonts w:ascii="Cambria" w:hAnsi="Cambria"/>
          </w:rPr>
          <w:t>…..</w:t>
        </w:r>
      </w:ins>
      <w:r w:rsidR="00167CA8" w:rsidRPr="00E07154">
        <w:rPr>
          <w:rFonts w:ascii="Cambria" w:hAnsi="Cambria"/>
        </w:rPr>
        <w:t xml:space="preserve"> </w:t>
      </w:r>
      <w:sdt>
        <w:sdtPr>
          <w:rPr>
            <w:rFonts w:ascii="Cambria" w:hAnsi="Cambria"/>
          </w:rPr>
          <w:id w:val="-1739771407"/>
          <w:citation/>
        </w:sdtPr>
        <w:sdtContent>
          <w:r w:rsidR="000D3BD7" w:rsidRPr="00E07154">
            <w:rPr>
              <w:rFonts w:ascii="Cambria" w:hAnsi="Cambria"/>
            </w:rPr>
            <w:fldChar w:fldCharType="begin"/>
          </w:r>
          <w:r w:rsidR="00167CA8" w:rsidRPr="00E07154">
            <w:rPr>
              <w:rFonts w:ascii="Cambria" w:hAnsi="Cambria"/>
              <w:b/>
            </w:rPr>
            <w:instrText xml:space="preserve"> CITATION Mar89 \l 1033 </w:instrText>
          </w:r>
          <w:r w:rsidR="000D3BD7" w:rsidRPr="00E07154">
            <w:rPr>
              <w:rFonts w:ascii="Cambria" w:hAnsi="Cambria"/>
            </w:rPr>
            <w:fldChar w:fldCharType="separate"/>
          </w:r>
          <w:r w:rsidR="00A526B4" w:rsidRPr="00E07154">
            <w:rPr>
              <w:rFonts w:ascii="Cambria" w:hAnsi="Cambria"/>
              <w:noProof/>
            </w:rPr>
            <w:t>[12]</w:t>
          </w:r>
          <w:r w:rsidR="000D3BD7" w:rsidRPr="00E07154">
            <w:rPr>
              <w:rFonts w:ascii="Cambria" w:hAnsi="Cambria"/>
            </w:rPr>
            <w:fldChar w:fldCharType="end"/>
          </w:r>
        </w:sdtContent>
      </w:sdt>
      <w:r w:rsidR="00167CA8" w:rsidRPr="00E07154">
        <w:rPr>
          <w:rFonts w:ascii="Cambria" w:hAnsi="Cambria"/>
        </w:rPr>
        <w:t xml:space="preserve">. </w:t>
      </w:r>
      <w:commentRangeEnd w:id="175"/>
      <w:r w:rsidR="00B16DE0">
        <w:rPr>
          <w:rStyle w:val="CommentReference"/>
        </w:rPr>
        <w:commentReference w:id="175"/>
      </w:r>
    </w:p>
    <w:p w:rsidR="00B700A0" w:rsidRDefault="00B16DE0" w:rsidP="00186737">
      <w:pPr>
        <w:spacing w:after="0" w:line="480" w:lineRule="auto"/>
        <w:ind w:firstLine="720"/>
        <w:rPr>
          <w:rFonts w:ascii="Cambria" w:hAnsi="Cambria"/>
        </w:rPr>
        <w:pPrChange w:id="192" w:author="Beena Ahmed" w:date="2014-09-09T08:36:00Z">
          <w:pPr>
            <w:spacing w:after="0" w:line="480" w:lineRule="auto"/>
          </w:pPr>
        </w:pPrChange>
      </w:pPr>
      <w:ins w:id="193" w:author="Beena Ahmed" w:date="2014-09-08T22:04:00Z">
        <w:r>
          <w:rPr>
            <w:rFonts w:ascii="Cambria" w:hAnsi="Cambria"/>
          </w:rPr>
          <w:t xml:space="preserve">The rest of the paper is structured as follows. In Section 2, we </w:t>
        </w:r>
      </w:ins>
      <w:del w:id="194" w:author="Beena Ahmed" w:date="2014-09-08T22:04:00Z">
        <w:r w:rsidR="00167CA8" w:rsidRPr="00E07154" w:rsidDel="00B16DE0">
          <w:rPr>
            <w:rFonts w:ascii="Cambria" w:hAnsi="Cambria"/>
          </w:rPr>
          <w:delText xml:space="preserve">The definition of this </w:delText>
        </w:r>
      </w:del>
      <w:ins w:id="195" w:author="Beena Ahmed" w:date="2014-09-08T22:04:00Z">
        <w:r>
          <w:rPr>
            <w:rFonts w:ascii="Cambria" w:hAnsi="Cambria"/>
          </w:rPr>
          <w:t xml:space="preserve">define the QPS </w:t>
        </w:r>
      </w:ins>
      <w:r w:rsidR="00167CA8" w:rsidRPr="00E07154">
        <w:rPr>
          <w:rFonts w:ascii="Cambria" w:hAnsi="Cambria"/>
        </w:rPr>
        <w:t xml:space="preserve">model and </w:t>
      </w:r>
      <w:del w:id="196" w:author="Beena Ahmed" w:date="2014-09-08T22:05:00Z">
        <w:r w:rsidR="00167CA8" w:rsidRPr="00E07154" w:rsidDel="00B16DE0">
          <w:rPr>
            <w:rFonts w:ascii="Cambria" w:hAnsi="Cambria"/>
          </w:rPr>
          <w:delText xml:space="preserve">details on </w:delText>
        </w:r>
      </w:del>
      <w:ins w:id="197" w:author="Beena Ahmed" w:date="2014-09-08T22:05:00Z">
        <w:r>
          <w:rPr>
            <w:rFonts w:ascii="Cambria" w:hAnsi="Cambria"/>
          </w:rPr>
          <w:t xml:space="preserve">discuss </w:t>
        </w:r>
      </w:ins>
      <w:r w:rsidR="00167CA8" w:rsidRPr="00E07154">
        <w:rPr>
          <w:rFonts w:ascii="Cambria" w:hAnsi="Cambria"/>
        </w:rPr>
        <w:t>how it parameterizes various spindle characteristics</w:t>
      </w:r>
      <w:ins w:id="198" w:author="Beena Ahmed" w:date="2014-09-08T22:05:00Z">
        <w:r>
          <w:rPr>
            <w:rFonts w:ascii="Cambria" w:hAnsi="Cambria"/>
          </w:rPr>
          <w:t xml:space="preserve">. </w:t>
        </w:r>
        <w:commentRangeStart w:id="199"/>
        <w:r>
          <w:rPr>
            <w:rFonts w:ascii="Cambria" w:hAnsi="Cambria"/>
          </w:rPr>
          <w:t>I</w:t>
        </w:r>
      </w:ins>
      <w:del w:id="200" w:author="Beena Ahmed" w:date="2014-09-08T22:05:00Z">
        <w:r w:rsidR="00167CA8" w:rsidRPr="00E07154" w:rsidDel="00B16DE0">
          <w:rPr>
            <w:rFonts w:ascii="Cambria" w:hAnsi="Cambria"/>
          </w:rPr>
          <w:delText xml:space="preserve"> are explained i</w:delText>
        </w:r>
      </w:del>
      <w:r w:rsidR="00167CA8" w:rsidRPr="00E07154">
        <w:rPr>
          <w:rFonts w:ascii="Cambria" w:hAnsi="Cambria"/>
        </w:rPr>
        <w:t xml:space="preserve">n </w:t>
      </w:r>
      <w:ins w:id="201" w:author="Beena Ahmed" w:date="2014-09-08T22:06:00Z">
        <w:r>
          <w:rPr>
            <w:rFonts w:ascii="Cambria" w:hAnsi="Cambria"/>
          </w:rPr>
          <w:t>S</w:t>
        </w:r>
      </w:ins>
      <w:del w:id="202" w:author="Beena Ahmed" w:date="2014-09-08T22:06:00Z">
        <w:r w:rsidR="00167CA8" w:rsidRPr="00E07154" w:rsidDel="00B16DE0">
          <w:rPr>
            <w:rFonts w:ascii="Cambria" w:hAnsi="Cambria"/>
          </w:rPr>
          <w:delText>s</w:delText>
        </w:r>
      </w:del>
      <w:r w:rsidR="00167CA8" w:rsidRPr="00E07154">
        <w:rPr>
          <w:rFonts w:ascii="Cambria" w:hAnsi="Cambria"/>
        </w:rPr>
        <w:t xml:space="preserve">ection </w:t>
      </w:r>
      <w:r w:rsidR="000D3BD7">
        <w:rPr>
          <w:rFonts w:ascii="Cambria" w:hAnsi="Cambria"/>
          <w:b/>
          <w:highlight w:val="yellow"/>
        </w:rPr>
        <w:fldChar w:fldCharType="begin"/>
      </w:r>
      <w:r w:rsidR="00E07154">
        <w:rPr>
          <w:rFonts w:ascii="Cambria" w:hAnsi="Cambria"/>
        </w:rPr>
        <w:instrText xml:space="preserve"> REF _Ref397864026 \w \h </w:instrText>
      </w:r>
      <w:r w:rsidR="000D3BD7">
        <w:rPr>
          <w:rFonts w:ascii="Cambria" w:hAnsi="Cambria"/>
          <w:b/>
          <w:highlight w:val="yellow"/>
        </w:rPr>
      </w:r>
      <w:r w:rsidR="000D3BD7">
        <w:rPr>
          <w:rFonts w:ascii="Cambria" w:hAnsi="Cambria"/>
          <w:b/>
          <w:highlight w:val="yellow"/>
        </w:rPr>
        <w:fldChar w:fldCharType="separate"/>
      </w:r>
      <w:r w:rsidR="00E07154">
        <w:rPr>
          <w:rFonts w:ascii="Cambria" w:hAnsi="Cambria"/>
        </w:rPr>
        <w:t>3</w:t>
      </w:r>
      <w:r w:rsidR="000D3BD7">
        <w:rPr>
          <w:rFonts w:ascii="Cambria" w:hAnsi="Cambria"/>
          <w:b/>
          <w:highlight w:val="yellow"/>
        </w:rPr>
        <w:fldChar w:fldCharType="end"/>
      </w:r>
      <w:proofErr w:type="gramStart"/>
      <w:ins w:id="203" w:author="Beena Ahmed" w:date="2014-09-08T22:06:00Z">
        <w:r>
          <w:rPr>
            <w:rFonts w:ascii="Cambria" w:hAnsi="Cambria"/>
            <w:b/>
          </w:rPr>
          <w:t>,</w:t>
        </w:r>
      </w:ins>
      <w:del w:id="204" w:author="Beena Ahmed" w:date="2014-09-08T22:06:00Z">
        <w:r w:rsidR="00167CA8" w:rsidRPr="00E07154" w:rsidDel="00B16DE0">
          <w:rPr>
            <w:rFonts w:ascii="Cambria" w:hAnsi="Cambria"/>
          </w:rPr>
          <w:delText>.</w:delText>
        </w:r>
      </w:del>
      <w:ins w:id="205" w:author="Beena Ahmed" w:date="2014-09-08T22:06:00Z">
        <w:r>
          <w:rPr>
            <w:rFonts w:ascii="Cambria" w:hAnsi="Cambria"/>
          </w:rPr>
          <w:t>….</w:t>
        </w:r>
      </w:ins>
      <w:proofErr w:type="gramEnd"/>
      <w:r w:rsidR="007838A2" w:rsidRPr="00E07154">
        <w:rPr>
          <w:rFonts w:ascii="Cambria" w:hAnsi="Cambria"/>
        </w:rPr>
        <w:t xml:space="preserve">  </w:t>
      </w:r>
      <w:commentRangeEnd w:id="199"/>
      <w:r>
        <w:rPr>
          <w:rStyle w:val="CommentReference"/>
        </w:rPr>
        <w:commentReference w:id="199"/>
      </w:r>
    </w:p>
    <w:p w:rsidR="009D098A" w:rsidRPr="00E07154" w:rsidRDefault="009D098A" w:rsidP="00186737">
      <w:pPr>
        <w:pStyle w:val="Heading2"/>
        <w:numPr>
          <w:ilvl w:val="0"/>
          <w:numId w:val="0"/>
        </w:numPr>
        <w:spacing w:before="0" w:after="0" w:line="480" w:lineRule="auto"/>
        <w:ind w:left="360" w:hanging="360"/>
        <w:rPr>
          <w:rFonts w:ascii="Cambria" w:hAnsi="Cambria"/>
        </w:rPr>
      </w:pPr>
    </w:p>
    <w:p w:rsidR="00F52C83" w:rsidRPr="00E07154" w:rsidRDefault="00DE6E90" w:rsidP="00186737">
      <w:pPr>
        <w:pStyle w:val="Heading2"/>
        <w:spacing w:before="0" w:after="0" w:line="480" w:lineRule="auto"/>
        <w:rPr>
          <w:rFonts w:ascii="Cambria" w:hAnsi="Cambria"/>
        </w:rPr>
      </w:pPr>
      <w:bookmarkStart w:id="206" w:name="_Ref397864026"/>
      <w:r w:rsidRPr="00E07154">
        <w:rPr>
          <w:rFonts w:ascii="Cambria" w:hAnsi="Cambria"/>
        </w:rPr>
        <w:t>QUADRATIC PARAMETER SINUSOID</w:t>
      </w:r>
      <w:bookmarkEnd w:id="206"/>
    </w:p>
    <w:p w:rsidR="00767C81" w:rsidRPr="00E07154" w:rsidRDefault="007A7FF9" w:rsidP="00186737">
      <w:pPr>
        <w:spacing w:after="0" w:line="480" w:lineRule="auto"/>
        <w:rPr>
          <w:rFonts w:ascii="Cambria" w:hAnsi="Cambria"/>
        </w:rPr>
      </w:pPr>
      <w:r w:rsidRPr="00E07154">
        <w:rPr>
          <w:rFonts w:ascii="Cambria" w:hAnsi="Cambria"/>
        </w:rPr>
        <w:t xml:space="preserve">Sleep spindles have a </w:t>
      </w:r>
      <w:r w:rsidR="00E0248C" w:rsidRPr="00E07154">
        <w:rPr>
          <w:rFonts w:ascii="Cambria" w:hAnsi="Cambria"/>
        </w:rPr>
        <w:t>waxing and waning</w:t>
      </w:r>
      <w:r w:rsidRPr="00E07154">
        <w:rPr>
          <w:rFonts w:ascii="Cambria" w:hAnsi="Cambria"/>
        </w:rPr>
        <w:t xml:space="preserve"> sinusoidal form</w:t>
      </w:r>
      <w:r w:rsidR="001E6609" w:rsidRPr="00E07154">
        <w:rPr>
          <w:rFonts w:ascii="Cambria" w:hAnsi="Cambria"/>
        </w:rPr>
        <w:t xml:space="preserve"> </w:t>
      </w:r>
      <w:r w:rsidR="00E0248C" w:rsidRPr="00E07154">
        <w:rPr>
          <w:rFonts w:ascii="Cambria" w:hAnsi="Cambria"/>
        </w:rPr>
        <w:t xml:space="preserve">which </w:t>
      </w:r>
      <w:r w:rsidR="001E6609" w:rsidRPr="00E07154">
        <w:rPr>
          <w:rFonts w:ascii="Cambria" w:hAnsi="Cambria"/>
        </w:rPr>
        <w:t>enabl</w:t>
      </w:r>
      <w:r w:rsidR="00E0248C" w:rsidRPr="00E07154">
        <w:rPr>
          <w:rFonts w:ascii="Cambria" w:hAnsi="Cambria"/>
        </w:rPr>
        <w:t>es</w:t>
      </w:r>
      <w:r w:rsidR="001E6609" w:rsidRPr="00E07154">
        <w:rPr>
          <w:rFonts w:ascii="Cambria" w:hAnsi="Cambria"/>
        </w:rPr>
        <w:t xml:space="preserve"> them to be represented as a </w:t>
      </w:r>
      <w:r w:rsidR="00E0248C" w:rsidRPr="00E07154">
        <w:rPr>
          <w:rFonts w:ascii="Cambria" w:hAnsi="Cambria"/>
        </w:rPr>
        <w:t>modulated sinusoidal whose instantaneous frequency and amplitude continuously varies with time</w:t>
      </w:r>
      <w:r w:rsidR="001E6609" w:rsidRPr="00E07154">
        <w:rPr>
          <w:rFonts w:ascii="Cambria" w:hAnsi="Cambria"/>
        </w:rPr>
        <w:t xml:space="preserve">. </w:t>
      </w:r>
      <w:r w:rsidRPr="00E07154">
        <w:rPr>
          <w:rFonts w:ascii="Cambria" w:hAnsi="Cambria"/>
        </w:rPr>
        <w:t xml:space="preserve"> </w:t>
      </w:r>
      <w:r w:rsidR="000B1C76" w:rsidRPr="00E07154">
        <w:rPr>
          <w:rFonts w:ascii="Cambria" w:hAnsi="Cambria"/>
        </w:rPr>
        <w:t xml:space="preserve">A sleep spindle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oMath>
      <w:r w:rsidR="000B1C76" w:rsidRPr="00E07154">
        <w:rPr>
          <w:rFonts w:ascii="Cambria" w:hAnsi="Cambria"/>
        </w:rPr>
        <w:t>can thus be represented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767C81" w:rsidRPr="00E07154" w:rsidTr="00DB640F">
        <w:tc>
          <w:tcPr>
            <w:tcW w:w="357" w:type="pct"/>
          </w:tcPr>
          <w:p w:rsidR="00767C81" w:rsidRPr="00E07154" w:rsidRDefault="00767C81" w:rsidP="00186737">
            <w:pPr>
              <w:spacing w:line="480" w:lineRule="auto"/>
              <w:rPr>
                <w:rFonts w:ascii="Cambria" w:hAnsi="Cambria"/>
              </w:rPr>
            </w:pPr>
          </w:p>
        </w:tc>
        <w:tc>
          <w:tcPr>
            <w:tcW w:w="4286" w:type="pct"/>
          </w:tcPr>
          <w:p w:rsidR="00767C81" w:rsidRPr="00E07154" w:rsidRDefault="00767C81" w:rsidP="00186737">
            <w:pPr>
              <w:spacing w:line="480" w:lineRule="auto"/>
              <w:jc w:val="center"/>
              <w:rPr>
                <w:rFonts w:ascii="Cambria" w:eastAsiaTheme="minorEastAsia" w:hAnsi="Cambria"/>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[P(t)</m:t>
                  </m:r>
                </m:e>
              </m:func>
            </m:oMath>
            <w:r w:rsidRPr="00E07154">
              <w:rPr>
                <w:rFonts w:ascii="Cambria" w:eastAsiaTheme="minorEastAsia" w:hAnsi="Cambria"/>
              </w:rPr>
              <w:t>]</w:t>
            </w:r>
          </w:p>
        </w:tc>
        <w:tc>
          <w:tcPr>
            <w:tcW w:w="357" w:type="pct"/>
          </w:tcPr>
          <w:p w:rsidR="00767C81" w:rsidRPr="00E07154" w:rsidRDefault="00B858D6" w:rsidP="00186737">
            <w:pPr>
              <w:spacing w:line="480" w:lineRule="auto"/>
              <w:jc w:val="right"/>
              <w:rPr>
                <w:rFonts w:ascii="Cambria" w:hAnsi="Cambria"/>
              </w:rPr>
            </w:pPr>
            <w:ins w:id="207" w:author="Beena Ahmed" w:date="2014-09-08T22:29:00Z">
              <w:r>
                <w:rPr>
                  <w:rFonts w:ascii="Cambria" w:hAnsi="Cambria"/>
                </w:rPr>
                <w:t>(</w:t>
              </w:r>
            </w:ins>
            <w:r w:rsidR="000D3BD7" w:rsidRPr="00E07154">
              <w:rPr>
                <w:rFonts w:ascii="Cambria" w:hAnsi="Cambria"/>
              </w:rPr>
              <w:fldChar w:fldCharType="begin"/>
            </w:r>
            <w:r w:rsidR="007A66D7" w:rsidRPr="00E07154">
              <w:rPr>
                <w:rFonts w:ascii="Cambria" w:hAnsi="Cambria"/>
              </w:rPr>
              <w:instrText xml:space="preserve"> SEQ Equation \* ARABIC </w:instrText>
            </w:r>
            <w:r w:rsidR="000D3BD7" w:rsidRPr="00E07154">
              <w:rPr>
                <w:rFonts w:ascii="Cambria" w:hAnsi="Cambria"/>
              </w:rPr>
              <w:fldChar w:fldCharType="separate"/>
            </w:r>
            <w:r w:rsidR="00767C81" w:rsidRPr="00E07154">
              <w:rPr>
                <w:rFonts w:ascii="Cambria" w:hAnsi="Cambria"/>
                <w:noProof/>
              </w:rPr>
              <w:t>1</w:t>
            </w:r>
            <w:r w:rsidR="000D3BD7" w:rsidRPr="00E07154">
              <w:rPr>
                <w:rFonts w:ascii="Cambria" w:hAnsi="Cambria"/>
                <w:noProof/>
              </w:rPr>
              <w:fldChar w:fldCharType="end"/>
            </w:r>
            <w:ins w:id="208" w:author="Beena Ahmed" w:date="2014-09-08T22:29:00Z">
              <w:r>
                <w:rPr>
                  <w:rFonts w:ascii="Cambria" w:hAnsi="Cambria"/>
                  <w:noProof/>
                </w:rPr>
                <w:t>)</w:t>
              </w:r>
            </w:ins>
          </w:p>
        </w:tc>
      </w:tr>
    </w:tbl>
    <w:p w:rsidR="005270F0" w:rsidRPr="00E07154" w:rsidRDefault="00767C81" w:rsidP="00186737">
      <w:pPr>
        <w:spacing w:after="0" w:line="480" w:lineRule="auto"/>
        <w:rPr>
          <w:rFonts w:ascii="Cambria" w:eastAsiaTheme="minorEastAsia" w:hAnsi="Cambria"/>
        </w:rPr>
        <w:pPrChange w:id="209" w:author="Beena Ahmed" w:date="2014-09-09T08:36:00Z">
          <w:pPr>
            <w:spacing w:after="0" w:line="480" w:lineRule="auto"/>
            <w:ind w:firstLine="720"/>
          </w:pPr>
        </w:pPrChange>
      </w:pPr>
      <w:proofErr w:type="gramStart"/>
      <w:r w:rsidRPr="00E07154">
        <w:rPr>
          <w:rFonts w:ascii="Cambria" w:hAnsi="Cambria"/>
        </w:rPr>
        <w:t>where</w:t>
      </w:r>
      <w:proofErr w:type="gramEnd"/>
      <w:r w:rsidRPr="00E07154">
        <w:rPr>
          <w:rFonts w:ascii="Cambria" w:hAnsi="Cambria"/>
        </w:rPr>
        <w:t xml:space="preserve"> </w:t>
      </w:r>
      <m:oMath>
        <m:r>
          <w:rPr>
            <w:rFonts w:ascii="Cambria Math" w:eastAsiaTheme="minorEastAsia" w:hAnsi="Cambria Math"/>
          </w:rPr>
          <m:t xml:space="preserve">, </m:t>
        </m:r>
        <m:r>
          <w:rPr>
            <w:rFonts w:ascii="Cambria Math" w:hAnsi="Cambria Math"/>
          </w:rPr>
          <m:t>A(t)</m:t>
        </m:r>
      </m:oMath>
      <w:r w:rsidRPr="00E07154">
        <w:rPr>
          <w:rFonts w:ascii="Cambria" w:hAnsi="Cambria"/>
        </w:rPr>
        <w:t xml:space="preserve"> </w:t>
      </w:r>
      <w:r w:rsidR="002955C7" w:rsidRPr="00E07154">
        <w:rPr>
          <w:rFonts w:ascii="Cambria" w:hAnsi="Cambria"/>
        </w:rPr>
        <w:t>represents</w:t>
      </w:r>
      <w:r w:rsidRPr="00E07154">
        <w:rPr>
          <w:rFonts w:ascii="Cambria" w:hAnsi="Cambria"/>
        </w:rPr>
        <w:t xml:space="preserve"> the instantaneous </w:t>
      </w:r>
      <w:r w:rsidR="00DB640F" w:rsidRPr="00E07154">
        <w:rPr>
          <w:rFonts w:ascii="Cambria" w:hAnsi="Cambria"/>
        </w:rPr>
        <w:t xml:space="preserve">logarithmic </w:t>
      </w:r>
      <w:r w:rsidRPr="00E07154">
        <w:rPr>
          <w:rFonts w:ascii="Cambria" w:hAnsi="Cambria"/>
        </w:rPr>
        <w:t xml:space="preserve">amplitude and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oMath>
      <w:r w:rsidRPr="00E07154">
        <w:rPr>
          <w:rFonts w:ascii="Cambria" w:hAnsi="Cambria"/>
        </w:rPr>
        <w:t xml:space="preserve"> the instantaneous phase. </w:t>
      </w:r>
      <w:r w:rsidR="002955C7" w:rsidRPr="00E07154">
        <w:rPr>
          <w:rFonts w:ascii="Cambria" w:hAnsi="Cambria"/>
        </w:rPr>
        <w:t xml:space="preserve">The instantaneous frequency </w:t>
      </w:r>
      <m:oMath>
        <m:r>
          <w:rPr>
            <w:rFonts w:ascii="Cambria Math" w:hAnsi="Cambria Math"/>
          </w:rPr>
          <m:t>F(t)</m:t>
        </m:r>
      </m:oMath>
      <w:r w:rsidR="002955C7" w:rsidRPr="00E07154">
        <w:rPr>
          <w:rFonts w:ascii="Cambria" w:hAnsi="Cambria"/>
        </w:rPr>
        <w:t xml:space="preserve">  can be obtained from the time derivative </w:t>
      </w:r>
      <w:r w:rsidR="0071524C" w:rsidRPr="00E07154">
        <w:rPr>
          <w:rFonts w:ascii="Cambria" w:hAnsi="Cambria"/>
        </w:rPr>
        <w:t>of</w:t>
      </w:r>
      <m:oMath>
        <m:r>
          <w:ins w:id="210" w:author="Beena Ahmed" w:date="2014-09-08T22:27:00Z">
            <w:rPr>
              <w:rFonts w:ascii="Cambria Math" w:hAnsi="Cambria Math"/>
            </w:rPr>
            <m:t>P</m:t>
          </w:ins>
        </m:r>
        <m:d>
          <m:dPr>
            <m:ctrlPr>
              <w:ins w:id="211" w:author="Beena Ahmed" w:date="2014-09-08T22:27:00Z">
                <w:rPr>
                  <w:rFonts w:ascii="Cambria Math" w:hAnsi="Cambria Math"/>
                  <w:i/>
                </w:rPr>
              </w:ins>
            </m:ctrlPr>
          </m:dPr>
          <m:e>
            <m:r>
              <w:ins w:id="212" w:author="Beena Ahmed" w:date="2014-09-08T22:27:00Z">
                <w:rPr>
                  <w:rFonts w:ascii="Cambria Math" w:hAnsi="Cambria Math"/>
                </w:rPr>
                <m:t>t</m:t>
              </w:ins>
            </m:r>
          </m:e>
        </m:d>
        <m:r>
          <w:ins w:id="213" w:author="Beena Ahmed" w:date="2014-09-08T22:27:00Z">
            <w:rPr>
              <w:rFonts w:ascii="Cambria Math" w:hAnsi="Cambria Math"/>
            </w:rPr>
            <m:t>/2</m:t>
          </w:ins>
        </m:r>
        <m:r>
          <w:ins w:id="214" w:author="Beena Ahmed" w:date="2014-09-08T22:28:00Z">
            <w:rPr>
              <w:rFonts w:ascii="Cambria Math" w:hAnsi="Cambria Math"/>
            </w:rPr>
            <m:t>π</m:t>
          </w:ins>
        </m:r>
        <m:r>
          <w:del w:id="215" w:author="Beena Ahmed" w:date="2014-09-08T22:28:00Z">
            <w:rPr>
              <w:rFonts w:ascii="Cambria Math" w:hAnsi="Cambria Math"/>
            </w:rPr>
            <m:t xml:space="preserve"> </m:t>
          </w:del>
        </m:r>
        <m:f>
          <m:fPr>
            <m:ctrlPr>
              <w:del w:id="216" w:author="Beena Ahmed" w:date="2014-09-08T22:28:00Z">
                <w:rPr>
                  <w:rFonts w:ascii="Cambria Math" w:hAnsi="Cambria Math"/>
                  <w:i/>
                </w:rPr>
              </w:del>
            </m:ctrlPr>
          </m:fPr>
          <m:num>
            <m:r>
              <w:del w:id="217" w:author="Beena Ahmed" w:date="2014-09-08T22:28:00Z">
                <w:rPr>
                  <w:rFonts w:ascii="Cambria Math" w:hAnsi="Cambria Math"/>
                </w:rPr>
                <m:t>P(t)</m:t>
              </w:del>
            </m:r>
          </m:num>
          <m:den>
            <m:r>
              <w:del w:id="218" w:author="Beena Ahmed" w:date="2014-09-08T22:28:00Z">
                <w:rPr>
                  <w:rFonts w:ascii="Cambria Math" w:hAnsi="Cambria Math"/>
                </w:rPr>
                <m:t>2π</m:t>
              </w:del>
            </m:r>
          </m:den>
        </m:f>
      </m:oMath>
      <w:r w:rsidR="005270F0" w:rsidRPr="00E07154">
        <w:rPr>
          <w:rFonts w:ascii="Cambria" w:eastAsiaTheme="minorEastAsia" w:hAnsi="Cambria"/>
        </w:rPr>
        <w:t xml:space="preserve">. Due to the non-stationary nature of EEG, both </w:t>
      </w:r>
      <m:oMath>
        <m:r>
          <w:rPr>
            <w:rFonts w:ascii="Cambria Math" w:hAnsi="Cambria Math"/>
          </w:rPr>
          <m:t>A</m:t>
        </m:r>
        <m:d>
          <m:dPr>
            <m:ctrlPr>
              <w:rPr>
                <w:rFonts w:ascii="Cambria Math" w:hAnsi="Cambria Math"/>
                <w:i/>
              </w:rPr>
            </m:ctrlPr>
          </m:dPr>
          <m:e>
            <m:r>
              <w:rPr>
                <w:rFonts w:ascii="Cambria Math" w:hAnsi="Cambria Math"/>
              </w:rPr>
              <m:t>t</m:t>
            </m:r>
          </m:e>
        </m:d>
      </m:oMath>
      <w:r w:rsidR="005270F0" w:rsidRPr="00E07154">
        <w:rPr>
          <w:rFonts w:ascii="Cambria" w:eastAsiaTheme="minorEastAsia" w:hAnsi="Cambria"/>
        </w:rPr>
        <w:t xml:space="preserve"> and </w:t>
      </w:r>
      <m:oMath>
        <m:r>
          <w:rPr>
            <w:rFonts w:ascii="Cambria Math" w:hAnsi="Cambria Math"/>
          </w:rPr>
          <m:t>F(t)</m:t>
        </m:r>
      </m:oMath>
      <w:r w:rsidR="005270F0" w:rsidRPr="00E07154">
        <w:rPr>
          <w:rFonts w:ascii="Cambria" w:hAnsi="Cambria"/>
        </w:rPr>
        <w:t xml:space="preserve">  </w:t>
      </w:r>
      <w:del w:id="219" w:author="Beena Ahmed" w:date="2014-09-08T22:28:00Z">
        <w:r w:rsidR="005270F0" w:rsidRPr="00E07154" w:rsidDel="00B858D6">
          <w:rPr>
            <w:rFonts w:ascii="Cambria" w:hAnsi="Cambria"/>
          </w:rPr>
          <w:delText xml:space="preserve">will </w:delText>
        </w:r>
        <w:r w:rsidR="00167CA8" w:rsidRPr="00E07154" w:rsidDel="00B858D6">
          <w:rPr>
            <w:rFonts w:ascii="Cambria" w:hAnsi="Cambria"/>
          </w:rPr>
          <w:delText>be</w:delText>
        </w:r>
      </w:del>
      <w:ins w:id="220" w:author="Beena Ahmed" w:date="2014-09-08T22:28:00Z">
        <w:r w:rsidR="00B858D6">
          <w:rPr>
            <w:rFonts w:ascii="Cambria" w:hAnsi="Cambria"/>
          </w:rPr>
          <w:t>are</w:t>
        </w:r>
      </w:ins>
      <w:r w:rsidR="00167CA8" w:rsidRPr="00E07154">
        <w:rPr>
          <w:rFonts w:ascii="Cambria" w:hAnsi="Cambria"/>
        </w:rPr>
        <w:t xml:space="preserve"> </w:t>
      </w:r>
      <w:r w:rsidR="005270F0" w:rsidRPr="00E07154">
        <w:rPr>
          <w:rFonts w:ascii="Cambria" w:hAnsi="Cambria"/>
        </w:rPr>
        <w:t>time-varying, making their determination non-trivial.</w:t>
      </w:r>
      <w:r w:rsidR="002955C7" w:rsidRPr="00E07154">
        <w:rPr>
          <w:rFonts w:ascii="Cambria" w:hAnsi="Cambria"/>
        </w:rPr>
        <w:t xml:space="preserve"> </w:t>
      </w:r>
      <w:r w:rsidR="003B6157" w:rsidRPr="00E07154">
        <w:rPr>
          <w:rFonts w:ascii="Cambria" w:hAnsi="Cambria"/>
        </w:rPr>
        <w:t xml:space="preserve">For each spindle, </w:t>
      </w:r>
      <w:r w:rsidR="004B7116" w:rsidRPr="00E07154">
        <w:rPr>
          <w:rFonts w:ascii="Cambria" w:hAnsi="Cambria"/>
        </w:rPr>
        <w:t xml:space="preserve">as shown in </w:t>
      </w:r>
      <w:r w:rsidR="004B7116" w:rsidRPr="00E07154">
        <w:rPr>
          <w:rFonts w:ascii="Cambria" w:hAnsi="Cambria"/>
          <w:b/>
          <w:highlight w:val="yellow"/>
        </w:rPr>
        <w:t>[Ito]</w:t>
      </w:r>
      <w:r w:rsidR="004B7116" w:rsidRPr="00E07154">
        <w:rPr>
          <w:rFonts w:ascii="Cambria" w:hAnsi="Cambria"/>
          <w:highlight w:val="yellow"/>
        </w:rPr>
        <w:t>,</w:t>
      </w:r>
      <w:r w:rsidR="004B7116" w:rsidRPr="00E07154">
        <w:rPr>
          <w:rFonts w:ascii="Cambria" w:hAnsi="Cambria"/>
        </w:rPr>
        <w:t xml:space="preserve"> </w:t>
      </w:r>
      <w:r w:rsidR="003B6157" w:rsidRPr="00E07154">
        <w:rPr>
          <w:rFonts w:ascii="Cambria" w:hAnsi="Cambria"/>
        </w:rPr>
        <w:t xml:space="preserve">both </w:t>
      </w:r>
      <m:oMath>
        <m:r>
          <w:rPr>
            <w:rFonts w:ascii="Cambria Math" w:hAnsi="Cambria Math"/>
          </w:rPr>
          <m:t>A(t)</m:t>
        </m:r>
      </m:oMath>
      <w:r w:rsidR="003B6157" w:rsidRPr="00E07154">
        <w:rPr>
          <w:rFonts w:ascii="Cambria" w:hAnsi="Cambria"/>
        </w:rPr>
        <w:t xml:space="preserve"> and </w:t>
      </w:r>
      <m:oMath>
        <m:r>
          <w:rPr>
            <w:rFonts w:ascii="Cambria Math" w:hAnsi="Cambria Math"/>
          </w:rPr>
          <m:t>P(t)</m:t>
        </m:r>
      </m:oMath>
      <w:r w:rsidR="003B6157" w:rsidRPr="00E07154">
        <w:rPr>
          <w:rFonts w:ascii="Cambria" w:eastAsiaTheme="minorEastAsia" w:hAnsi="Cambria"/>
        </w:rPr>
        <w:t xml:space="preserve"> can be approximated using Taylor’s polynomials a</w:t>
      </w:r>
      <w:r w:rsidR="000B1C76" w:rsidRPr="00E07154">
        <w:rPr>
          <w:rFonts w:ascii="Cambria" w:eastAsiaTheme="minorEastAsia" w:hAnsi="Cambria"/>
        </w:rPr>
        <w:t xml:space="preserve">round a center </w:t>
      </w:r>
      <w:r w:rsidR="00E07154" w:rsidRPr="00E07154">
        <w:rPr>
          <w:rFonts w:ascii="Cambria" w:eastAsiaTheme="minorEastAsia" w:hAnsi="Cambria"/>
        </w:rPr>
        <w:t>time</w:t>
      </w:r>
      <m:oMath>
        <m:sSub>
          <m:sSubPr>
            <m:ctrlPr>
              <w:rPr>
                <w:rFonts w:ascii="Cambria Math" w:hAnsi="Cambria Math"/>
                <w:i/>
              </w:rPr>
            </m:ctrlPr>
          </m:sSubPr>
          <m:e>
            <m:r>
              <w:rPr>
                <w:rFonts w:ascii="Cambria Math" w:hAnsi="Cambria Math"/>
              </w:rPr>
              <m:t xml:space="preserve"> t</m:t>
            </m:r>
          </m:e>
          <m:sub>
            <m:r>
              <w:rPr>
                <w:rFonts w:ascii="Cambria Math" w:hAnsi="Cambria Math"/>
              </w:rPr>
              <m:t>c</m:t>
            </m:r>
          </m:sub>
        </m:sSub>
      </m:oMath>
      <w:r w:rsidR="000B1C76" w:rsidRPr="00E07154">
        <w:rPr>
          <w:rFonts w:ascii="Cambria" w:eastAsiaTheme="minorEastAsia" w:hAnsi="Cambria"/>
        </w:rPr>
        <w:t xml:space="preserve">. </w:t>
      </w:r>
      <m:oMath>
        <m:r>
          <w:rPr>
            <w:rFonts w:ascii="Cambria Math" w:hAnsi="Cambria Math"/>
          </w:rPr>
          <m:t>P(t)</m:t>
        </m:r>
      </m:oMath>
      <w:r w:rsidR="000B1C76" w:rsidRPr="00E07154">
        <w:rPr>
          <w:rFonts w:ascii="Cambria" w:hAnsi="Cambria"/>
        </w:rPr>
        <w:t xml:space="preserve"> </w:t>
      </w:r>
      <w:del w:id="221" w:author="Beena Ahmed" w:date="2014-09-08T22:28:00Z">
        <w:r w:rsidR="000B1C76" w:rsidRPr="00E07154" w:rsidDel="00B858D6">
          <w:rPr>
            <w:rFonts w:ascii="Cambria" w:hAnsi="Cambria"/>
          </w:rPr>
          <w:delText>would be</w:delText>
        </w:r>
      </w:del>
      <w:proofErr w:type="gramStart"/>
      <w:ins w:id="222" w:author="Beena Ahmed" w:date="2014-09-08T22:28:00Z">
        <w:r w:rsidR="00B858D6">
          <w:rPr>
            <w:rFonts w:ascii="Cambria" w:hAnsi="Cambria"/>
          </w:rPr>
          <w:t>is</w:t>
        </w:r>
      </w:ins>
      <w:proofErr w:type="gramEnd"/>
      <w:r w:rsidR="000B1C76" w:rsidRPr="00E07154">
        <w:rPr>
          <w:rFonts w:ascii="Cambria" w:hAnsi="Cambria"/>
        </w:rPr>
        <w:t xml:space="preserve"> given </w:t>
      </w:r>
      <w:r w:rsidR="00E07154" w:rsidRPr="00E07154">
        <w:rPr>
          <w:rFonts w:ascii="Cambria" w:hAnsi="Cambria"/>
        </w:rPr>
        <w:t>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0B1C76" w:rsidRPr="00E07154" w:rsidTr="00DB640F">
        <w:tc>
          <w:tcPr>
            <w:tcW w:w="357" w:type="pct"/>
          </w:tcPr>
          <w:p w:rsidR="000B1C76" w:rsidRPr="00E07154" w:rsidRDefault="000B1C76" w:rsidP="00186737">
            <w:pPr>
              <w:spacing w:line="480" w:lineRule="auto"/>
              <w:rPr>
                <w:rFonts w:ascii="Cambria" w:hAnsi="Cambria"/>
              </w:rPr>
            </w:pPr>
          </w:p>
        </w:tc>
        <w:tc>
          <w:tcPr>
            <w:tcW w:w="4286" w:type="pct"/>
          </w:tcPr>
          <w:p w:rsidR="000B1C76" w:rsidRPr="00E07154" w:rsidRDefault="000B1C76" w:rsidP="00186737">
            <w:pPr>
              <w:jc w:val="center"/>
              <w:rPr>
                <w:rFonts w:ascii="Cambria" w:eastAsiaTheme="minorEastAsia" w:hAnsi="Cambria"/>
              </w:rPr>
              <w:pPrChange w:id="223" w:author="Beena Ahmed" w:date="2014-09-09T08:36:00Z">
                <w:pPr>
                  <w:spacing w:line="480" w:lineRule="auto"/>
                  <w:jc w:val="center"/>
                </w:pPr>
              </w:pPrChange>
            </w:pPr>
            <m:oMathPara>
              <m:oMath>
                <m:r>
                  <w:rPr>
                    <w:rFonts w:ascii="Cambria Math" w:hAnsi="Cambria Math"/>
                  </w:rPr>
                  <m:t xml:space="preserve">P(t)= </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n</m:t>
                        </m:r>
                      </m:sup>
                    </m:sSup>
                    <m:r>
                      <w:rPr>
                        <w:rFonts w:ascii="Cambria Math" w:hAnsi="Cambria Math"/>
                      </w:rPr>
                      <m:t>/n!</m:t>
                    </m:r>
                  </m:e>
                </m:nary>
              </m:oMath>
            </m:oMathPara>
          </w:p>
        </w:tc>
        <w:tc>
          <w:tcPr>
            <w:tcW w:w="357" w:type="pct"/>
          </w:tcPr>
          <w:p w:rsidR="000B1C76" w:rsidRPr="00E07154" w:rsidRDefault="00B858D6" w:rsidP="00186737">
            <w:pPr>
              <w:jc w:val="right"/>
              <w:rPr>
                <w:rFonts w:ascii="Cambria" w:hAnsi="Cambria"/>
              </w:rPr>
              <w:pPrChange w:id="224" w:author="Beena Ahmed" w:date="2014-09-09T08:36:00Z">
                <w:pPr>
                  <w:spacing w:line="480" w:lineRule="auto"/>
                  <w:jc w:val="right"/>
                </w:pPr>
              </w:pPrChange>
            </w:pPr>
            <w:ins w:id="225" w:author="Beena Ahmed" w:date="2014-09-08T22:29:00Z">
              <w:r>
                <w:rPr>
                  <w:rFonts w:ascii="Cambria" w:hAnsi="Cambria"/>
                </w:rPr>
                <w:t>(</w:t>
              </w:r>
            </w:ins>
            <w:r w:rsidR="006158BA" w:rsidRPr="00E07154">
              <w:rPr>
                <w:rFonts w:ascii="Cambria" w:hAnsi="Cambria"/>
              </w:rPr>
              <w:t>2</w:t>
            </w:r>
            <w:ins w:id="226" w:author="Beena Ahmed" w:date="2014-09-08T22:29:00Z">
              <w:r>
                <w:rPr>
                  <w:rFonts w:ascii="Cambria" w:hAnsi="Cambria"/>
                </w:rPr>
                <w:t>)</w:t>
              </w:r>
            </w:ins>
          </w:p>
        </w:tc>
      </w:tr>
    </w:tbl>
    <w:p w:rsidR="00FE2B10" w:rsidRDefault="00FE2B10" w:rsidP="00186737">
      <w:pPr>
        <w:spacing w:after="0" w:line="480" w:lineRule="auto"/>
        <w:rPr>
          <w:rFonts w:ascii="Cambria" w:hAnsi="Cambria"/>
        </w:rPr>
      </w:pPr>
    </w:p>
    <w:p w:rsidR="000B1C76" w:rsidRPr="00E07154" w:rsidRDefault="00FE2B10" w:rsidP="00186737">
      <w:pPr>
        <w:spacing w:after="0" w:line="480" w:lineRule="auto"/>
        <w:rPr>
          <w:rFonts w:ascii="Cambria" w:hAnsi="Cambria"/>
        </w:rPr>
      </w:pPr>
      <w:proofErr w:type="gramStart"/>
      <w:r>
        <w:rPr>
          <w:rFonts w:ascii="Cambria" w:hAnsi="Cambria"/>
        </w:rPr>
        <w:t>w</w:t>
      </w:r>
      <w:r w:rsidR="000B1C76" w:rsidRPr="00E07154">
        <w:rPr>
          <w:rFonts w:ascii="Cambria" w:hAnsi="Cambria"/>
        </w:rPr>
        <w:t>here</w:t>
      </w:r>
      <w:proofErr w:type="gramEnd"/>
      <w:r w:rsidR="0071524C" w:rsidRPr="00E07154">
        <w:rPr>
          <w:rFonts w:ascii="Cambria" w:hAnsi="Cambr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0B1C76" w:rsidRPr="00E07154" w:rsidTr="00DB640F">
        <w:tc>
          <w:tcPr>
            <w:tcW w:w="357" w:type="pct"/>
          </w:tcPr>
          <w:p w:rsidR="000B1C76" w:rsidRPr="00E07154" w:rsidRDefault="000B1C76" w:rsidP="00186737">
            <w:pPr>
              <w:spacing w:line="480" w:lineRule="auto"/>
              <w:rPr>
                <w:rFonts w:ascii="Cambria" w:hAnsi="Cambria"/>
              </w:rPr>
            </w:pPr>
          </w:p>
        </w:tc>
        <w:tc>
          <w:tcPr>
            <w:tcW w:w="4286" w:type="pct"/>
          </w:tcPr>
          <w:p w:rsidR="000B1C76" w:rsidRPr="00E07154" w:rsidRDefault="00822D26" w:rsidP="00186737">
            <w:pPr>
              <w:jc w:val="center"/>
              <w:rPr>
                <w:rFonts w:ascii="Cambria" w:eastAsiaTheme="minorEastAsia" w:hAnsi="Cambria"/>
              </w:rPr>
              <w:pPrChange w:id="227" w:author="Beena Ahmed" w:date="2014-09-09T08:36:00Z">
                <w:pPr>
                  <w:spacing w:line="480" w:lineRule="auto"/>
                  <w:jc w:val="center"/>
                </w:pPr>
              </w:pPrChange>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 xml:space="preserve"> </m:t>
                </m:r>
              </m:oMath>
            </m:oMathPara>
          </w:p>
        </w:tc>
        <w:tc>
          <w:tcPr>
            <w:tcW w:w="357" w:type="pct"/>
          </w:tcPr>
          <w:p w:rsidR="000B1C76" w:rsidRPr="00E07154" w:rsidRDefault="00B858D6" w:rsidP="00186737">
            <w:pPr>
              <w:jc w:val="right"/>
              <w:rPr>
                <w:rFonts w:ascii="Cambria" w:hAnsi="Cambria"/>
              </w:rPr>
              <w:pPrChange w:id="228" w:author="Beena Ahmed" w:date="2014-09-09T08:36:00Z">
                <w:pPr>
                  <w:spacing w:line="480" w:lineRule="auto"/>
                  <w:jc w:val="right"/>
                </w:pPr>
              </w:pPrChange>
            </w:pPr>
            <w:ins w:id="229" w:author="Beena Ahmed" w:date="2014-09-08T22:29:00Z">
              <w:r>
                <w:rPr>
                  <w:rFonts w:ascii="Cambria" w:hAnsi="Cambria"/>
                </w:rPr>
                <w:t>(</w:t>
              </w:r>
            </w:ins>
            <w:r w:rsidR="006158BA" w:rsidRPr="00E07154">
              <w:rPr>
                <w:rFonts w:ascii="Cambria" w:hAnsi="Cambria"/>
              </w:rPr>
              <w:t>3</w:t>
            </w:r>
            <w:ins w:id="230" w:author="Beena Ahmed" w:date="2014-09-08T22:29:00Z">
              <w:r>
                <w:rPr>
                  <w:rFonts w:ascii="Cambria" w:hAnsi="Cambria"/>
                </w:rPr>
                <w:t>)</w:t>
              </w:r>
            </w:ins>
          </w:p>
        </w:tc>
      </w:tr>
    </w:tbl>
    <w:tbl>
      <w:tblPr>
        <w:tblStyle w:val="TableGrid"/>
        <w:tblpPr w:leftFromText="180" w:rightFromText="180" w:vertAnchor="text" w:tblpY="207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E07154" w:rsidRPr="00E07154" w:rsidTr="00E07154">
        <w:trPr>
          <w:trHeight w:val="369"/>
        </w:trPr>
        <w:tc>
          <w:tcPr>
            <w:tcW w:w="357" w:type="pct"/>
          </w:tcPr>
          <w:p w:rsidR="00E07154" w:rsidRPr="00E07154" w:rsidRDefault="00E07154" w:rsidP="00186737">
            <w:pPr>
              <w:spacing w:line="480" w:lineRule="auto"/>
              <w:rPr>
                <w:rFonts w:ascii="Cambria" w:hAnsi="Cambria"/>
              </w:rPr>
            </w:pPr>
          </w:p>
        </w:tc>
        <w:tc>
          <w:tcPr>
            <w:tcW w:w="4286" w:type="pct"/>
          </w:tcPr>
          <w:p w:rsidR="00E07154" w:rsidRPr="00E07154" w:rsidRDefault="00E07154" w:rsidP="00186737">
            <w:pPr>
              <w:jc w:val="center"/>
              <w:rPr>
                <w:rFonts w:ascii="Cambria" w:eastAsiaTheme="minorEastAsia" w:hAnsi="Cambria"/>
              </w:rPr>
              <w:pPrChange w:id="231" w:author="Beena Ahmed" w:date="2014-09-09T08:36:00Z">
                <w:pPr>
                  <w:framePr w:hSpace="180" w:wrap="around" w:vAnchor="text" w:hAnchor="text" w:y="2078"/>
                  <w:spacing w:line="480" w:lineRule="auto"/>
                  <w:jc w:val="center"/>
                </w:pPr>
              </w:pPrChange>
            </w:pPr>
            <w:commentRangeStart w:id="232"/>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(a+bt+c</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(d+et+f</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e>
                </m:func>
              </m:oMath>
            </m:oMathPara>
          </w:p>
          <w:p w:rsidR="00E07154" w:rsidRPr="00E07154" w:rsidRDefault="00E07154" w:rsidP="00186737">
            <w:pPr>
              <w:jc w:val="center"/>
              <w:rPr>
                <w:rFonts w:ascii="Cambria" w:eastAsiaTheme="minorEastAsia" w:hAnsi="Cambria"/>
              </w:rPr>
              <w:pPrChange w:id="233" w:author="Beena Ahmed" w:date="2014-09-09T08:36:00Z">
                <w:pPr>
                  <w:framePr w:hSpace="180" w:wrap="around" w:vAnchor="text" w:hAnchor="text" w:y="2078"/>
                  <w:spacing w:line="480" w:lineRule="auto"/>
                  <w:jc w:val="center"/>
                </w:pPr>
              </w:pPrChange>
            </w:pPr>
          </w:p>
        </w:tc>
        <w:tc>
          <w:tcPr>
            <w:tcW w:w="357" w:type="pct"/>
          </w:tcPr>
          <w:p w:rsidR="00E07154" w:rsidRPr="00E07154" w:rsidRDefault="00122D64" w:rsidP="00186737">
            <w:pPr>
              <w:spacing w:line="480" w:lineRule="auto"/>
              <w:jc w:val="right"/>
              <w:rPr>
                <w:rFonts w:ascii="Cambria" w:hAnsi="Cambria"/>
              </w:rPr>
            </w:pPr>
            <w:ins w:id="234" w:author="Beena Ahmed" w:date="2014-09-09T07:36:00Z">
              <w:r>
                <w:rPr>
                  <w:rFonts w:ascii="Cambria" w:hAnsi="Cambria"/>
                </w:rPr>
                <w:t>(</w:t>
              </w:r>
            </w:ins>
            <w:r w:rsidR="00E07154" w:rsidRPr="00E07154">
              <w:rPr>
                <w:rFonts w:ascii="Cambria" w:hAnsi="Cambria"/>
              </w:rPr>
              <w:t>4</w:t>
            </w:r>
            <w:ins w:id="235" w:author="Beena Ahmed" w:date="2014-09-09T07:36:00Z">
              <w:r>
                <w:rPr>
                  <w:rFonts w:ascii="Cambria" w:hAnsi="Cambria"/>
                </w:rPr>
                <w:t>)</w:t>
              </w:r>
            </w:ins>
            <w:commentRangeEnd w:id="232"/>
            <w:ins w:id="236" w:author="Beena Ahmed" w:date="2014-09-09T07:46:00Z">
              <w:r w:rsidR="00607FF1">
                <w:rPr>
                  <w:rStyle w:val="CommentReference"/>
                </w:rPr>
                <w:commentReference w:id="232"/>
              </w:r>
            </w:ins>
          </w:p>
        </w:tc>
      </w:tr>
    </w:tbl>
    <w:p w:rsidR="005270F0" w:rsidRPr="00E07154" w:rsidRDefault="00E07154" w:rsidP="00186737">
      <w:pPr>
        <w:spacing w:after="0" w:line="480" w:lineRule="auto"/>
        <w:rPr>
          <w:rFonts w:ascii="Cambria" w:hAnsi="Cambria"/>
        </w:rPr>
      </w:pPr>
      <w:r w:rsidRPr="00E07154">
        <w:rPr>
          <w:rFonts w:ascii="Cambria" w:eastAsiaTheme="minorEastAsia" w:hAnsi="Cambria"/>
          <w:noProof/>
        </w:rPr>
        <w:lastRenderedPageBreak/>
        <w:drawing>
          <wp:anchor distT="0" distB="0" distL="114300" distR="114300" simplePos="0" relativeHeight="251662336" behindDoc="0" locked="0" layoutInCell="1" allowOverlap="1" wp14:anchorId="65B66FB8" wp14:editId="22E8D8B6">
            <wp:simplePos x="0" y="0"/>
            <wp:positionH relativeFrom="column">
              <wp:posOffset>2929890</wp:posOffset>
            </wp:positionH>
            <wp:positionV relativeFrom="paragraph">
              <wp:posOffset>3682365</wp:posOffset>
            </wp:positionV>
            <wp:extent cx="2932430" cy="233172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_real_spindle_sample.jpg"/>
                    <pic:cNvPicPr/>
                  </pic:nvPicPr>
                  <pic:blipFill rotWithShape="1">
                    <a:blip r:embed="rId10" cstate="print">
                      <a:extLst>
                        <a:ext uri="{28A0092B-C50C-407E-A947-70E740481C1C}">
                          <a14:useLocalDpi xmlns:a14="http://schemas.microsoft.com/office/drawing/2010/main" val="0"/>
                        </a:ext>
                      </a:extLst>
                    </a:blip>
                    <a:srcRect l="3764" t="1771" r="5453" b="2006"/>
                    <a:stretch/>
                  </pic:blipFill>
                  <pic:spPr bwMode="auto">
                    <a:xfrm>
                      <a:off x="0" y="0"/>
                      <a:ext cx="2932430" cy="2331720"/>
                    </a:xfrm>
                    <a:prstGeom prst="rect">
                      <a:avLst/>
                    </a:prstGeom>
                    <a:ln>
                      <a:noFill/>
                    </a:ln>
                    <a:extLst>
                      <a:ext uri="{53640926-AAD7-44D8-BBD7-CCE9431645EC}">
                        <a14:shadowObscured xmlns:a14="http://schemas.microsoft.com/office/drawing/2010/main"/>
                      </a:ext>
                    </a:extLst>
                  </pic:spPr>
                </pic:pic>
              </a:graphicData>
            </a:graphic>
          </wp:anchor>
        </w:drawing>
      </w:r>
      <w:r w:rsidRPr="00E07154">
        <w:rPr>
          <w:rFonts w:ascii="Cambria" w:eastAsiaTheme="minorEastAsia" w:hAnsi="Cambria"/>
          <w:noProof/>
        </w:rPr>
        <w:drawing>
          <wp:anchor distT="0" distB="0" distL="114300" distR="114300" simplePos="0" relativeHeight="251656192" behindDoc="0" locked="0" layoutInCell="1" allowOverlap="1" wp14:anchorId="59CE830D" wp14:editId="628667C2">
            <wp:simplePos x="0" y="0"/>
            <wp:positionH relativeFrom="column">
              <wp:posOffset>-2540</wp:posOffset>
            </wp:positionH>
            <wp:positionV relativeFrom="paragraph">
              <wp:posOffset>3684071</wp:posOffset>
            </wp:positionV>
            <wp:extent cx="2902585" cy="23317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22" t="1770" r="6781" b="1980"/>
                    <a:stretch/>
                  </pic:blipFill>
                  <pic:spPr bwMode="auto">
                    <a:xfrm>
                      <a:off x="0" y="0"/>
                      <a:ext cx="2902585" cy="233172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type id="_x0000_t202" coordsize="21600,21600" o:spt="202" path="m,l,21600r21600,l21600,xe">
            <v:stroke joinstyle="miter"/>
            <v:path gradientshapeok="t" o:connecttype="rect"/>
          </v:shapetype>
          <v:shape id="Text Box 2" o:spid="_x0000_s1026" type="#_x0000_t202" style="position:absolute;margin-left:107.75pt;margin-top:472.35pt;width:27pt;height:17.85pt;z-index:-2514647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qIQIAABw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" stroked="f">
            <v:textbox style="mso-next-textbox:#Text Box 2">
              <w:txbxContent>
                <w:p w:rsidR="00122D64" w:rsidRPr="007F52FB" w:rsidRDefault="00122D64" w:rsidP="00E83B60">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w:r>
      <w:r w:rsidRPr="00E07154">
        <w:rPr>
          <w:rFonts w:ascii="Cambria" w:eastAsiaTheme="minorEastAsia" w:hAnsi="Cambria"/>
          <w:noProof/>
        </w:rPr>
        <w:t xml:space="preserve"> </w:t>
      </w:r>
      <w:r w:rsidR="00FE2B10">
        <w:rPr>
          <w:rFonts w:ascii="Cambria" w:eastAsiaTheme="minorEastAsia" w:hAnsi="Cambria"/>
          <w:noProof/>
        </w:rPr>
        <w:tab/>
      </w:r>
      <w:r w:rsidR="004B7116" w:rsidRPr="00E07154">
        <w:rPr>
          <w:rFonts w:ascii="Cambria" w:eastAsiaTheme="minorEastAsia" w:hAnsi="Cambria"/>
        </w:rPr>
        <w:t xml:space="preserve">For frequency to be time-varying, there must be at least one non-zero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4B7116" w:rsidRPr="00E07154">
        <w:rPr>
          <w:rFonts w:ascii="Cambria" w:eastAsiaTheme="minorEastAsia" w:hAnsi="Cambria"/>
        </w:rPr>
        <w:t xml:space="preserve"> for </w:t>
      </w:r>
      <m:oMath>
        <m:r>
          <w:rPr>
            <w:rFonts w:ascii="Cambria Math" w:hAnsi="Cambria Math"/>
          </w:rPr>
          <m:t>n</m:t>
        </m:r>
        <m:r>
          <w:rPr>
            <w:rFonts w:ascii="Cambria Math" w:eastAsiaTheme="minorEastAsia" w:hAnsi="Cambria Math"/>
          </w:rPr>
          <m:t>≥2</m:t>
        </m:r>
      </m:oMath>
      <w:r w:rsidR="004B7116" w:rsidRPr="00E07154">
        <w:rPr>
          <w:rFonts w:ascii="Cambria" w:eastAsiaTheme="minorEastAsia" w:hAnsi="Cambria"/>
        </w:rPr>
        <w:t xml:space="preserve"> </w:t>
      </w:r>
      <w:r w:rsidR="0071524C" w:rsidRPr="00E07154">
        <w:rPr>
          <w:rFonts w:ascii="Cambria" w:eastAsiaTheme="minorEastAsia" w:hAnsi="Cambria"/>
        </w:rPr>
        <w:t>in</w:t>
      </w:r>
      <m:oMath>
        <m:r>
          <w:rPr>
            <w:rFonts w:ascii="Cambria Math" w:eastAsiaTheme="minorEastAsia" w:hAnsi="Cambria Math"/>
          </w:rPr>
          <m:t xml:space="preserve"> </m:t>
        </m:r>
        <m:r>
          <w:rPr>
            <w:rFonts w:ascii="Cambria Math" w:hAnsi="Cambria Math"/>
          </w:rPr>
          <m:t>P(t)</m:t>
        </m:r>
      </m:oMath>
      <w:r w:rsidR="004B7116" w:rsidRPr="00E07154">
        <w:rPr>
          <w:rFonts w:ascii="Cambria" w:eastAsiaTheme="minorEastAsia" w:hAnsi="Cambria"/>
        </w:rPr>
        <w:t xml:space="preserve">. </w:t>
      </w:r>
      <w:r w:rsidR="004B7116" w:rsidRPr="00E07154">
        <w:rPr>
          <w:rFonts w:ascii="Cambria" w:hAnsi="Cambria"/>
        </w:rPr>
        <w:t xml:space="preserve"> Hen</w:t>
      </w:r>
      <w:r w:rsidR="0071524C" w:rsidRPr="00E07154">
        <w:rPr>
          <w:rFonts w:ascii="Cambria" w:hAnsi="Cambria"/>
        </w:rPr>
        <w:t>ce the mini</w:t>
      </w:r>
      <w:r w:rsidR="004B7116" w:rsidRPr="00E07154">
        <w:rPr>
          <w:rFonts w:ascii="Cambria" w:hAnsi="Cambria"/>
        </w:rPr>
        <w:t>mum</w:t>
      </w:r>
      <w:r w:rsidR="005270F0" w:rsidRPr="00E07154">
        <w:rPr>
          <w:rFonts w:ascii="Cambria" w:hAnsi="Cambria"/>
        </w:rPr>
        <w:t xml:space="preserve"> possible </w:t>
      </w:r>
      <w:r w:rsidR="004B7116" w:rsidRPr="00E07154">
        <w:rPr>
          <w:rFonts w:ascii="Cambria" w:hAnsi="Cambria"/>
        </w:rPr>
        <w:t>approximation of</w:t>
      </w:r>
      <w:r w:rsidR="005270F0" w:rsidRPr="00E07154">
        <w:rPr>
          <w:rFonts w:ascii="Cambria" w:hAnsi="Cambria"/>
        </w:rPr>
        <w:t xml:space="preserve"> </w:t>
      </w:r>
      <m:oMath>
        <m:r>
          <w:rPr>
            <w:rFonts w:ascii="Cambria Math" w:hAnsi="Cambria Math"/>
          </w:rPr>
          <m:t>P(t)</m:t>
        </m:r>
      </m:oMath>
      <w:r w:rsidR="005270F0" w:rsidRPr="00E07154">
        <w:rPr>
          <w:rFonts w:ascii="Cambria" w:hAnsi="Cambria"/>
        </w:rPr>
        <w:t xml:space="preserve"> </w:t>
      </w:r>
      <w:r w:rsidR="004B7116" w:rsidRPr="00E07154">
        <w:rPr>
          <w:rFonts w:ascii="Cambria" w:hAnsi="Cambria"/>
        </w:rPr>
        <w:t>would be as</w:t>
      </w:r>
      <w:r w:rsidRPr="00E07154">
        <w:rPr>
          <w:rFonts w:ascii="Cambria" w:hAnsi="Cambria"/>
        </w:rPr>
        <w:t xml:space="preserve"> a quadratic function</w:t>
      </w:r>
      <w:r w:rsidR="004B7116" w:rsidRPr="00E07154">
        <w:rPr>
          <w:rFonts w:ascii="Cambria" w:hAnsi="Cambria"/>
        </w:rPr>
        <w:t xml:space="preserve"> if </w:t>
      </w:r>
      <w:r w:rsidRPr="00E07154">
        <w:rPr>
          <w:rFonts w:ascii="Cambria" w:hAnsi="Cambria"/>
        </w:rPr>
        <w:t xml:space="preserve">the </w:t>
      </w:r>
      <w:r w:rsidR="004B7116" w:rsidRPr="00E07154">
        <w:rPr>
          <w:rFonts w:ascii="Cambria" w:hAnsi="Cambria"/>
        </w:rPr>
        <w:t>higher order terms are assumed to be negligible.</w:t>
      </w:r>
      <w:r w:rsidR="005270F0" w:rsidRPr="00E07154">
        <w:rPr>
          <w:rFonts w:ascii="Cambria" w:hAnsi="Cambria"/>
        </w:rPr>
        <w:t xml:space="preserve"> </w:t>
      </w:r>
      <m:oMath>
        <m:r>
          <w:rPr>
            <w:rFonts w:ascii="Cambria Math" w:hAnsi="Cambria Math"/>
          </w:rPr>
          <m:t>A(t)</m:t>
        </m:r>
      </m:oMath>
      <w:r w:rsidR="004B7116" w:rsidRPr="00E07154">
        <w:rPr>
          <w:rFonts w:ascii="Cambria" w:eastAsiaTheme="minorEastAsia" w:hAnsi="Cambria"/>
        </w:rPr>
        <w:t xml:space="preserve"> </w:t>
      </w:r>
      <w:proofErr w:type="gramStart"/>
      <w:r w:rsidR="004B7116" w:rsidRPr="00E07154">
        <w:rPr>
          <w:rFonts w:ascii="Cambria" w:eastAsiaTheme="minorEastAsia" w:hAnsi="Cambria"/>
        </w:rPr>
        <w:t>can</w:t>
      </w:r>
      <w:proofErr w:type="gramEnd"/>
      <w:r w:rsidR="004B7116" w:rsidRPr="00E07154">
        <w:rPr>
          <w:rFonts w:ascii="Cambria" w:eastAsiaTheme="minorEastAsia" w:hAnsi="Cambria"/>
        </w:rPr>
        <w:t xml:space="preserve"> similarly be represented as a </w:t>
      </w:r>
      <w:r w:rsidRPr="00E07154">
        <w:rPr>
          <w:rFonts w:ascii="Cambria" w:hAnsi="Cambria"/>
        </w:rPr>
        <w:t>quadratic function</w:t>
      </w:r>
      <w:r w:rsidR="004B7116" w:rsidRPr="00E07154">
        <w:rPr>
          <w:rFonts w:ascii="Cambria" w:hAnsi="Cambria"/>
        </w:rPr>
        <w:t xml:space="preserve">. This allows </w:t>
      </w:r>
      <w:r w:rsidR="005270F0" w:rsidRPr="00E07154">
        <w:rPr>
          <w:rFonts w:ascii="Cambria" w:hAnsi="Cambria"/>
        </w:rPr>
        <w:t xml:space="preserve">the </w:t>
      </w:r>
      <w:r w:rsidR="004B7116" w:rsidRPr="00E07154">
        <w:rPr>
          <w:rFonts w:ascii="Cambria" w:hAnsi="Cambria"/>
        </w:rPr>
        <w:t xml:space="preserve">sleep </w:t>
      </w:r>
      <w:r w:rsidR="005270F0" w:rsidRPr="00E07154">
        <w:rPr>
          <w:rFonts w:ascii="Cambria" w:hAnsi="Cambria"/>
        </w:rPr>
        <w:t xml:space="preserve">spindle to be defined as a </w:t>
      </w:r>
      <w:r w:rsidRPr="00E07154">
        <w:rPr>
          <w:rFonts w:ascii="Cambria" w:hAnsi="Cambria"/>
        </w:rPr>
        <w:t>Q</w:t>
      </w:r>
      <w:r w:rsidR="0071524C" w:rsidRPr="00E07154">
        <w:rPr>
          <w:rFonts w:ascii="Cambria" w:hAnsi="Cambria"/>
        </w:rPr>
        <w:t>uadratic</w:t>
      </w:r>
      <w:r w:rsidRPr="00E07154">
        <w:rPr>
          <w:rFonts w:ascii="Cambria" w:hAnsi="Cambria"/>
        </w:rPr>
        <w:t>-Parameter S</w:t>
      </w:r>
      <w:r w:rsidR="005270F0" w:rsidRPr="00E07154">
        <w:rPr>
          <w:rFonts w:ascii="Cambria" w:hAnsi="Cambria"/>
        </w:rPr>
        <w:t xml:space="preserve">inusoid (QPS) where </w:t>
      </w:r>
    </w:p>
    <w:p w:rsidR="00607FF1" w:rsidRDefault="00E83B60" w:rsidP="00186737">
      <w:pPr>
        <w:spacing w:after="0" w:line="480" w:lineRule="auto"/>
        <w:rPr>
          <w:ins w:id="237" w:author="Beena Ahmed" w:date="2014-09-09T07:46:00Z"/>
          <w:rFonts w:ascii="Cambria" w:eastAsiaTheme="minorEastAsia" w:hAnsi="Cambria"/>
        </w:rPr>
      </w:pPr>
      <m:oMath>
        <m:r>
          <w:rPr>
            <w:rFonts w:ascii="Cambria Math" w:hAnsi="Cambria Math"/>
          </w:rPr>
          <m:t>a</m:t>
        </m:r>
        <m:r>
          <w:ins w:id="238" w:author="Beena Ahmed" w:date="2014-09-08T22:39:00Z">
            <w:rPr>
              <w:rFonts w:ascii="Cambria Math" w:hAnsi="Cambria Math"/>
            </w:rPr>
            <m:t>,</m:t>
          </w:ins>
        </m:r>
        <m:r>
          <w:rPr>
            <w:rFonts w:ascii="Cambria Math" w:eastAsiaTheme="minorEastAsia" w:hAnsi="Cambria Math"/>
          </w:rPr>
          <m:t xml:space="preserve"> </m:t>
        </m:r>
        <m:r>
          <w:rPr>
            <w:rFonts w:ascii="Cambria Math" w:hAnsi="Cambria Math"/>
          </w:rPr>
          <m:t>b</m:t>
        </m:r>
        <m:r>
          <w:ins w:id="239" w:author="Beena Ahmed" w:date="2014-09-08T22:39:00Z">
            <w:rPr>
              <w:rFonts w:ascii="Cambria Math" w:hAnsi="Cambria Math"/>
            </w:rPr>
            <m:t>,</m:t>
          </w:ins>
        </m:r>
      </m:oMath>
      <w:r w:rsidRPr="00E07154">
        <w:rPr>
          <w:rFonts w:ascii="Cambria" w:eastAsiaTheme="minorEastAsia" w:hAnsi="Cambria"/>
        </w:rPr>
        <w:t xml:space="preserve"> </w:t>
      </w:r>
      <m:oMath>
        <m:r>
          <w:rPr>
            <w:rFonts w:ascii="Cambria Math" w:hAnsi="Cambria Math"/>
          </w:rPr>
          <m:t>c</m:t>
        </m:r>
        <m:r>
          <w:ins w:id="240" w:author="Beena Ahmed" w:date="2014-09-08T22:39:00Z">
            <w:rPr>
              <w:rFonts w:ascii="Cambria Math" w:hAnsi="Cambria Math"/>
            </w:rPr>
            <m:t>,</m:t>
          </w:ins>
        </m:r>
      </m:oMath>
      <w:r w:rsidRPr="00E07154">
        <w:rPr>
          <w:rFonts w:ascii="Cambria" w:eastAsiaTheme="minorEastAsia" w:hAnsi="Cambria"/>
        </w:rPr>
        <w:t xml:space="preserve"> </w:t>
      </w:r>
      <m:oMath>
        <m:r>
          <w:rPr>
            <w:rFonts w:ascii="Cambria Math" w:hAnsi="Cambria Math"/>
          </w:rPr>
          <m:t>d</m:t>
        </m:r>
        <m:r>
          <w:ins w:id="241" w:author="Beena Ahmed" w:date="2014-09-08T22:39:00Z">
            <w:rPr>
              <w:rFonts w:ascii="Cambria Math" w:hAnsi="Cambria Math"/>
            </w:rPr>
            <m:t>,</m:t>
          </w:ins>
        </m:r>
      </m:oMath>
      <w:r w:rsidRPr="00E07154">
        <w:rPr>
          <w:rFonts w:ascii="Cambria" w:eastAsiaTheme="minorEastAsia" w:hAnsi="Cambria"/>
        </w:rPr>
        <w:t xml:space="preserve"> </w:t>
      </w:r>
      <m:oMath>
        <m:r>
          <w:rPr>
            <w:rFonts w:ascii="Cambria Math" w:hAnsi="Cambria Math"/>
          </w:rPr>
          <m:t>e</m:t>
        </m:r>
      </m:oMath>
      <w:r w:rsidRPr="00E07154">
        <w:rPr>
          <w:rFonts w:ascii="Cambria" w:eastAsiaTheme="minorEastAsia" w:hAnsi="Cambria"/>
        </w:rPr>
        <w:t xml:space="preserve"> </w:t>
      </w:r>
      <w:proofErr w:type="gramStart"/>
      <w:r w:rsidRPr="00E07154">
        <w:rPr>
          <w:rFonts w:ascii="Cambria" w:eastAsiaTheme="minorEastAsia" w:hAnsi="Cambria"/>
        </w:rPr>
        <w:t>and</w:t>
      </w:r>
      <w:proofErr w:type="gramEnd"/>
      <w:r w:rsidRPr="00E07154">
        <w:rPr>
          <w:rFonts w:ascii="Cambria" w:eastAsiaTheme="minorEastAsia" w:hAnsi="Cambria"/>
        </w:rPr>
        <w:t xml:space="preserve"> </w:t>
      </w:r>
      <m:oMath>
        <m:r>
          <w:rPr>
            <w:rFonts w:ascii="Cambria Math" w:hAnsi="Cambria Math"/>
          </w:rPr>
          <m:t>f</m:t>
        </m:r>
      </m:oMath>
      <w:r w:rsidRPr="00E07154">
        <w:rPr>
          <w:rFonts w:ascii="Cambria" w:eastAsiaTheme="minorEastAsia" w:hAnsi="Cambria"/>
        </w:rPr>
        <w:t xml:space="preserve"> are the parameters of the quadratic functions </w:t>
      </w:r>
      <m:oMath>
        <m:r>
          <w:rPr>
            <w:rFonts w:ascii="Cambria Math" w:hAnsi="Cambria Math"/>
          </w:rPr>
          <m:t>A</m:t>
        </m:r>
        <m:d>
          <m:dPr>
            <m:ctrlPr>
              <w:rPr>
                <w:rFonts w:ascii="Cambria Math" w:hAnsi="Cambria Math"/>
                <w:i/>
              </w:rPr>
            </m:ctrlPr>
          </m:dPr>
          <m:e>
            <m:r>
              <w:rPr>
                <w:rFonts w:ascii="Cambria Math" w:hAnsi="Cambria Math"/>
              </w:rPr>
              <m:t>t</m:t>
            </m:r>
          </m:e>
        </m:d>
      </m:oMath>
      <w:r w:rsidRPr="00E07154">
        <w:rPr>
          <w:rFonts w:ascii="Cambria" w:eastAsiaTheme="minorEastAsia" w:hAnsi="Cambria"/>
        </w:rPr>
        <w:t xml:space="preserve"> and </w:t>
      </w:r>
      <m:oMath>
        <m:r>
          <w:rPr>
            <w:rFonts w:ascii="Cambria Math" w:hAnsi="Cambria Math"/>
          </w:rPr>
          <m:t>P(t)</m:t>
        </m:r>
      </m:oMath>
      <w:r w:rsidRPr="00E07154">
        <w:rPr>
          <w:rFonts w:ascii="Cambria" w:eastAsiaTheme="minorEastAsia" w:hAnsi="Cambria"/>
        </w:rPr>
        <w:t xml:space="preserve"> from </w:t>
      </w:r>
      <w:del w:id="242" w:author="Beena Ahmed" w:date="2014-09-08T22:40:00Z">
        <w:r w:rsidRPr="00E07154" w:rsidDel="00B2608B">
          <w:rPr>
            <w:rFonts w:ascii="Cambria" w:eastAsiaTheme="minorEastAsia" w:hAnsi="Cambria"/>
          </w:rPr>
          <w:delText>[</w:delText>
        </w:r>
      </w:del>
      <w:ins w:id="243" w:author="Beena Ahmed" w:date="2014-09-08T22:40:00Z">
        <w:r w:rsidR="00B2608B">
          <w:rPr>
            <w:rFonts w:ascii="Cambria" w:eastAsiaTheme="minorEastAsia" w:hAnsi="Cambria"/>
          </w:rPr>
          <w:t>(</w:t>
        </w:r>
      </w:ins>
      <w:r w:rsidRPr="00E07154">
        <w:rPr>
          <w:rFonts w:ascii="Cambria" w:eastAsiaTheme="minorEastAsia" w:hAnsi="Cambria"/>
        </w:rPr>
        <w:t>1</w:t>
      </w:r>
      <w:ins w:id="244" w:author="Beena Ahmed" w:date="2014-09-08T22:40:00Z">
        <w:r w:rsidR="00B2608B">
          <w:rPr>
            <w:rFonts w:ascii="Cambria" w:eastAsiaTheme="minorEastAsia" w:hAnsi="Cambria"/>
          </w:rPr>
          <w:t>)</w:t>
        </w:r>
      </w:ins>
      <w:del w:id="245" w:author="Beena Ahmed" w:date="2014-09-08T22:40:00Z">
        <w:r w:rsidRPr="00E07154" w:rsidDel="00B2608B">
          <w:rPr>
            <w:rFonts w:ascii="Cambria" w:eastAsiaTheme="minorEastAsia" w:hAnsi="Cambria"/>
          </w:rPr>
          <w:delText>]</w:delText>
        </w:r>
      </w:del>
      <w:r w:rsidRPr="00E07154">
        <w:rPr>
          <w:rFonts w:ascii="Cambria" w:eastAsiaTheme="minorEastAsia" w:hAnsi="Cambria"/>
        </w:rPr>
        <w:t xml:space="preserve"> respectively. </w:t>
      </w:r>
    </w:p>
    <w:p w:rsidR="00607FF1" w:rsidRDefault="00607FF1" w:rsidP="00186737">
      <w:pPr>
        <w:spacing w:after="0" w:line="480" w:lineRule="auto"/>
        <w:rPr>
          <w:ins w:id="246" w:author="Beena Ahmed" w:date="2014-09-09T07:46:00Z"/>
          <w:rFonts w:ascii="Cambria" w:eastAsiaTheme="minorEastAsia" w:hAnsi="Cambria"/>
        </w:rPr>
      </w:pPr>
    </w:p>
    <w:p w:rsidR="00C041B6" w:rsidRPr="00E07154" w:rsidRDefault="00E83B60" w:rsidP="00186737">
      <w:pPr>
        <w:spacing w:after="0" w:line="480" w:lineRule="auto"/>
        <w:rPr>
          <w:rFonts w:ascii="Cambria" w:eastAsiaTheme="minorEastAsia" w:hAnsi="Cambria"/>
        </w:rPr>
      </w:pPr>
      <w:r w:rsidRPr="00E07154">
        <w:rPr>
          <w:rFonts w:ascii="Cambria" w:eastAsiaTheme="minorEastAsia" w:hAnsi="Cambria"/>
        </w:rPr>
        <w:t xml:space="preserve">As </w:t>
      </w:r>
      <w:del w:id="247" w:author="Beena Ahmed" w:date="2014-09-08T22:40:00Z">
        <w:r w:rsidRPr="00E07154" w:rsidDel="00B2608B">
          <w:rPr>
            <w:rFonts w:ascii="Cambria" w:eastAsiaTheme="minorEastAsia" w:hAnsi="Cambria"/>
          </w:rPr>
          <w:delText>[</w:delText>
        </w:r>
      </w:del>
      <w:ins w:id="248" w:author="Beena Ahmed" w:date="2014-09-08T22:40:00Z">
        <w:r w:rsidR="00B2608B">
          <w:rPr>
            <w:rFonts w:ascii="Cambria" w:eastAsiaTheme="minorEastAsia" w:hAnsi="Cambria"/>
          </w:rPr>
          <w:t>(</w:t>
        </w:r>
      </w:ins>
      <w:r w:rsidRPr="00E07154">
        <w:rPr>
          <w:rFonts w:ascii="Cambria" w:eastAsiaTheme="minorEastAsia" w:hAnsi="Cambria"/>
        </w:rPr>
        <w:t>4</w:t>
      </w:r>
      <w:ins w:id="249" w:author="Beena Ahmed" w:date="2014-09-08T22:40:00Z">
        <w:r w:rsidR="00B2608B">
          <w:rPr>
            <w:rFonts w:ascii="Cambria" w:eastAsiaTheme="minorEastAsia" w:hAnsi="Cambria"/>
          </w:rPr>
          <w:t>)</w:t>
        </w:r>
      </w:ins>
      <w:del w:id="250" w:author="Beena Ahmed" w:date="2014-09-08T22:40:00Z">
        <w:r w:rsidRPr="00E07154" w:rsidDel="00B2608B">
          <w:rPr>
            <w:rFonts w:ascii="Cambria" w:eastAsiaTheme="minorEastAsia" w:hAnsi="Cambria"/>
          </w:rPr>
          <w:delText>]</w:delText>
        </w:r>
      </w:del>
      <w:r w:rsidRPr="00E07154">
        <w:rPr>
          <w:rFonts w:ascii="Cambria" w:eastAsiaTheme="minorEastAsia" w:hAnsi="Cambria"/>
        </w:rPr>
        <w:t xml:space="preserve"> gives only the real part of QPS model, the general form of </w:t>
      </w:r>
      <m:oMath>
        <m:r>
          <w:rPr>
            <w:rFonts w:ascii="Cambria Math" w:hAnsi="Cambria Math"/>
          </w:rPr>
          <m:t>s</m:t>
        </m:r>
        <m:d>
          <m:dPr>
            <m:ctrlPr>
              <w:rPr>
                <w:rFonts w:ascii="Cambria Math" w:hAnsi="Cambria Math"/>
                <w:i/>
              </w:rPr>
            </m:ctrlPr>
          </m:dPr>
          <m:e>
            <m:r>
              <w:rPr>
                <w:rFonts w:ascii="Cambria Math" w:hAnsi="Cambria Math"/>
              </w:rPr>
              <m:t>t</m:t>
            </m:r>
          </m:e>
        </m:d>
      </m:oMath>
      <w:r w:rsidRPr="00E07154">
        <w:rPr>
          <w:rFonts w:ascii="Cambria" w:eastAsiaTheme="minorEastAsia" w:hAnsi="Cambria"/>
        </w:rPr>
        <w:t xml:space="preserve"> would be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C041B6" w:rsidRPr="00E07154" w:rsidTr="002A1FAC">
        <w:tc>
          <w:tcPr>
            <w:tcW w:w="357" w:type="pct"/>
          </w:tcPr>
          <w:p w:rsidR="00C041B6" w:rsidRPr="00E07154" w:rsidRDefault="00C041B6" w:rsidP="00186737">
            <w:pPr>
              <w:spacing w:line="480" w:lineRule="auto"/>
              <w:rPr>
                <w:rFonts w:ascii="Cambria" w:hAnsi="Cambria"/>
              </w:rPr>
            </w:pPr>
          </w:p>
        </w:tc>
        <w:tc>
          <w:tcPr>
            <w:tcW w:w="4286" w:type="pct"/>
          </w:tcPr>
          <w:p w:rsidR="00F419FA" w:rsidRPr="00E07154" w:rsidRDefault="00E07154" w:rsidP="00186737">
            <w:pPr>
              <w:tabs>
                <w:tab w:val="center" w:pos="3903"/>
                <w:tab w:val="left" w:pos="6198"/>
              </w:tabs>
              <w:rPr>
                <w:rFonts w:ascii="Cambria" w:eastAsiaTheme="minorEastAsia" w:hAnsi="Cambria"/>
              </w:rPr>
              <w:pPrChange w:id="251" w:author="Beena Ahmed" w:date="2014-09-09T08:36:00Z">
                <w:pPr>
                  <w:tabs>
                    <w:tab w:val="center" w:pos="3903"/>
                    <w:tab w:val="left" w:pos="6198"/>
                  </w:tabs>
                  <w:spacing w:line="480" w:lineRule="auto"/>
                </w:pPr>
              </w:pPrChange>
            </w:pPr>
            <w:r>
              <w:rPr>
                <w:rFonts w:ascii="Cambria" w:eastAsiaTheme="minorEastAsia" w:hAnsi="Cambria"/>
              </w:rPr>
              <w:tab/>
            </w:r>
            <w:r>
              <w:rPr>
                <w:rFonts w:ascii="Cambria" w:eastAsiaTheme="minorEastAsia" w:hAnsi="Cambria"/>
              </w:rPr>
              <w:tab/>
            </w:r>
          </w:p>
          <w:p w:rsidR="00C041B6" w:rsidRPr="00E07154" w:rsidRDefault="00C041B6" w:rsidP="00186737">
            <w:pPr>
              <w:jc w:val="center"/>
              <w:rPr>
                <w:rFonts w:ascii="Cambria" w:eastAsiaTheme="minorEastAsia" w:hAnsi="Cambria"/>
              </w:rPr>
              <w:pPrChange w:id="252" w:author="Beena Ahmed" w:date="2014-09-09T08:36:00Z">
                <w:pPr>
                  <w:spacing w:line="480" w:lineRule="auto"/>
                  <w:jc w:val="center"/>
                </w:pPr>
              </w:pPrChange>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(a+bt+c</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i(d+ft+g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up>
                </m:sSup>
              </m:oMath>
            </m:oMathPara>
          </w:p>
          <w:p w:rsidR="00C041B6" w:rsidRPr="00E07154" w:rsidRDefault="00C041B6" w:rsidP="00186737">
            <w:pPr>
              <w:jc w:val="center"/>
              <w:rPr>
                <w:rFonts w:ascii="Cambria" w:eastAsiaTheme="minorEastAsia" w:hAnsi="Cambria"/>
              </w:rPr>
              <w:pPrChange w:id="253" w:author="Beena Ahmed" w:date="2014-09-09T08:36:00Z">
                <w:pPr>
                  <w:spacing w:line="480" w:lineRule="auto"/>
                  <w:jc w:val="center"/>
                </w:pPr>
              </w:pPrChange>
            </w:pPr>
          </w:p>
        </w:tc>
        <w:tc>
          <w:tcPr>
            <w:tcW w:w="357" w:type="pct"/>
          </w:tcPr>
          <w:p w:rsidR="00F419FA" w:rsidRPr="00E07154" w:rsidRDefault="00F419FA" w:rsidP="00186737">
            <w:pPr>
              <w:jc w:val="right"/>
              <w:rPr>
                <w:rFonts w:ascii="Cambria" w:hAnsi="Cambria"/>
              </w:rPr>
              <w:pPrChange w:id="254" w:author="Beena Ahmed" w:date="2014-09-09T08:36:00Z">
                <w:pPr>
                  <w:spacing w:line="480" w:lineRule="auto"/>
                  <w:jc w:val="right"/>
                </w:pPr>
              </w:pPrChange>
            </w:pPr>
          </w:p>
          <w:p w:rsidR="00C041B6" w:rsidRPr="00E07154" w:rsidRDefault="00B858D6" w:rsidP="00186737">
            <w:pPr>
              <w:jc w:val="right"/>
              <w:rPr>
                <w:rFonts w:ascii="Cambria" w:hAnsi="Cambria"/>
              </w:rPr>
              <w:pPrChange w:id="255" w:author="Beena Ahmed" w:date="2014-09-09T08:36:00Z">
                <w:pPr>
                  <w:spacing w:line="480" w:lineRule="auto"/>
                  <w:jc w:val="right"/>
                </w:pPr>
              </w:pPrChange>
            </w:pPr>
            <w:ins w:id="256" w:author="Beena Ahmed" w:date="2014-09-08T22:30:00Z">
              <w:r>
                <w:rPr>
                  <w:rFonts w:ascii="Cambria" w:hAnsi="Cambria"/>
                </w:rPr>
                <w:t>(</w:t>
              </w:r>
            </w:ins>
            <w:r w:rsidR="006158BA" w:rsidRPr="00E07154">
              <w:rPr>
                <w:rFonts w:ascii="Cambria" w:hAnsi="Cambria"/>
              </w:rPr>
              <w:t>5</w:t>
            </w:r>
            <w:ins w:id="257" w:author="Beena Ahmed" w:date="2014-09-08T22:30:00Z">
              <w:r>
                <w:rPr>
                  <w:rFonts w:ascii="Cambria" w:hAnsi="Cambria"/>
                </w:rPr>
                <w:t>)</w:t>
              </w:r>
            </w:ins>
          </w:p>
        </w:tc>
      </w:tr>
    </w:tbl>
    <w:p w:rsidR="00E07154" w:rsidDel="00B858D6" w:rsidRDefault="00122D64" w:rsidP="00186737">
      <w:pPr>
        <w:spacing w:after="0" w:line="480" w:lineRule="auto"/>
        <w:rPr>
          <w:del w:id="258" w:author="Beena Ahmed" w:date="2014-09-08T22:29:00Z"/>
          <w:rFonts w:ascii="Cambria" w:eastAsiaTheme="minorEastAsia" w:hAnsi="Cambria"/>
        </w:rPr>
      </w:pPr>
      <w:r>
        <w:rPr>
          <w:rFonts w:ascii="Cambria" w:hAnsi="Cambria"/>
          <w:noProof/>
        </w:rPr>
        <w:pict>
          <v:shape id="_x0000_s1028" type="#_x0000_t202" style="position:absolute;margin-left:333.05pt;margin-top:185pt;width:35.95pt;height:17.85pt;z-index:-25146265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" stroked="f">
            <v:textbox style="mso-next-textbox:#_x0000_s1028">
              <w:txbxContent>
                <w:p w:rsidR="00122D64" w:rsidRPr="007F52FB" w:rsidRDefault="00122D64" w:rsidP="00E83B60">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w:r>
    </w:p>
    <w:commentRangeStart w:id="259"/>
    <w:p w:rsidR="006158BA" w:rsidRPr="00E07154" w:rsidRDefault="009E4F43" w:rsidP="00186737">
      <w:pPr>
        <w:spacing w:after="0" w:line="480" w:lineRule="auto"/>
        <w:rPr>
          <w:rFonts w:ascii="Cambria" w:eastAsiaTheme="minorEastAsia" w:hAnsi="Cambria"/>
        </w:rPr>
        <w:pPrChange w:id="260" w:author="Beena Ahmed" w:date="2014-09-09T08:36:00Z">
          <w:pPr>
            <w:spacing w:after="0" w:line="480" w:lineRule="auto"/>
            <w:ind w:firstLine="720"/>
          </w:pPr>
        </w:pPrChange>
      </w:pPr>
      <w:r>
        <w:fldChar w:fldCharType="begin"/>
      </w:r>
      <w:r>
        <w:instrText xml:space="preserve"> REF _Ref390778197 \h  \* MERGEFORMAT </w:instrText>
      </w:r>
      <w:r>
        <w:fldChar w:fldCharType="separate"/>
      </w:r>
      <w:r w:rsidR="00E07154" w:rsidRPr="00E07154">
        <w:rPr>
          <w:rFonts w:ascii="Cambria" w:hAnsi="Cambria"/>
          <w:color w:val="000000" w:themeColor="text1"/>
        </w:rPr>
        <w:t>Figure</w:t>
      </w:r>
      <w:r w:rsidR="00E07154" w:rsidRPr="00E07154">
        <w:rPr>
          <w:rFonts w:ascii="Cambria" w:eastAsiaTheme="minorEastAsia" w:hAnsi="Cambria"/>
          <w:color w:val="000000" w:themeColor="text1"/>
        </w:rPr>
        <w:t xml:space="preserve"> 1</w:t>
      </w:r>
      <w:r>
        <w:fldChar w:fldCharType="end"/>
      </w:r>
      <w:r w:rsidR="00E07154">
        <w:rPr>
          <w:rFonts w:ascii="Cambria" w:eastAsiaTheme="minorEastAsia" w:hAnsi="Cambria"/>
        </w:rPr>
        <w:t>(a)</w:t>
      </w:r>
      <w:r w:rsidR="005076A8" w:rsidRPr="00E07154">
        <w:rPr>
          <w:rFonts w:ascii="Cambria" w:eastAsiaTheme="minorEastAsia" w:hAnsi="Cambria"/>
        </w:rPr>
        <w:t xml:space="preserve"> </w:t>
      </w:r>
      <w:commentRangeEnd w:id="259"/>
      <w:r w:rsidR="001F3272">
        <w:rPr>
          <w:rStyle w:val="CommentReference"/>
        </w:rPr>
        <w:commentReference w:id="259"/>
      </w:r>
      <w:r w:rsidR="00DB640F" w:rsidRPr="00E07154">
        <w:rPr>
          <w:rFonts w:ascii="Cambria" w:eastAsiaTheme="minorEastAsia" w:hAnsi="Cambria"/>
        </w:rPr>
        <w:t>shows an example of a simulated spindle-like signal</w:t>
      </w:r>
      <w:r w:rsidR="00C774B3" w:rsidRPr="00E07154">
        <w:rPr>
          <w:rFonts w:ascii="Cambria" w:eastAsiaTheme="minorEastAsia" w:hAnsi="Cambria"/>
        </w:rPr>
        <w:t xml:space="preserve"> from the QPS model</w:t>
      </w:r>
      <w:r w:rsidR="00DB640F" w:rsidRPr="00E07154">
        <w:rPr>
          <w:rFonts w:ascii="Cambria" w:eastAsiaTheme="minorEastAsia" w:hAnsi="Cambria"/>
        </w:rPr>
        <w:t xml:space="preserve"> whereas</w:t>
      </w:r>
      <w:r w:rsidR="00DB640F" w:rsidRPr="00E07154">
        <w:rPr>
          <w:rFonts w:ascii="Cambria" w:hAnsi="Cambria"/>
        </w:rPr>
        <w:t xml:space="preserve"> </w:t>
      </w:r>
      <w:r>
        <w:fldChar w:fldCharType="begin"/>
      </w:r>
      <w:r>
        <w:instrText xml:space="preserve"> REF _Ref390778197 \h  \* MERGEFORMAT </w:instrText>
      </w:r>
      <w:r>
        <w:fldChar w:fldCharType="separate"/>
      </w:r>
      <w:r w:rsidR="00E07154" w:rsidRPr="00E07154">
        <w:rPr>
          <w:rFonts w:ascii="Cambria" w:hAnsi="Cambria"/>
        </w:rPr>
        <w:t>Figure 1</w:t>
      </w:r>
      <w:r>
        <w:fldChar w:fldCharType="end"/>
      </w:r>
      <w:r w:rsidR="00E07154">
        <w:rPr>
          <w:rFonts w:ascii="Cambria" w:eastAsiaTheme="minorEastAsia" w:hAnsi="Cambria"/>
        </w:rPr>
        <w:t>(b)</w:t>
      </w:r>
      <w:r w:rsidR="005076A8" w:rsidRPr="00E07154">
        <w:rPr>
          <w:rFonts w:ascii="Cambria" w:eastAsiaTheme="minorEastAsia" w:hAnsi="Cambria"/>
        </w:rPr>
        <w:t xml:space="preserve"> </w:t>
      </w:r>
      <w:r w:rsidR="00DB640F" w:rsidRPr="00E07154">
        <w:rPr>
          <w:rFonts w:ascii="Cambria" w:eastAsiaTheme="minorEastAsia" w:hAnsi="Cambria"/>
        </w:rPr>
        <w:t xml:space="preserve">shows a real spindle </w:t>
      </w:r>
      <w:r w:rsidR="005076A8" w:rsidRPr="00E07154">
        <w:rPr>
          <w:rFonts w:ascii="Cambria" w:eastAsiaTheme="minorEastAsia" w:hAnsi="Cambria"/>
        </w:rPr>
        <w:t>from a sample EEG recording</w:t>
      </w:r>
      <w:r w:rsidR="006158BA" w:rsidRPr="00E07154">
        <w:rPr>
          <w:rFonts w:ascii="Cambria" w:eastAsiaTheme="minorEastAsia" w:hAnsi="Cambria"/>
        </w:rPr>
        <w:t xml:space="preserve">. </w:t>
      </w:r>
      <w:r w:rsidR="00C774B3" w:rsidRPr="00E07154">
        <w:rPr>
          <w:rFonts w:ascii="Cambria" w:eastAsiaTheme="minorEastAsia" w:hAnsi="Cambria"/>
        </w:rPr>
        <w:t xml:space="preserve">Excluding disturbances in the real-life recording, the </w:t>
      </w:r>
      <w:ins w:id="261" w:author="Beena Ahmed" w:date="2014-09-08T22:40:00Z">
        <w:r w:rsidR="00B2608B">
          <w:rPr>
            <w:rFonts w:ascii="Cambria" w:eastAsiaTheme="minorEastAsia" w:hAnsi="Cambria"/>
          </w:rPr>
          <w:t xml:space="preserve">figure shows </w:t>
        </w:r>
      </w:ins>
      <w:r w:rsidR="00C774B3" w:rsidRPr="00E07154">
        <w:rPr>
          <w:rFonts w:ascii="Cambria" w:eastAsiaTheme="minorEastAsia" w:hAnsi="Cambria"/>
        </w:rPr>
        <w:t>similarities in the sinusoidal activity and the waxing and waning envelope</w:t>
      </w:r>
      <w:del w:id="262" w:author="Beena Ahmed" w:date="2014-09-08T22:40:00Z">
        <w:r w:rsidR="00C774B3" w:rsidRPr="00E07154" w:rsidDel="00B2608B">
          <w:rPr>
            <w:rFonts w:ascii="Cambria" w:eastAsiaTheme="minorEastAsia" w:hAnsi="Cambria"/>
          </w:rPr>
          <w:delText xml:space="preserve"> are quite obvious</w:delText>
        </w:r>
      </w:del>
      <w:r w:rsidR="00C774B3" w:rsidRPr="00E07154">
        <w:rPr>
          <w:rFonts w:ascii="Cambria" w:eastAsiaTheme="minorEastAsia" w:hAnsi="Cambria"/>
        </w:rPr>
        <w:t xml:space="preserve">. </w:t>
      </w:r>
    </w:p>
    <w:p w:rsidR="00E07154" w:rsidRDefault="001F3272" w:rsidP="00186737">
      <w:pPr>
        <w:spacing w:after="0" w:line="480" w:lineRule="auto"/>
        <w:ind w:firstLine="720"/>
        <w:rPr>
          <w:rFonts w:ascii="Cambria" w:eastAsiaTheme="minorEastAsia" w:hAnsi="Cambria"/>
        </w:rPr>
      </w:pPr>
      <w:r>
        <w:rPr>
          <w:rFonts w:ascii="Cambria" w:hAnsi="Cambria"/>
          <w:noProof/>
        </w:rPr>
        <w:pict>
          <v:shape id="_x0000_s1027" type="#_x0000_t202" style="position:absolute;left:0;text-align:left;margin-left:-.3pt;margin-top:72.8pt;width:460.4pt;height:27.8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" stroked="f">
            <v:textbox style="mso-next-textbox:#_x0000_s1027" inset="0,0,0,0">
              <w:txbxContent>
                <w:p w:rsidR="00122D64" w:rsidRPr="001F3272" w:rsidRDefault="00122D64" w:rsidP="001F3272">
                  <w:pPr>
                    <w:pStyle w:val="Caption"/>
                    <w:jc w:val="center"/>
                    <w:rPr>
                      <w:rStyle w:val="IntenseReference"/>
                      <w:rFonts w:ascii="Cambria" w:hAnsi="Cambria"/>
                      <w:i w:val="0"/>
                      <w:color w:val="000000" w:themeColor="text1"/>
                      <w:sz w:val="20"/>
                      <w:szCs w:val="20"/>
                      <w:rPrChange w:id="263" w:author="Beena Ahmed" w:date="2014-09-09T08:34:00Z">
                        <w:rPr>
                          <w:rStyle w:val="IntenseReference"/>
                          <w:i w:val="0"/>
                          <w:color w:val="000000" w:themeColor="text1"/>
                          <w:sz w:val="16"/>
                        </w:rPr>
                      </w:rPrChange>
                    </w:rPr>
                    <w:pPrChange w:id="264" w:author="Beena Ahmed" w:date="2014-09-09T08:34:00Z">
                      <w:pPr>
                        <w:pStyle w:val="Caption"/>
                      </w:pPr>
                    </w:pPrChange>
                  </w:pPr>
                  <w:bookmarkStart w:id="265" w:name="_Ref390778197"/>
                  <w:bookmarkStart w:id="266" w:name="_Ref397866817"/>
                  <w:r w:rsidRPr="001F3272">
                    <w:rPr>
                      <w:rStyle w:val="IntenseReference"/>
                      <w:rFonts w:ascii="Cambria" w:hAnsi="Cambria"/>
                      <w:i w:val="0"/>
                      <w:sz w:val="20"/>
                      <w:szCs w:val="20"/>
                      <w:rPrChange w:id="267" w:author="Beena Ahmed" w:date="2014-09-09T08:34:00Z">
                        <w:rPr>
                          <w:rStyle w:val="IntenseReference"/>
                          <w:i w:val="0"/>
                        </w:rPr>
                      </w:rPrChange>
                    </w:rPr>
                    <w:t xml:space="preserve">Figure </w:t>
                  </w:r>
                  <w:r w:rsidRPr="001F3272">
                    <w:rPr>
                      <w:rStyle w:val="IntenseReference"/>
                      <w:rFonts w:ascii="Cambria" w:hAnsi="Cambria"/>
                      <w:i w:val="0"/>
                      <w:sz w:val="20"/>
                      <w:szCs w:val="20"/>
                      <w:rPrChange w:id="268" w:author="Beena Ahmed" w:date="2014-09-09T08:34:00Z">
                        <w:rPr>
                          <w:rStyle w:val="IntenseReference"/>
                          <w:i w:val="0"/>
                        </w:rPr>
                      </w:rPrChange>
                    </w:rPr>
                    <w:fldChar w:fldCharType="begin"/>
                  </w:r>
                  <w:r w:rsidRPr="001F3272">
                    <w:rPr>
                      <w:rStyle w:val="IntenseReference"/>
                      <w:rFonts w:ascii="Cambria" w:hAnsi="Cambria"/>
                      <w:i w:val="0"/>
                      <w:sz w:val="20"/>
                      <w:szCs w:val="20"/>
                      <w:rPrChange w:id="269" w:author="Beena Ahmed" w:date="2014-09-09T08:34:00Z">
                        <w:rPr>
                          <w:rStyle w:val="IntenseReference"/>
                          <w:i w:val="0"/>
                        </w:rPr>
                      </w:rPrChange>
                    </w:rPr>
                    <w:instrText xml:space="preserve"> SEQ Figure \* ARABIC </w:instrText>
                  </w:r>
                  <w:r w:rsidRPr="001F3272">
                    <w:rPr>
                      <w:rStyle w:val="IntenseReference"/>
                      <w:rFonts w:ascii="Cambria" w:hAnsi="Cambria"/>
                      <w:i w:val="0"/>
                      <w:sz w:val="20"/>
                      <w:szCs w:val="20"/>
                      <w:rPrChange w:id="270" w:author="Beena Ahmed" w:date="2014-09-09T08:34:00Z">
                        <w:rPr>
                          <w:rStyle w:val="IntenseReference"/>
                          <w:i w:val="0"/>
                        </w:rPr>
                      </w:rPrChange>
                    </w:rPr>
                    <w:fldChar w:fldCharType="separate"/>
                  </w:r>
                  <w:r w:rsidRPr="001F3272">
                    <w:rPr>
                      <w:rStyle w:val="IntenseReference"/>
                      <w:rFonts w:ascii="Cambria" w:hAnsi="Cambria"/>
                      <w:i w:val="0"/>
                      <w:noProof/>
                      <w:sz w:val="20"/>
                      <w:szCs w:val="20"/>
                      <w:rPrChange w:id="271" w:author="Beena Ahmed" w:date="2014-09-09T08:34:00Z">
                        <w:rPr>
                          <w:rStyle w:val="IntenseReference"/>
                          <w:i w:val="0"/>
                          <w:noProof/>
                        </w:rPr>
                      </w:rPrChange>
                    </w:rPr>
                    <w:t>1</w:t>
                  </w:r>
                  <w:r w:rsidRPr="001F3272">
                    <w:rPr>
                      <w:rStyle w:val="IntenseReference"/>
                      <w:rFonts w:ascii="Cambria" w:hAnsi="Cambria"/>
                      <w:i w:val="0"/>
                      <w:sz w:val="20"/>
                      <w:szCs w:val="20"/>
                      <w:rPrChange w:id="272" w:author="Beena Ahmed" w:date="2014-09-09T08:34:00Z">
                        <w:rPr>
                          <w:rStyle w:val="IntenseReference"/>
                          <w:i w:val="0"/>
                        </w:rPr>
                      </w:rPrChange>
                    </w:rPr>
                    <w:fldChar w:fldCharType="end"/>
                  </w:r>
                  <w:bookmarkEnd w:id="265"/>
                  <w:r w:rsidRPr="001F3272">
                    <w:rPr>
                      <w:rStyle w:val="IntenseReference"/>
                      <w:rFonts w:ascii="Cambria" w:hAnsi="Cambria"/>
                      <w:i w:val="0"/>
                      <w:sz w:val="20"/>
                      <w:szCs w:val="20"/>
                      <w:rPrChange w:id="273" w:author="Beena Ahmed" w:date="2014-09-09T08:34:00Z">
                        <w:rPr>
                          <w:rStyle w:val="IntenseReference"/>
                          <w:i w:val="0"/>
                        </w:rPr>
                      </w:rPrChange>
                    </w:rPr>
                    <w:t xml:space="preserve">: </w:t>
                  </w:r>
                  <w:r w:rsidRPr="001F3272">
                    <w:rPr>
                      <w:rFonts w:ascii="Cambria" w:hAnsi="Cambria"/>
                      <w:b/>
                      <w:i w:val="0"/>
                      <w:color w:val="000000" w:themeColor="text1"/>
                      <w:sz w:val="20"/>
                      <w:szCs w:val="20"/>
                      <w:rPrChange w:id="274" w:author="Beena Ahmed" w:date="2014-09-09T08:34:00Z">
                        <w:rPr>
                          <w:b/>
                          <w:i w:val="0"/>
                          <w:color w:val="000000" w:themeColor="text1"/>
                          <w:sz w:val="16"/>
                        </w:rPr>
                      </w:rPrChange>
                    </w:rPr>
                    <w:t>(a) A simulated spindle-like signal generated using the QPS model (b) A real spindle from EEG recording.</w:t>
                  </w:r>
                  <w:bookmarkEnd w:id="266"/>
                </w:p>
              </w:txbxContent>
            </v:textbox>
            <w10:wrap type="topAndBottom"/>
          </v:shape>
        </w:pict>
      </w:r>
      <w:r w:rsidR="00FE2B10" w:rsidRPr="00E07154">
        <w:rPr>
          <w:rFonts w:ascii="Cambria" w:hAnsi="Cambria"/>
          <w:noProof/>
        </w:rPr>
        <w:drawing>
          <wp:anchor distT="0" distB="0" distL="114300" distR="114300" simplePos="0" relativeHeight="251773952" behindDoc="0" locked="0" layoutInCell="1" allowOverlap="1" wp14:anchorId="594755BE" wp14:editId="20B132D1">
            <wp:simplePos x="0" y="0"/>
            <wp:positionH relativeFrom="column">
              <wp:posOffset>3983990</wp:posOffset>
            </wp:positionH>
            <wp:positionV relativeFrom="paragraph">
              <wp:posOffset>3230245</wp:posOffset>
            </wp:positionV>
            <wp:extent cx="1982470" cy="1600200"/>
            <wp:effectExtent l="0" t="0" r="0" b="0"/>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ammed_n.ahmed\Desktop\bandc.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98" t="1903" r="6861" b="2174"/>
                    <a:stretch/>
                  </pic:blipFill>
                  <pic:spPr bwMode="auto">
                    <a:xfrm>
                      <a:off x="0" y="0"/>
                      <a:ext cx="198247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 id="_x0000_s1029" type="#_x0000_t202" style="position:absolute;left:0;text-align:left;margin-left:226.5pt;margin-top:380pt;width:30.9pt;height:17.85pt;z-index:-25153638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" stroked="f">
            <v:textbox style="mso-next-textbox:#_x0000_s1029">
              <w:txbxContent>
                <w:p w:rsidR="00122D64" w:rsidRPr="007F52FB" w:rsidRDefault="00122D64" w:rsidP="008B6CAA">
                  <w:pPr>
                    <w:rPr>
                      <w:sz w:val="14"/>
                      <w:szCs w:val="14"/>
                    </w:rPr>
                  </w:pPr>
                  <w:r>
                    <w:rPr>
                      <w:sz w:val="14"/>
                      <w:szCs w:val="14"/>
                    </w:rPr>
                    <w:t xml:space="preserve">   (b</w:t>
                  </w:r>
                  <w:r w:rsidRPr="007F52FB">
                    <w:rPr>
                      <w:sz w:val="14"/>
                      <w:szCs w:val="14"/>
                    </w:rPr>
                    <w:t>)</w:t>
                  </w:r>
                </w:p>
              </w:txbxContent>
            </v:textbox>
          </v:shape>
        </w:pict>
      </w:r>
      <w:r w:rsidR="00FE2B10" w:rsidRPr="00E07154">
        <w:rPr>
          <w:rFonts w:ascii="Cambria" w:hAnsi="Cambria"/>
          <w:noProof/>
        </w:rPr>
        <w:drawing>
          <wp:anchor distT="0" distB="0" distL="114300" distR="114300" simplePos="0" relativeHeight="251771904" behindDoc="0" locked="0" layoutInCell="1" allowOverlap="1" wp14:anchorId="48F738C4" wp14:editId="4F49A3EC">
            <wp:simplePos x="0" y="0"/>
            <wp:positionH relativeFrom="column">
              <wp:posOffset>2043496</wp:posOffset>
            </wp:positionH>
            <wp:positionV relativeFrom="paragraph">
              <wp:posOffset>3228340</wp:posOffset>
            </wp:positionV>
            <wp:extent cx="1943735" cy="1600200"/>
            <wp:effectExtent l="0" t="0" r="0" b="0"/>
            <wp:wrapTopAndBottom/>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ammed_n.ahmed\Desktop\band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65" t="792" r="7645" b="1992"/>
                    <a:stretch/>
                  </pic:blipFill>
                  <pic:spPr bwMode="auto">
                    <a:xfrm>
                      <a:off x="0" y="0"/>
                      <a:ext cx="1943735" cy="1600200"/>
                    </a:xfrm>
                    <a:prstGeom prst="rect">
                      <a:avLst/>
                    </a:prstGeom>
                    <a:noFill/>
                    <a:ln>
                      <a:noFill/>
                    </a:ln>
                    <a:extLst>
                      <a:ext uri="{53640926-AAD7-44D8-BBD7-CCE9431645EC}">
                        <a14:shadowObscured xmlns:a14="http://schemas.microsoft.com/office/drawing/2010/main"/>
                      </a:ext>
                    </a:extLst>
                  </pic:spPr>
                </pic:pic>
              </a:graphicData>
            </a:graphic>
          </wp:anchor>
        </w:drawing>
      </w:r>
      <w:r w:rsidR="00FE2B10" w:rsidRPr="00E07154">
        <w:rPr>
          <w:rFonts w:ascii="Cambria" w:hAnsi="Cambria"/>
          <w:noProof/>
        </w:rPr>
        <w:drawing>
          <wp:anchor distT="0" distB="0" distL="114300" distR="114300" simplePos="0" relativeHeight="251769856" behindDoc="0" locked="0" layoutInCell="1" allowOverlap="1" wp14:anchorId="57228414" wp14:editId="6231C9F5">
            <wp:simplePos x="0" y="0"/>
            <wp:positionH relativeFrom="column">
              <wp:posOffset>18893</wp:posOffset>
            </wp:positionH>
            <wp:positionV relativeFrom="paragraph">
              <wp:posOffset>3227095</wp:posOffset>
            </wp:positionV>
            <wp:extent cx="1950720" cy="1600200"/>
            <wp:effectExtent l="0" t="0" r="0" b="0"/>
            <wp:wrapTopAndBottom/>
            <wp:docPr id="244" name="Picture 244" descr="C:\Users\mohammed_n.ahmed\Desktop\ban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ammed_n.ahmed\Desktop\bandc.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898" t="1484" r="7684" b="1905"/>
                    <a:stretch/>
                  </pic:blipFill>
                  <pic:spPr bwMode="auto">
                    <a:xfrm>
                      <a:off x="0" y="0"/>
                      <a:ext cx="195072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6158BA" w:rsidRPr="00E07154">
        <w:rPr>
          <w:rFonts w:ascii="Cambria" w:eastAsiaTheme="minorEastAsia" w:hAnsi="Cambria"/>
        </w:rPr>
        <w:t>The 6 parameters</w:t>
      </w:r>
      <w:r w:rsidR="00E07154">
        <w:rPr>
          <w:rFonts w:ascii="Cambria" w:eastAsiaTheme="minorEastAsia" w:hAnsi="Cambria"/>
        </w:rPr>
        <w:t xml:space="preserve"> from</w:t>
      </w:r>
      <w:r w:rsidR="006158BA" w:rsidRPr="00E07154">
        <w:rPr>
          <w:rFonts w:ascii="Cambria" w:eastAsiaTheme="minorEastAsia" w:hAnsi="Cambria"/>
        </w:rPr>
        <w:t xml:space="preserve"> </w:t>
      </w:r>
      <m:oMath>
        <m:r>
          <w:rPr>
            <w:rFonts w:ascii="Cambria Math" w:hAnsi="Cambria Math"/>
          </w:rPr>
          <m:t xml:space="preserve">a </m:t>
        </m:r>
        <m:r>
          <w:rPr>
            <w:rFonts w:ascii="Cambria Math" w:eastAsiaTheme="minorEastAsia" w:hAnsi="Cambria Math"/>
          </w:rPr>
          <m:t>to f</m:t>
        </m:r>
      </m:oMath>
      <w:r w:rsidR="006158BA" w:rsidRPr="00E07154">
        <w:rPr>
          <w:rFonts w:ascii="Cambria" w:eastAsiaTheme="minorEastAsia" w:hAnsi="Cambria"/>
        </w:rPr>
        <w:t xml:space="preserve"> in the QPS model determine the characteristics such as frequency, </w:t>
      </w:r>
      <w:r w:rsidR="00E07154">
        <w:rPr>
          <w:rFonts w:ascii="Cambria" w:eastAsiaTheme="minorEastAsia" w:hAnsi="Cambria"/>
        </w:rPr>
        <w:t xml:space="preserve">change in frequency, </w:t>
      </w:r>
      <w:r w:rsidR="006158BA" w:rsidRPr="00E07154">
        <w:rPr>
          <w:rFonts w:ascii="Cambria" w:eastAsiaTheme="minorEastAsia" w:hAnsi="Cambria"/>
        </w:rPr>
        <w:t>amplitude</w:t>
      </w:r>
      <w:r w:rsidR="00E07154">
        <w:rPr>
          <w:rFonts w:ascii="Cambria" w:eastAsiaTheme="minorEastAsia" w:hAnsi="Cambria"/>
        </w:rPr>
        <w:t>, variation in amplitude</w:t>
      </w:r>
      <w:r w:rsidR="006158BA" w:rsidRPr="00E07154">
        <w:rPr>
          <w:rFonts w:ascii="Cambria" w:eastAsiaTheme="minorEastAsia" w:hAnsi="Cambria"/>
        </w:rPr>
        <w:t xml:space="preserve"> and </w:t>
      </w:r>
      <w:r w:rsidR="00E07154">
        <w:rPr>
          <w:rFonts w:ascii="Cambria" w:eastAsiaTheme="minorEastAsia" w:hAnsi="Cambria"/>
        </w:rPr>
        <w:t xml:space="preserve">the shape </w:t>
      </w:r>
      <w:r w:rsidR="006158BA" w:rsidRPr="00E07154">
        <w:rPr>
          <w:rFonts w:ascii="Cambria" w:eastAsiaTheme="minorEastAsia" w:hAnsi="Cambria"/>
        </w:rPr>
        <w:t xml:space="preserve">envelope </w:t>
      </w:r>
      <w:r w:rsidR="002A1B66" w:rsidRPr="00E07154">
        <w:rPr>
          <w:rFonts w:ascii="Cambria" w:eastAsiaTheme="minorEastAsia" w:hAnsi="Cambria"/>
        </w:rPr>
        <w:t>of</w:t>
      </w:r>
      <w:r w:rsidR="00E07154">
        <w:rPr>
          <w:rFonts w:ascii="Cambria" w:eastAsiaTheme="minorEastAsia" w:hAnsi="Cambria"/>
        </w:rPr>
        <w:t xml:space="preserve"> the </w:t>
      </w:r>
      <w:r w:rsidR="00E07154">
        <w:rPr>
          <w:rFonts w:ascii="Cambria" w:eastAsiaTheme="minorEastAsia" w:hAnsi="Cambria"/>
        </w:rPr>
        <w:lastRenderedPageBreak/>
        <w:t>signal</w:t>
      </w:r>
      <m:oMath>
        <m:r>
          <w:rPr>
            <w:rFonts w:ascii="Cambria Math" w:eastAsiaTheme="minorEastAsia" w:hAnsi="Cambria Math"/>
          </w:rPr>
          <m:t xml:space="preserve"> s(t)</m:t>
        </m:r>
      </m:oMath>
      <w:r w:rsidR="006158BA" w:rsidRPr="00E07154">
        <w:rPr>
          <w:rFonts w:ascii="Cambria" w:eastAsiaTheme="minorEastAsia" w:hAnsi="Cambria"/>
        </w:rPr>
        <w:t xml:space="preserve">. </w:t>
      </w:r>
      <w:del w:id="275" w:author="Beena Ahmed" w:date="2014-09-08T22:41:00Z">
        <w:r w:rsidR="00C041B6" w:rsidRPr="00E07154" w:rsidDel="00B2608B">
          <w:rPr>
            <w:rFonts w:ascii="Cambria" w:eastAsiaTheme="minorEastAsia" w:hAnsi="Cambria"/>
          </w:rPr>
          <w:delText xml:space="preserve">The </w:delText>
        </w:r>
        <w:r w:rsidR="002A1B66" w:rsidRPr="00E07154" w:rsidDel="00B2608B">
          <w:rPr>
            <w:rFonts w:ascii="Cambria" w:eastAsiaTheme="minorEastAsia" w:hAnsi="Cambria"/>
          </w:rPr>
          <w:delText>p</w:delText>
        </w:r>
      </w:del>
      <w:ins w:id="276" w:author="Beena Ahmed" w:date="2014-09-08T22:41:00Z">
        <w:r w:rsidR="00B2608B">
          <w:rPr>
            <w:rFonts w:ascii="Cambria" w:eastAsiaTheme="minorEastAsia" w:hAnsi="Cambria"/>
          </w:rPr>
          <w:t>P</w:t>
        </w:r>
      </w:ins>
      <w:r w:rsidR="002A1B66" w:rsidRPr="00E07154">
        <w:rPr>
          <w:rFonts w:ascii="Cambria" w:eastAsiaTheme="minorEastAsia" w:hAnsi="Cambria"/>
        </w:rPr>
        <w:t>arameters</w:t>
      </w:r>
      <m:oMath>
        <m:r>
          <w:rPr>
            <w:rFonts w:ascii="Cambria Math" w:eastAsiaTheme="minorEastAsia" w:hAnsi="Cambria Math"/>
          </w:rPr>
          <m:t xml:space="preserve"> a</m:t>
        </m:r>
      </m:oMath>
      <w:r w:rsidR="00C041B6" w:rsidRPr="00E07154">
        <w:rPr>
          <w:rFonts w:ascii="Cambria" w:eastAsiaTheme="minorEastAsia" w:hAnsi="Cambria"/>
        </w:rPr>
        <w:t>,</w:t>
      </w:r>
      <w:r w:rsidR="00316EC6" w:rsidRPr="00E07154">
        <w:rPr>
          <w:rFonts w:ascii="Cambria" w:eastAsiaTheme="minorEastAsia" w:hAnsi="Cambria"/>
        </w:rPr>
        <w:t xml:space="preserve"> </w:t>
      </w:r>
      <m:oMath>
        <m:r>
          <w:rPr>
            <w:rFonts w:ascii="Cambria Math" w:eastAsiaTheme="minorEastAsia" w:hAnsi="Cambria Math"/>
          </w:rPr>
          <m:t>b</m:t>
        </m:r>
      </m:oMath>
      <w:r w:rsidR="00C041B6" w:rsidRPr="00E07154">
        <w:rPr>
          <w:rFonts w:ascii="Cambria" w:eastAsiaTheme="minorEastAsia" w:hAnsi="Cambria"/>
        </w:rPr>
        <w:t xml:space="preserve"> and </w:t>
      </w:r>
      <m:oMath>
        <m:r>
          <w:rPr>
            <w:rFonts w:ascii="Cambria Math" w:eastAsiaTheme="minorEastAsia" w:hAnsi="Cambria Math"/>
          </w:rPr>
          <m:t>c</m:t>
        </m:r>
      </m:oMath>
      <w:r w:rsidR="00A86B0E" w:rsidRPr="00E07154">
        <w:rPr>
          <w:rFonts w:ascii="Cambria" w:eastAsiaTheme="minorEastAsia" w:hAnsi="Cambria"/>
        </w:rPr>
        <w:t xml:space="preserve"> largely determine the</w:t>
      </w:r>
      <w:r w:rsidR="00E07154">
        <w:rPr>
          <w:rFonts w:ascii="Cambria" w:eastAsiaTheme="minorEastAsia" w:hAnsi="Cambria"/>
        </w:rPr>
        <w:t xml:space="preserve"> amplitude and the shape of the</w:t>
      </w:r>
      <w:r w:rsidR="00A86B0E" w:rsidRPr="00E07154">
        <w:rPr>
          <w:rFonts w:ascii="Cambria" w:eastAsiaTheme="minorEastAsia" w:hAnsi="Cambria"/>
        </w:rPr>
        <w:t xml:space="preserve"> envelope of the QPS </w:t>
      </w:r>
      <w:r w:rsidR="00E07154">
        <w:rPr>
          <w:rFonts w:ascii="Cambria" w:eastAsiaTheme="minorEastAsia" w:hAnsi="Cambria"/>
        </w:rPr>
        <w:t xml:space="preserve">model </w:t>
      </w:r>
      <w:r w:rsidR="00A86B0E" w:rsidRPr="00E07154">
        <w:rPr>
          <w:rFonts w:ascii="Cambria" w:eastAsiaTheme="minorEastAsia" w:hAnsi="Cambria"/>
        </w:rPr>
        <w:t>and hence</w:t>
      </w:r>
      <w:r w:rsidR="00E07154">
        <w:rPr>
          <w:rFonts w:ascii="Cambria" w:eastAsiaTheme="minorEastAsia" w:hAnsi="Cambria"/>
        </w:rPr>
        <w:t>,</w:t>
      </w:r>
      <w:r w:rsidR="00A86B0E" w:rsidRPr="00E07154">
        <w:rPr>
          <w:rFonts w:ascii="Cambria" w:eastAsiaTheme="minorEastAsia" w:hAnsi="Cambria"/>
        </w:rPr>
        <w:t xml:space="preserve"> </w:t>
      </w:r>
      <w:r w:rsidR="006158BA" w:rsidRPr="00E07154">
        <w:rPr>
          <w:rFonts w:ascii="Cambria" w:eastAsiaTheme="minorEastAsia" w:hAnsi="Cambria"/>
        </w:rPr>
        <w:t xml:space="preserve">that </w:t>
      </w:r>
      <w:r w:rsidR="00A86B0E" w:rsidRPr="00E07154">
        <w:rPr>
          <w:rFonts w:ascii="Cambria" w:eastAsiaTheme="minorEastAsia" w:hAnsi="Cambria"/>
        </w:rPr>
        <w:t xml:space="preserve">of the spindle. </w:t>
      </w:r>
      <m:oMath>
        <m:r>
          <w:rPr>
            <w:rFonts w:ascii="Cambria Math" w:eastAsiaTheme="minorEastAsia" w:hAnsi="Cambria Math"/>
          </w:rPr>
          <m:t>a</m:t>
        </m:r>
      </m:oMath>
      <w:r w:rsidR="00A86B0E" w:rsidRPr="00E07154">
        <w:rPr>
          <w:rFonts w:ascii="Cambria" w:eastAsiaTheme="minorEastAsia" w:hAnsi="Cambria"/>
        </w:rPr>
        <w:t xml:space="preserve"> </w:t>
      </w:r>
      <w:proofErr w:type="gramStart"/>
      <w:r w:rsidR="00A86B0E" w:rsidRPr="00E07154">
        <w:rPr>
          <w:rFonts w:ascii="Cambria" w:eastAsiaTheme="minorEastAsia" w:hAnsi="Cambria"/>
        </w:rPr>
        <w:t>is</w:t>
      </w:r>
      <w:proofErr w:type="gramEnd"/>
      <w:r w:rsidR="00A86B0E" w:rsidRPr="00E07154">
        <w:rPr>
          <w:rFonts w:ascii="Cambria" w:eastAsiaTheme="minorEastAsia" w:hAnsi="Cambria"/>
        </w:rPr>
        <w:t xml:space="preserve"> the approximate instantaneous log-amplitude at</w:t>
      </w:r>
      <w:r w:rsidR="00E07154">
        <w:rPr>
          <w:rFonts w:ascii="Cambria" w:eastAsiaTheme="minorEastAsia" w:hAnsi="Cambria"/>
        </w:rPr>
        <w:t xml:space="preserve"> time,</w:t>
      </w:r>
      <w:r w:rsidR="00A86B0E" w:rsidRPr="00E07154">
        <w:rPr>
          <w:rFonts w:ascii="Cambria" w:eastAsiaTheme="minorEastAsia" w:hAnsi="Cambria"/>
        </w:rPr>
        <w:t xml:space="preserve"> </w:t>
      </w:r>
      <m:oMath>
        <m:r>
          <w:rPr>
            <w:rFonts w:ascii="Cambria Math" w:eastAsiaTheme="minorEastAsia" w:hAnsi="Cambria Math"/>
          </w:rPr>
          <m:t>t=0</m:t>
        </m:r>
      </m:oMath>
      <w:r w:rsidR="00A86B0E" w:rsidRPr="00E07154">
        <w:rPr>
          <w:rFonts w:ascii="Cambria" w:eastAsiaTheme="minorEastAsia" w:hAnsi="Cambria"/>
        </w:rPr>
        <w:t xml:space="preserve">, </w:t>
      </w:r>
      <m:oMath>
        <m:r>
          <w:rPr>
            <w:rFonts w:ascii="Cambria Math" w:eastAsiaTheme="minorEastAsia" w:hAnsi="Cambria Math"/>
          </w:rPr>
          <m:t>b</m:t>
        </m:r>
      </m:oMath>
      <w:r w:rsidR="000D5CDC" w:rsidRPr="00E07154">
        <w:rPr>
          <w:rFonts w:ascii="Cambria" w:eastAsiaTheme="minorEastAsia" w:hAnsi="Cambria"/>
        </w:rPr>
        <w:t xml:space="preserve"> the rate of change of amplitude</w:t>
      </w:r>
      <w:r w:rsidR="00A86B0E" w:rsidRPr="00E07154">
        <w:rPr>
          <w:rFonts w:ascii="Cambria" w:eastAsiaTheme="minorEastAsia" w:hAnsi="Cambria"/>
        </w:rPr>
        <w:t xml:space="preserve"> </w:t>
      </w:r>
      <w:r w:rsidR="000D5CDC" w:rsidRPr="00E07154">
        <w:rPr>
          <w:rFonts w:ascii="Cambria" w:eastAsiaTheme="minorEastAsia" w:hAnsi="Cambria"/>
        </w:rPr>
        <w:t xml:space="preserve">and </w:t>
      </w:r>
      <m:oMath>
        <m:r>
          <w:ins w:id="277" w:author="Beena Ahmed" w:date="2014-09-08T22:41:00Z">
            <w:rPr>
              <w:rFonts w:ascii="Cambria Math" w:eastAsiaTheme="minorEastAsia" w:hAnsi="Cambria Math"/>
            </w:rPr>
            <m:t>c</m:t>
          </w:ins>
        </m:r>
      </m:oMath>
      <w:del w:id="278" w:author="Beena Ahmed" w:date="2014-09-08T22:41:00Z">
        <w:r w:rsidR="000D5CDC" w:rsidRPr="00E07154" w:rsidDel="00B2608B">
          <w:rPr>
            <w:rFonts w:ascii="Cambria" w:eastAsiaTheme="minorEastAsia" w:hAnsi="Cambria"/>
          </w:rPr>
          <w:delText>c</w:delText>
        </w:r>
      </w:del>
      <w:r w:rsidR="00E07154">
        <w:rPr>
          <w:rFonts w:ascii="Cambria" w:eastAsiaTheme="minorEastAsia" w:hAnsi="Cambria"/>
        </w:rPr>
        <w:t>,</w:t>
      </w:r>
      <w:r w:rsidR="000D5CDC" w:rsidRPr="00E07154">
        <w:rPr>
          <w:rFonts w:ascii="Cambria" w:eastAsiaTheme="minorEastAsia" w:hAnsi="Cambria"/>
        </w:rPr>
        <w:t xml:space="preserve"> the Gaussian parameter </w:t>
      </w:r>
      <w:r w:rsidR="009C3F02" w:rsidRPr="00E07154">
        <w:rPr>
          <w:rFonts w:ascii="Cambria" w:eastAsiaTheme="minorEastAsia" w:hAnsi="Cambria"/>
        </w:rPr>
        <w:t>which determine</w:t>
      </w:r>
      <w:ins w:id="279" w:author="Beena Ahmed" w:date="2014-09-08T22:41:00Z">
        <w:r w:rsidR="00B2608B">
          <w:rPr>
            <w:rFonts w:ascii="Cambria" w:eastAsiaTheme="minorEastAsia" w:hAnsi="Cambria"/>
          </w:rPr>
          <w:t>s</w:t>
        </w:r>
      </w:ins>
      <w:r w:rsidR="009C3F02" w:rsidRPr="00E07154">
        <w:rPr>
          <w:rFonts w:ascii="Cambria" w:eastAsiaTheme="minorEastAsia" w:hAnsi="Cambria"/>
        </w:rPr>
        <w:t xml:space="preserve"> the shape and duration of the curve </w:t>
      </w:r>
      <w:sdt>
        <w:sdtPr>
          <w:rPr>
            <w:rFonts w:ascii="Cambria" w:eastAsiaTheme="minorEastAsia" w:hAnsi="Cambria"/>
          </w:rPr>
          <w:id w:val="-1152909785"/>
          <w:citation/>
        </w:sdtPr>
        <w:sdtContent>
          <w:r w:rsidR="000D3BD7" w:rsidRPr="00E07154">
            <w:rPr>
              <w:rFonts w:ascii="Cambria" w:eastAsiaTheme="minorEastAsia" w:hAnsi="Cambria"/>
            </w:rPr>
            <w:fldChar w:fldCharType="begin"/>
          </w:r>
          <w:r w:rsidR="009C3F02" w:rsidRPr="00E07154">
            <w:rPr>
              <w:rFonts w:ascii="Cambria" w:eastAsiaTheme="minorEastAsia" w:hAnsi="Cambria"/>
              <w:b/>
            </w:rPr>
            <w:instrText xml:space="preserve"> CITATION Abe05 \l 1033 </w:instrText>
          </w:r>
          <w:r w:rsidR="000D3BD7" w:rsidRPr="00E07154">
            <w:rPr>
              <w:rFonts w:ascii="Cambria" w:eastAsiaTheme="minorEastAsia" w:hAnsi="Cambria"/>
            </w:rPr>
            <w:fldChar w:fldCharType="separate"/>
          </w:r>
          <w:r w:rsidR="00A526B4" w:rsidRPr="00E07154">
            <w:rPr>
              <w:rFonts w:ascii="Cambria" w:eastAsiaTheme="minorEastAsia" w:hAnsi="Cambria"/>
              <w:noProof/>
            </w:rPr>
            <w:t>[13]</w:t>
          </w:r>
          <w:r w:rsidR="000D3BD7" w:rsidRPr="00E07154">
            <w:rPr>
              <w:rFonts w:ascii="Cambria" w:eastAsiaTheme="minorEastAsia" w:hAnsi="Cambria"/>
            </w:rPr>
            <w:fldChar w:fldCharType="end"/>
          </w:r>
        </w:sdtContent>
      </w:sdt>
      <w:r w:rsidR="000D5CDC" w:rsidRPr="00E07154">
        <w:rPr>
          <w:rFonts w:ascii="Cambria" w:eastAsiaTheme="minorEastAsia" w:hAnsi="Cambria"/>
        </w:rPr>
        <w:t>.</w:t>
      </w:r>
      <w:del w:id="280" w:author="Beena Ahmed" w:date="2014-09-08T22:44:00Z">
        <w:r w:rsidR="000D5CDC" w:rsidRPr="00E07154" w:rsidDel="00383433">
          <w:rPr>
            <w:rFonts w:ascii="Cambria" w:eastAsiaTheme="minorEastAsia" w:hAnsi="Cambria"/>
          </w:rPr>
          <w:delText xml:space="preserve"> Thus</w:delText>
        </w:r>
        <w:r w:rsidR="002A1B66" w:rsidRPr="00E07154" w:rsidDel="00383433">
          <w:rPr>
            <w:rFonts w:ascii="Cambria" w:eastAsiaTheme="minorEastAsia" w:hAnsi="Cambria"/>
          </w:rPr>
          <w:delText>,</w:delText>
        </w:r>
        <w:r w:rsidR="000D5CDC" w:rsidRPr="00E07154" w:rsidDel="00383433">
          <w:rPr>
            <w:rFonts w:ascii="Cambria" w:eastAsiaTheme="minorEastAsia" w:hAnsi="Cambria"/>
          </w:rPr>
          <w:delText xml:space="preserve"> for a spindle, </w:delText>
        </w:r>
        <m:oMath>
          <m:r>
            <w:rPr>
              <w:rFonts w:ascii="Cambria Math" w:eastAsiaTheme="minorEastAsia" w:hAnsi="Cambria Math"/>
            </w:rPr>
            <m:t>b</m:t>
          </m:r>
        </m:oMath>
        <w:r w:rsidR="000D5CDC" w:rsidRPr="00E07154" w:rsidDel="00383433">
          <w:rPr>
            <w:rFonts w:ascii="Cambria" w:eastAsiaTheme="minorEastAsia" w:hAnsi="Cambria"/>
          </w:rPr>
          <w:delText xml:space="preserve"> and </w:delText>
        </w:r>
        <m:oMath>
          <m:r>
            <w:rPr>
              <w:rFonts w:ascii="Cambria Math" w:eastAsiaTheme="minorEastAsia" w:hAnsi="Cambria Math"/>
            </w:rPr>
            <m:t>c</m:t>
          </m:r>
        </m:oMath>
        <w:r w:rsidR="000D5CDC" w:rsidRPr="00E07154" w:rsidDel="00383433">
          <w:rPr>
            <w:rFonts w:ascii="Cambria" w:eastAsiaTheme="minorEastAsia" w:hAnsi="Cambria"/>
          </w:rPr>
          <w:delText xml:space="preserve"> </w:delText>
        </w:r>
      </w:del>
      <w:del w:id="281" w:author="Beena Ahmed" w:date="2014-09-08T22:43:00Z">
        <w:r w:rsidR="000D5CDC" w:rsidRPr="00E07154" w:rsidDel="00383433">
          <w:rPr>
            <w:rFonts w:ascii="Cambria" w:eastAsiaTheme="minorEastAsia" w:hAnsi="Cambria"/>
          </w:rPr>
          <w:delText xml:space="preserve">would </w:delText>
        </w:r>
      </w:del>
      <w:del w:id="282" w:author="Beena Ahmed" w:date="2014-09-08T22:44:00Z">
        <w:r w:rsidR="000D5CDC" w:rsidRPr="00E07154" w:rsidDel="00383433">
          <w:rPr>
            <w:rFonts w:ascii="Cambria" w:eastAsiaTheme="minorEastAsia" w:hAnsi="Cambria"/>
          </w:rPr>
          <w:delText>largely determine the amplitude and shape of the envelope respectively.</w:delText>
        </w:r>
      </w:del>
      <w:r w:rsidR="000D5CDC" w:rsidRPr="00E07154">
        <w:rPr>
          <w:rFonts w:ascii="Cambria" w:eastAsiaTheme="minorEastAsia" w:hAnsi="Cambria"/>
        </w:rPr>
        <w:t xml:space="preserve"> </w:t>
      </w:r>
      <w:r w:rsidR="000F5845" w:rsidRPr="00E07154">
        <w:rPr>
          <w:rFonts w:ascii="Cambria" w:eastAsiaTheme="minorEastAsia" w:hAnsi="Cambria"/>
        </w:rPr>
        <w:t xml:space="preserve">In </w:t>
      </w:r>
      <w:r w:rsidR="00341B93" w:rsidRPr="00E07154">
        <w:rPr>
          <w:rFonts w:ascii="Cambria" w:eastAsiaTheme="minorEastAsia" w:hAnsi="Cambria"/>
        </w:rPr>
        <w:t>s</w:t>
      </w:r>
      <w:r w:rsidR="000D5CDC" w:rsidRPr="00E07154">
        <w:rPr>
          <w:rFonts w:ascii="Cambria" w:eastAsiaTheme="minorEastAsia" w:hAnsi="Cambria"/>
        </w:rPr>
        <w:t>ymmetr</w:t>
      </w:r>
      <w:r w:rsidR="00341B93" w:rsidRPr="00E07154">
        <w:rPr>
          <w:rFonts w:ascii="Cambria" w:eastAsiaTheme="minorEastAsia" w:hAnsi="Cambria"/>
        </w:rPr>
        <w:t>ical spindles</w:t>
      </w:r>
      <w:proofErr w:type="gramStart"/>
      <w:r w:rsidR="00341B93" w:rsidRPr="00E07154">
        <w:rPr>
          <w:rFonts w:ascii="Cambria" w:eastAsiaTheme="minorEastAsia" w:hAnsi="Cambria"/>
        </w:rPr>
        <w:t xml:space="preserve">, </w:t>
      </w:r>
      <w:proofErr w:type="gramEnd"/>
      <m:oMath>
        <m:r>
          <w:rPr>
            <w:rFonts w:ascii="Cambria Math" w:eastAsiaTheme="minorEastAsia" w:hAnsi="Cambria Math"/>
          </w:rPr>
          <m:t>b</m:t>
        </m:r>
        <m:r>
          <w:ins w:id="283" w:author="Beena Ahmed" w:date="2014-09-08T22:44:00Z">
            <w:rPr>
              <w:rFonts w:ascii="Cambria Math" w:eastAsiaTheme="minorEastAsia" w:hAnsi="Cambria Math"/>
            </w:rPr>
            <m:t>=0</m:t>
          </w:ins>
        </m:r>
      </m:oMath>
      <w:del w:id="284" w:author="Beena Ahmed" w:date="2014-09-08T22:44:00Z">
        <w:r w:rsidR="000D5CDC" w:rsidRPr="00E07154" w:rsidDel="00383433">
          <w:rPr>
            <w:rFonts w:ascii="Cambria" w:eastAsiaTheme="minorEastAsia" w:hAnsi="Cambria"/>
          </w:rPr>
          <w:delText xml:space="preserve"> </w:delText>
        </w:r>
        <w:r w:rsidR="00341B93" w:rsidRPr="00E07154" w:rsidDel="00383433">
          <w:rPr>
            <w:rFonts w:ascii="Cambria" w:eastAsiaTheme="minorEastAsia" w:hAnsi="Cambria"/>
          </w:rPr>
          <w:delText>would</w:delText>
        </w:r>
        <w:r w:rsidR="000D5CDC" w:rsidRPr="00E07154" w:rsidDel="00383433">
          <w:rPr>
            <w:rFonts w:ascii="Cambria" w:eastAsiaTheme="minorEastAsia" w:hAnsi="Cambria"/>
          </w:rPr>
          <w:delText xml:space="preserve"> </w:delText>
        </w:r>
        <w:r w:rsidR="00B11D94" w:rsidRPr="00E07154" w:rsidDel="00383433">
          <w:rPr>
            <w:rFonts w:ascii="Cambria" w:eastAsiaTheme="minorEastAsia" w:hAnsi="Cambria"/>
          </w:rPr>
          <w:delText xml:space="preserve">be </w:delText>
        </w:r>
        <w:r w:rsidR="000D5CDC" w:rsidRPr="00E07154" w:rsidDel="00383433">
          <w:rPr>
            <w:rFonts w:ascii="Cambria" w:eastAsiaTheme="minorEastAsia" w:hAnsi="Cambria"/>
          </w:rPr>
          <w:delText>zero</w:delText>
        </w:r>
      </w:del>
      <w:r w:rsidR="000D5CDC" w:rsidRPr="00E07154">
        <w:rPr>
          <w:rFonts w:ascii="Cambria" w:eastAsiaTheme="minorEastAsia" w:hAnsi="Cambria"/>
        </w:rPr>
        <w:t>.</w:t>
      </w:r>
      <w:r w:rsidR="00341B93" w:rsidRPr="00E07154">
        <w:rPr>
          <w:rFonts w:ascii="Cambria" w:eastAsiaTheme="minorEastAsia" w:hAnsi="Cambria"/>
        </w:rPr>
        <w:t xml:space="preserve"> Negative values of </w:t>
      </w:r>
      <m:oMath>
        <m:r>
          <w:rPr>
            <w:rFonts w:ascii="Cambria Math" w:eastAsiaTheme="minorEastAsia" w:hAnsi="Cambria Math"/>
          </w:rPr>
          <m:t>c</m:t>
        </m:r>
      </m:oMath>
      <w:r w:rsidR="000D5CDC" w:rsidRPr="00E07154">
        <w:rPr>
          <w:rFonts w:ascii="Cambria" w:eastAsiaTheme="minorEastAsia" w:hAnsi="Cambria"/>
        </w:rPr>
        <w:t xml:space="preserve"> </w:t>
      </w:r>
      <w:r w:rsidR="002F7459" w:rsidRPr="00E07154">
        <w:rPr>
          <w:rFonts w:ascii="Cambria" w:eastAsiaTheme="minorEastAsia" w:hAnsi="Cambria"/>
        </w:rPr>
        <w:t>causes</w:t>
      </w:r>
      <w:r w:rsidR="000D5CDC" w:rsidRPr="00E07154">
        <w:rPr>
          <w:rFonts w:ascii="Cambria" w:eastAsiaTheme="minorEastAsia" w:hAnsi="Cambria"/>
        </w:rPr>
        <w:t xml:space="preserve"> the signal </w:t>
      </w:r>
      <w:r w:rsidR="002F7459" w:rsidRPr="00E07154">
        <w:rPr>
          <w:rFonts w:ascii="Cambria" w:eastAsiaTheme="minorEastAsia" w:hAnsi="Cambria"/>
        </w:rPr>
        <w:t>to decay</w:t>
      </w:r>
      <w:r w:rsidR="00341B93" w:rsidRPr="00E07154">
        <w:rPr>
          <w:rFonts w:ascii="Cambria" w:eastAsiaTheme="minorEastAsia" w:hAnsi="Cambria"/>
        </w:rPr>
        <w:t xml:space="preserve">, giving the spindle its rising and waning shape. </w:t>
      </w:r>
      <w:ins w:id="285" w:author="Beena Ahmed" w:date="2014-09-08T22:44:00Z">
        <w:r w:rsidR="00383433">
          <w:rPr>
            <w:rFonts w:ascii="Cambria" w:eastAsiaTheme="minorEastAsia" w:hAnsi="Cambria"/>
          </w:rPr>
          <w:t>W</w:t>
        </w:r>
        <w:r w:rsidR="00383433" w:rsidRPr="00E07154">
          <w:rPr>
            <w:rFonts w:ascii="Cambria" w:eastAsiaTheme="minorEastAsia" w:hAnsi="Cambria"/>
          </w:rPr>
          <w:t xml:space="preserve">hen analyzing spindles </w:t>
        </w:r>
        <w:proofErr w:type="gramStart"/>
        <w:r w:rsidR="00383433" w:rsidRPr="00E07154">
          <w:rPr>
            <w:rFonts w:ascii="Cambria" w:eastAsiaTheme="minorEastAsia" w:hAnsi="Cambria"/>
          </w:rPr>
          <w:t>on their own</w:t>
        </w:r>
        <w:r w:rsidR="00383433">
          <w:rPr>
            <w:rFonts w:ascii="Cambria" w:eastAsiaTheme="minorEastAsia" w:hAnsi="Cambria"/>
          </w:rPr>
          <w:t>,</w:t>
        </w:r>
      </w:ins>
      <w:proofErr w:type="gramEnd"/>
      <w:del w:id="286" w:author="Beena Ahmed" w:date="2014-09-08T22:44:00Z">
        <w:r w:rsidR="00C87927" w:rsidRPr="00E07154" w:rsidDel="00383433">
          <w:rPr>
            <w:rFonts w:ascii="Cambria" w:eastAsiaTheme="minorEastAsia" w:hAnsi="Cambria"/>
          </w:rPr>
          <w:delText>As</w:delText>
        </w:r>
      </w:del>
      <w:r w:rsidR="00C87927" w:rsidRPr="00E07154">
        <w:rPr>
          <w:rFonts w:ascii="Cambria" w:eastAsiaTheme="minorEastAsia" w:hAnsi="Cambria"/>
        </w:rPr>
        <w:t xml:space="preserve"> </w:t>
      </w:r>
      <m:oMath>
        <m:r>
          <w:rPr>
            <w:rFonts w:ascii="Cambria Math" w:eastAsiaTheme="minorEastAsia" w:hAnsi="Cambria Math"/>
          </w:rPr>
          <m:t>a</m:t>
        </m:r>
        <m:r>
          <w:ins w:id="287" w:author="Beena Ahmed" w:date="2014-09-08T22:47:00Z">
            <w:rPr>
              <w:rFonts w:ascii="Cambria Math" w:eastAsiaTheme="minorEastAsia" w:hAnsi="Cambria Math"/>
            </w:rPr>
            <m:t>,</m:t>
          </w:ins>
        </m:r>
      </m:oMath>
      <w:r w:rsidR="00B64BE2" w:rsidRPr="00E07154">
        <w:rPr>
          <w:rFonts w:ascii="Cambria" w:eastAsiaTheme="minorEastAsia" w:hAnsi="Cambria"/>
        </w:rPr>
        <w:t xml:space="preserve"> </w:t>
      </w:r>
      <w:del w:id="288" w:author="Beena Ahmed" w:date="2014-09-08T22:44:00Z">
        <w:r w:rsidR="00B64BE2" w:rsidRPr="00E07154" w:rsidDel="00383433">
          <w:rPr>
            <w:rFonts w:ascii="Cambria" w:eastAsiaTheme="minorEastAsia" w:hAnsi="Cambria"/>
          </w:rPr>
          <w:delText xml:space="preserve">is </w:delText>
        </w:r>
      </w:del>
      <w:r w:rsidR="00C87927" w:rsidRPr="00E07154">
        <w:rPr>
          <w:rFonts w:ascii="Cambria" w:eastAsiaTheme="minorEastAsia" w:hAnsi="Cambria"/>
        </w:rPr>
        <w:t xml:space="preserve">the initial </w:t>
      </w:r>
      <w:r w:rsidR="00A43394" w:rsidRPr="00E07154">
        <w:rPr>
          <w:rFonts w:ascii="Cambria" w:eastAsiaTheme="minorEastAsia" w:hAnsi="Cambria"/>
        </w:rPr>
        <w:t xml:space="preserve">amplitude </w:t>
      </w:r>
      <w:r w:rsidR="00C87927" w:rsidRPr="00E07154">
        <w:rPr>
          <w:rFonts w:ascii="Cambria" w:eastAsiaTheme="minorEastAsia" w:hAnsi="Cambria"/>
        </w:rPr>
        <w:t>offset</w:t>
      </w:r>
      <w:r w:rsidR="00B64BE2" w:rsidRPr="00E07154">
        <w:rPr>
          <w:rFonts w:ascii="Cambria" w:eastAsiaTheme="minorEastAsia" w:hAnsi="Cambria"/>
        </w:rPr>
        <w:t xml:space="preserve">, </w:t>
      </w:r>
      <w:del w:id="289" w:author="Beena Ahmed" w:date="2014-09-08T22:44:00Z">
        <w:r w:rsidR="00B64BE2" w:rsidRPr="00E07154" w:rsidDel="00383433">
          <w:rPr>
            <w:rFonts w:ascii="Cambria" w:eastAsiaTheme="minorEastAsia" w:hAnsi="Cambria"/>
          </w:rPr>
          <w:delText>when analyzing spindles on their own</w:delText>
        </w:r>
      </w:del>
      <w:del w:id="290" w:author="Beena Ahmed" w:date="2014-09-08T22:45:00Z">
        <w:r w:rsidR="00B64BE2" w:rsidRPr="00E07154" w:rsidDel="00383433">
          <w:rPr>
            <w:rFonts w:ascii="Cambria" w:eastAsiaTheme="minorEastAsia" w:hAnsi="Cambria"/>
          </w:rPr>
          <w:delText>,</w:delText>
        </w:r>
        <w:r w:rsidR="00C87927" w:rsidRPr="00E07154" w:rsidDel="00383433">
          <w:rPr>
            <w:rFonts w:ascii="Cambria" w:eastAsiaTheme="minorEastAsia" w:hAnsi="Cambria"/>
          </w:rPr>
          <w:delText xml:space="preserve"> </w:delText>
        </w:r>
        <w:r w:rsidR="00B64BE2" w:rsidRPr="00E07154" w:rsidDel="00383433">
          <w:rPr>
            <w:rFonts w:ascii="Cambria" w:eastAsiaTheme="minorEastAsia" w:hAnsi="Cambria"/>
          </w:rPr>
          <w:delText xml:space="preserve">it </w:delText>
        </w:r>
      </w:del>
      <w:r w:rsidR="00B64BE2" w:rsidRPr="00E07154">
        <w:rPr>
          <w:rFonts w:ascii="Cambria" w:eastAsiaTheme="minorEastAsia" w:hAnsi="Cambria"/>
        </w:rPr>
        <w:t xml:space="preserve">can be </w:t>
      </w:r>
      <w:del w:id="291" w:author="Beena Ahmed" w:date="2014-09-08T22:45:00Z">
        <w:r w:rsidR="00A43394" w:rsidRPr="00E07154" w:rsidDel="00383433">
          <w:rPr>
            <w:rFonts w:ascii="Cambria" w:eastAsiaTheme="minorEastAsia" w:hAnsi="Cambria"/>
          </w:rPr>
          <w:delText>assumed</w:delText>
        </w:r>
        <w:r w:rsidR="00B64BE2" w:rsidRPr="00E07154" w:rsidDel="00383433">
          <w:rPr>
            <w:rFonts w:ascii="Cambria" w:eastAsiaTheme="minorEastAsia" w:hAnsi="Cambria"/>
          </w:rPr>
          <w:delText xml:space="preserve"> </w:delText>
        </w:r>
      </w:del>
      <w:ins w:id="292" w:author="Beena Ahmed" w:date="2014-09-08T22:45:00Z">
        <w:r w:rsidR="00383433">
          <w:rPr>
            <w:rFonts w:ascii="Cambria" w:eastAsiaTheme="minorEastAsia" w:hAnsi="Cambria"/>
          </w:rPr>
          <w:t>taken</w:t>
        </w:r>
        <w:r w:rsidR="00383433" w:rsidRPr="00E07154">
          <w:rPr>
            <w:rFonts w:ascii="Cambria" w:eastAsiaTheme="minorEastAsia" w:hAnsi="Cambria"/>
          </w:rPr>
          <w:t xml:space="preserve"> </w:t>
        </w:r>
      </w:ins>
      <w:r w:rsidR="00B64BE2" w:rsidRPr="00E07154">
        <w:rPr>
          <w:rFonts w:ascii="Cambria" w:eastAsiaTheme="minorEastAsia" w:hAnsi="Cambria"/>
        </w:rPr>
        <w:t>to be zero</w:t>
      </w:r>
      <w:r w:rsidR="00C87927" w:rsidRPr="00E07154">
        <w:rPr>
          <w:rFonts w:ascii="Cambria" w:eastAsiaTheme="minorEastAsia" w:hAnsi="Cambria"/>
        </w:rPr>
        <w:t xml:space="preserve">. </w:t>
      </w:r>
    </w:p>
    <w:p w:rsidR="00E07154" w:rsidRDefault="00122D64" w:rsidP="00186737">
      <w:pPr>
        <w:spacing w:after="0" w:line="480" w:lineRule="auto"/>
        <w:ind w:firstLine="360"/>
        <w:rPr>
          <w:rFonts w:ascii="Cambria" w:eastAsiaTheme="minorEastAsia" w:hAnsi="Cambria"/>
        </w:rPr>
      </w:pPr>
      <w:r>
        <w:rPr>
          <w:rFonts w:ascii="Cambria" w:hAnsi="Cambria"/>
          <w:noProof/>
        </w:rPr>
        <w:pict>
          <v:shape id="Text Box 259" o:spid="_x0000_s1030" type="#_x0000_t202" style="position:absolute;left:0;text-align:left;margin-left:53.95pt;margin-top:140.05pt;width:375.5pt;height:.05pt;z-index:251796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" stroked="f">
            <v:textbox style="mso-next-textbox:#Text Box 259;mso-fit-shape-to-text:t" inset="0,0,0,0">
              <w:txbxContent>
                <w:p w:rsidR="00122D64" w:rsidRPr="00DB7FAA" w:rsidRDefault="00122D64" w:rsidP="00DB7FAA">
                  <w:pPr>
                    <w:pStyle w:val="Caption"/>
                    <w:rPr>
                      <w:rStyle w:val="IntenseReference"/>
                      <w:i w:val="0"/>
                    </w:rPr>
                  </w:pPr>
                  <w:bookmarkStart w:id="293" w:name="_Ref397863043"/>
                  <w:r w:rsidRPr="00DB7FAA">
                    <w:rPr>
                      <w:rStyle w:val="IntenseReference"/>
                      <w:i w:val="0"/>
                    </w:rPr>
                    <w:t xml:space="preserve">Figure </w:t>
                  </w:r>
                  <w:r w:rsidRPr="00DB7FAA">
                    <w:rPr>
                      <w:rStyle w:val="IntenseReference"/>
                      <w:i w:val="0"/>
                    </w:rPr>
                    <w:fldChar w:fldCharType="begin"/>
                  </w:r>
                  <w:r w:rsidRPr="00DB7FAA">
                    <w:rPr>
                      <w:rStyle w:val="IntenseReference"/>
                      <w:i w:val="0"/>
                    </w:rPr>
                    <w:instrText xml:space="preserve"> SEQ Figure \* ARABIC </w:instrText>
                  </w:r>
                  <w:r w:rsidRPr="00DB7FAA">
                    <w:rPr>
                      <w:rStyle w:val="IntenseReference"/>
                      <w:i w:val="0"/>
                    </w:rPr>
                    <w:fldChar w:fldCharType="separate"/>
                  </w:r>
                  <w:r>
                    <w:rPr>
                      <w:rStyle w:val="IntenseReference"/>
                      <w:i w:val="0"/>
                      <w:noProof/>
                    </w:rPr>
                    <w:t>2</w:t>
                  </w:r>
                  <w:r w:rsidRPr="00DB7FAA">
                    <w:rPr>
                      <w:rStyle w:val="IntenseReference"/>
                      <w:i w:val="0"/>
                    </w:rPr>
                    <w:fldChar w:fldCharType="end"/>
                  </w:r>
                  <w:bookmarkEnd w:id="293"/>
                  <w:r>
                    <w:rPr>
                      <w:rStyle w:val="IntenseReference"/>
                      <w:i w:val="0"/>
                    </w:rPr>
                    <w:t xml:space="preserve">: </w:t>
                  </w:r>
                  <w:r w:rsidRPr="0058203B">
                    <w:rPr>
                      <w:b/>
                      <w:i w:val="0"/>
                      <w:color w:val="000000" w:themeColor="text1"/>
                      <w:sz w:val="16"/>
                    </w:rPr>
                    <w:t xml:space="preserve">Variation of QPS </w:t>
                  </w:r>
                  <w:r>
                    <w:rPr>
                      <w:b/>
                      <w:i w:val="0"/>
                      <w:color w:val="000000" w:themeColor="text1"/>
                      <w:sz w:val="16"/>
                    </w:rPr>
                    <w:t>function</w:t>
                  </w:r>
                  <w:r w:rsidRPr="0058203B">
                    <w:rPr>
                      <w:b/>
                      <w:i w:val="0"/>
                      <w:color w:val="000000" w:themeColor="text1"/>
                      <w:sz w:val="16"/>
                    </w:rPr>
                    <w:t xml:space="preserve"> with varying</w:t>
                  </w:r>
                  <w:r>
                    <w:rPr>
                      <w:b/>
                      <w:i w:val="0"/>
                      <w:color w:val="000000" w:themeColor="text1"/>
                      <w:sz w:val="16"/>
                    </w:rPr>
                    <w:t xml:space="preserve"> b and c (a) b = 0, c = -20 (b) b = 5, c = -30 (c) b = 10, c = -40</w:t>
                  </w:r>
                </w:p>
              </w:txbxContent>
            </v:textbox>
            <w10:wrap type="topAndBottom"/>
          </v:shape>
        </w:pict>
      </w:r>
      <w:r>
        <w:rPr>
          <w:rFonts w:ascii="Cambria" w:hAnsi="Cambria"/>
          <w:noProof/>
        </w:rPr>
        <w:pict>
          <v:shape id="_x0000_s1031" type="#_x0000_t202" style="position:absolute;left:0;text-align:left;margin-left:378.25pt;margin-top:122.9pt;width:36pt;height:17.85pt;z-index:-251534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" stroked="f">
            <v:textbox style="mso-next-textbox:#_x0000_s1031">
              <w:txbxContent>
                <w:p w:rsidR="00122D64" w:rsidRPr="007F52FB" w:rsidRDefault="00122D64" w:rsidP="008B6CAA">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v:shape>
        </w:pict>
      </w:r>
      <w:r>
        <w:rPr>
          <w:rFonts w:ascii="Cambria" w:hAnsi="Cambria"/>
          <w:noProof/>
        </w:rPr>
        <w:pict>
          <v:shape id="_x0000_s1032" type="#_x0000_t202" style="position:absolute;left:0;text-align:left;margin-left:70.8pt;margin-top:122.6pt;width:27pt;height:17.85pt;z-index:-251538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vyIw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" stroked="f">
            <v:textbox style="mso-next-textbox:#_x0000_s1032">
              <w:txbxContent>
                <w:p w:rsidR="00122D64" w:rsidRPr="007F52FB" w:rsidRDefault="00122D64" w:rsidP="008B6CAA">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w:r>
    </w:p>
    <w:p w:rsidR="00FE2B10" w:rsidDel="00C20E96" w:rsidRDefault="009E4F43" w:rsidP="00186737">
      <w:pPr>
        <w:spacing w:after="0" w:line="480" w:lineRule="auto"/>
        <w:ind w:firstLine="720"/>
        <w:rPr>
          <w:del w:id="294" w:author="Beena Ahmed" w:date="2014-09-08T22:45:00Z"/>
          <w:rFonts w:ascii="Cambria" w:eastAsiaTheme="minorEastAsia" w:hAnsi="Cambria"/>
        </w:rPr>
      </w:pPr>
      <w:r>
        <w:fldChar w:fldCharType="begin"/>
      </w:r>
      <w:r>
        <w:instrText xml:space="preserve"> REF _Ref397863043 \h  \* MERGEFORMAT </w:instrText>
      </w:r>
      <w:r>
        <w:fldChar w:fldCharType="separate"/>
      </w:r>
      <w:r w:rsidR="00E07154" w:rsidRPr="00E07154">
        <w:rPr>
          <w:rFonts w:ascii="Cambria" w:eastAsiaTheme="minorEastAsia" w:hAnsi="Cambria"/>
        </w:rPr>
        <w:t>Figure 2</w:t>
      </w:r>
      <w:r>
        <w:fldChar w:fldCharType="end"/>
      </w:r>
      <w:r w:rsidR="00E07154">
        <w:rPr>
          <w:rFonts w:ascii="Cambria" w:eastAsiaTheme="minorEastAsia" w:hAnsi="Cambria"/>
        </w:rPr>
        <w:t>(a), (b) and (c)</w:t>
      </w:r>
      <w:r w:rsidR="00C774B3" w:rsidRPr="00E07154">
        <w:rPr>
          <w:rFonts w:ascii="Cambria" w:eastAsiaTheme="minorEastAsia" w:hAnsi="Cambria"/>
        </w:rPr>
        <w:t xml:space="preserve"> illustrates </w:t>
      </w:r>
      <w:r w:rsidR="00E07154">
        <w:rPr>
          <w:rFonts w:ascii="Cambria" w:eastAsiaTheme="minorEastAsia" w:hAnsi="Cambria"/>
        </w:rPr>
        <w:t xml:space="preserve">the </w:t>
      </w:r>
      <w:r w:rsidR="00F5308E" w:rsidRPr="00E07154">
        <w:rPr>
          <w:rFonts w:ascii="Cambria" w:eastAsiaTheme="minorEastAsia" w:hAnsi="Cambria"/>
        </w:rPr>
        <w:t xml:space="preserve">variations in amplitude </w:t>
      </w:r>
      <w:r w:rsidR="00E07154">
        <w:rPr>
          <w:rFonts w:ascii="Cambria" w:eastAsiaTheme="minorEastAsia" w:hAnsi="Cambria"/>
        </w:rPr>
        <w:t xml:space="preserve">of </w:t>
      </w:r>
      <w:proofErr w:type="gramStart"/>
      <w:r w:rsidR="00E07154">
        <w:rPr>
          <w:rFonts w:ascii="Cambria" w:eastAsiaTheme="minorEastAsia" w:hAnsi="Cambria"/>
        </w:rPr>
        <w:t>s(</w:t>
      </w:r>
      <w:proofErr w:type="gramEnd"/>
      <w:r w:rsidR="00E07154">
        <w:rPr>
          <w:rFonts w:ascii="Cambria" w:eastAsiaTheme="minorEastAsia" w:hAnsi="Cambria"/>
        </w:rPr>
        <w:t xml:space="preserve">t) </w:t>
      </w:r>
      <w:del w:id="295" w:author="Beena Ahmed" w:date="2014-09-08T22:45:00Z">
        <w:r w:rsidR="00F5308E" w:rsidRPr="00E07154" w:rsidDel="00C20E96">
          <w:rPr>
            <w:rFonts w:ascii="Cambria" w:eastAsiaTheme="minorEastAsia" w:hAnsi="Cambria"/>
          </w:rPr>
          <w:delText>w</w:delText>
        </w:r>
        <w:r w:rsidR="00E07154" w:rsidDel="00C20E96">
          <w:rPr>
            <w:rFonts w:ascii="Cambria" w:eastAsiaTheme="minorEastAsia" w:hAnsi="Cambria"/>
          </w:rPr>
          <w:delText>hile</w:delText>
        </w:r>
        <w:r w:rsidR="00F5308E" w:rsidRPr="00E07154" w:rsidDel="00C20E96">
          <w:rPr>
            <w:rFonts w:ascii="Cambria" w:eastAsiaTheme="minorEastAsia" w:hAnsi="Cambria"/>
          </w:rPr>
          <w:delText xml:space="preserve"> </w:delText>
        </w:r>
      </w:del>
      <w:ins w:id="296" w:author="Beena Ahmed" w:date="2014-09-08T22:45:00Z">
        <w:r w:rsidR="00C20E96">
          <w:rPr>
            <w:rFonts w:ascii="Cambria" w:eastAsiaTheme="minorEastAsia" w:hAnsi="Cambria"/>
          </w:rPr>
          <w:t>caused by</w:t>
        </w:r>
        <w:r w:rsidR="00C20E96" w:rsidRPr="00E07154">
          <w:rPr>
            <w:rFonts w:ascii="Cambria" w:eastAsiaTheme="minorEastAsia" w:hAnsi="Cambria"/>
          </w:rPr>
          <w:t xml:space="preserve"> </w:t>
        </w:r>
      </w:ins>
      <w:r w:rsidR="00F5308E" w:rsidRPr="00E07154">
        <w:rPr>
          <w:rFonts w:ascii="Cambria" w:eastAsiaTheme="minorEastAsia" w:hAnsi="Cambria"/>
        </w:rPr>
        <w:t xml:space="preserve">increasing values of </w:t>
      </w:r>
      <m:oMath>
        <m:r>
          <w:rPr>
            <w:rFonts w:ascii="Cambria Math" w:eastAsiaTheme="minorEastAsia" w:hAnsi="Cambria Math"/>
          </w:rPr>
          <m:t>b</m:t>
        </m:r>
      </m:oMath>
      <w:r w:rsidR="00F5308E" w:rsidRPr="00E07154">
        <w:rPr>
          <w:rFonts w:ascii="Cambria" w:eastAsiaTheme="minorEastAsia" w:hAnsi="Cambria"/>
        </w:rPr>
        <w:t xml:space="preserve"> </w:t>
      </w:r>
      <w:r w:rsidR="002F7459" w:rsidRPr="00E07154">
        <w:rPr>
          <w:rFonts w:ascii="Cambria" w:eastAsiaTheme="minorEastAsia" w:hAnsi="Cambria"/>
        </w:rPr>
        <w:t>and</w:t>
      </w:r>
      <w:r w:rsidR="00C237C7" w:rsidRPr="00E07154">
        <w:rPr>
          <w:rFonts w:ascii="Cambria" w:eastAsiaTheme="minorEastAsia" w:hAnsi="Cambria"/>
        </w:rPr>
        <w:t xml:space="preserve"> decreasing values of</w:t>
      </w:r>
      <m:oMath>
        <m:r>
          <w:rPr>
            <w:rFonts w:ascii="Cambria Math" w:eastAsiaTheme="minorEastAsia" w:hAnsi="Cambria Math"/>
          </w:rPr>
          <m:t xml:space="preserve"> c</m:t>
        </m:r>
      </m:oMath>
      <w:r w:rsidR="00F5308E" w:rsidRPr="00E07154">
        <w:rPr>
          <w:rFonts w:ascii="Cambria" w:eastAsiaTheme="minorEastAsia" w:hAnsi="Cambria"/>
        </w:rPr>
        <w:t xml:space="preserve">. </w:t>
      </w:r>
      <w:r w:rsidR="00C87927" w:rsidRPr="00E07154">
        <w:rPr>
          <w:rFonts w:ascii="Cambria" w:eastAsiaTheme="minorEastAsia" w:hAnsi="Cambria"/>
        </w:rPr>
        <w:t>The remaining</w:t>
      </w:r>
      <w:r w:rsidR="0003688E" w:rsidRPr="00E07154">
        <w:rPr>
          <w:rFonts w:ascii="Cambria" w:eastAsiaTheme="minorEastAsia" w:hAnsi="Cambria"/>
        </w:rPr>
        <w:t xml:space="preserve"> three </w:t>
      </w:r>
      <w:r w:rsidR="00B11D94" w:rsidRPr="00E07154">
        <w:rPr>
          <w:rFonts w:ascii="Cambria" w:eastAsiaTheme="minorEastAsia" w:hAnsi="Cambria"/>
        </w:rPr>
        <w:t>parameters</w:t>
      </w:r>
      <m:oMath>
        <m:r>
          <w:rPr>
            <w:rFonts w:ascii="Cambria Math" w:eastAsiaTheme="minorEastAsia" w:hAnsi="Cambria Math"/>
          </w:rPr>
          <m:t xml:space="preserve"> d</m:t>
        </m:r>
      </m:oMath>
      <w:r w:rsidR="00C87927" w:rsidRPr="00E07154">
        <w:rPr>
          <w:rFonts w:ascii="Cambria" w:eastAsiaTheme="minorEastAsia" w:hAnsi="Cambria"/>
        </w:rPr>
        <w:t>,</w:t>
      </w:r>
      <m:oMath>
        <m:r>
          <w:ins w:id="297" w:author="Beena Ahmed" w:date="2014-09-08T22:45:00Z">
            <w:rPr>
              <w:rFonts w:ascii="Cambria Math" w:eastAsiaTheme="minorEastAsia" w:hAnsi="Cambria Math"/>
            </w:rPr>
            <m:t xml:space="preserve"> </m:t>
          </w:ins>
        </m:r>
        <m:r>
          <w:rPr>
            <w:rFonts w:ascii="Cambria Math" w:eastAsiaTheme="minorEastAsia" w:hAnsi="Cambria Math"/>
          </w:rPr>
          <m:t>e</m:t>
        </m:r>
      </m:oMath>
      <w:r w:rsidR="00C87927" w:rsidRPr="00E07154">
        <w:rPr>
          <w:rFonts w:ascii="Cambria" w:eastAsiaTheme="minorEastAsia" w:hAnsi="Cambria"/>
        </w:rPr>
        <w:t xml:space="preserve"> and </w:t>
      </w:r>
      <m:oMath>
        <m:r>
          <w:rPr>
            <w:rFonts w:ascii="Cambria Math" w:eastAsiaTheme="minorEastAsia" w:hAnsi="Cambria Math"/>
          </w:rPr>
          <m:t>f</m:t>
        </m:r>
      </m:oMath>
      <w:r w:rsidR="00C87927" w:rsidRPr="00E07154">
        <w:rPr>
          <w:rFonts w:ascii="Cambria" w:eastAsiaTheme="minorEastAsia" w:hAnsi="Cambria"/>
        </w:rPr>
        <w:t xml:space="preserve"> influence the frequency characteristics </w:t>
      </w:r>
      <w:r w:rsidR="00B11D94" w:rsidRPr="00E07154">
        <w:rPr>
          <w:rFonts w:ascii="Cambria" w:eastAsiaTheme="minorEastAsia" w:hAnsi="Cambria"/>
        </w:rPr>
        <w:t xml:space="preserve">and phase </w:t>
      </w:r>
      <w:r w:rsidR="00C87927" w:rsidRPr="00E07154">
        <w:rPr>
          <w:rFonts w:ascii="Cambria" w:eastAsiaTheme="minorEastAsia" w:hAnsi="Cambria"/>
        </w:rPr>
        <w:t xml:space="preserve">of the signal. </w:t>
      </w:r>
      <m:oMath>
        <m:r>
          <w:rPr>
            <w:rFonts w:ascii="Cambria Math" w:eastAsiaTheme="minorEastAsia" w:hAnsi="Cambria Math"/>
          </w:rPr>
          <m:t>d</m:t>
        </m:r>
      </m:oMath>
      <w:r w:rsidR="00B11D94" w:rsidRPr="00E07154">
        <w:rPr>
          <w:rFonts w:ascii="Cambria" w:eastAsiaTheme="minorEastAsia" w:hAnsi="Cambria"/>
        </w:rPr>
        <w:t xml:space="preserve"> </w:t>
      </w:r>
      <w:proofErr w:type="gramStart"/>
      <w:r w:rsidR="00FE5005" w:rsidRPr="00E07154">
        <w:rPr>
          <w:rFonts w:ascii="Cambria" w:eastAsiaTheme="minorEastAsia" w:hAnsi="Cambria"/>
        </w:rPr>
        <w:t>represent</w:t>
      </w:r>
      <w:r w:rsidR="00A43394" w:rsidRPr="00E07154">
        <w:rPr>
          <w:rFonts w:ascii="Cambria" w:eastAsiaTheme="minorEastAsia" w:hAnsi="Cambria"/>
        </w:rPr>
        <w:t>s</w:t>
      </w:r>
      <w:proofErr w:type="gramEnd"/>
      <w:r w:rsidR="00FE5005" w:rsidRPr="00E07154">
        <w:rPr>
          <w:rFonts w:ascii="Cambria" w:eastAsiaTheme="minorEastAsia" w:hAnsi="Cambria"/>
        </w:rPr>
        <w:t xml:space="preserve"> the initial phase at </w:t>
      </w:r>
      <m:oMath>
        <m:r>
          <w:rPr>
            <w:rFonts w:ascii="Cambria Math" w:eastAsiaTheme="minorEastAsia" w:hAnsi="Cambria Math"/>
          </w:rPr>
          <m:t>t=0</m:t>
        </m:r>
      </m:oMath>
      <w:r w:rsidR="00FE5005" w:rsidRPr="00E07154">
        <w:rPr>
          <w:rFonts w:ascii="Cambria" w:eastAsiaTheme="minorEastAsia" w:hAnsi="Cambria"/>
        </w:rPr>
        <w:t xml:space="preserve">. The initial frequency </w:t>
      </w:r>
    </w:p>
    <w:p w:rsidR="00E83B60" w:rsidRPr="00E07154" w:rsidRDefault="00FE5005" w:rsidP="00186737">
      <w:pPr>
        <w:spacing w:after="0" w:line="480" w:lineRule="auto"/>
        <w:ind w:firstLine="720"/>
        <w:rPr>
          <w:rFonts w:ascii="Cambria" w:eastAsiaTheme="minorEastAsia" w:hAnsi="Cambria"/>
        </w:rPr>
        <w:pPrChange w:id="298" w:author="Beena Ahmed" w:date="2014-09-09T08:36:00Z">
          <w:pPr>
            <w:spacing w:after="0" w:line="480" w:lineRule="auto"/>
          </w:pPr>
        </w:pPrChange>
      </w:pPr>
      <w:proofErr w:type="gramStart"/>
      <w:r w:rsidRPr="00E07154">
        <w:rPr>
          <w:rFonts w:ascii="Cambria" w:eastAsiaTheme="minorEastAsia" w:hAnsi="Cambria"/>
        </w:rPr>
        <w:t>of</w:t>
      </w:r>
      <w:proofErr w:type="gramEnd"/>
      <w:r w:rsidRPr="00E07154">
        <w:rPr>
          <w:rFonts w:ascii="Cambria" w:eastAsiaTheme="minorEastAsia" w:hAnsi="Cambria"/>
        </w:rPr>
        <w:t xml:space="preserve"> the signal is given by </w:t>
      </w:r>
      <m:oMath>
        <m:r>
          <w:rPr>
            <w:rFonts w:ascii="Cambria Math" w:eastAsiaTheme="minorEastAsia" w:hAnsi="Cambria Math"/>
          </w:rPr>
          <m:t>e</m:t>
        </m:r>
      </m:oMath>
      <w:ins w:id="299" w:author="Beena Ahmed" w:date="2014-09-08T22:46:00Z">
        <w:r w:rsidR="00C20E96">
          <w:rPr>
            <w:rFonts w:ascii="Cambria" w:eastAsiaTheme="minorEastAsia" w:hAnsi="Cambria"/>
          </w:rPr>
          <w:t>,</w:t>
        </w:r>
      </w:ins>
      <w:r w:rsidRPr="00E07154">
        <w:rPr>
          <w:rFonts w:ascii="Cambria" w:eastAsiaTheme="minorEastAsia" w:hAnsi="Cambria"/>
        </w:rPr>
        <w:t xml:space="preserve"> </w:t>
      </w:r>
      <w:r w:rsidR="00A43394" w:rsidRPr="00E07154">
        <w:rPr>
          <w:rFonts w:ascii="Cambria" w:eastAsiaTheme="minorEastAsia" w:hAnsi="Cambria"/>
        </w:rPr>
        <w:t xml:space="preserve">whereas </w:t>
      </w:r>
      <m:oMath>
        <m:r>
          <w:rPr>
            <w:rFonts w:ascii="Cambria Math" w:eastAsiaTheme="minorEastAsia" w:hAnsi="Cambria Math"/>
          </w:rPr>
          <m:t>f</m:t>
        </m:r>
      </m:oMath>
      <w:r w:rsidRPr="00E07154">
        <w:rPr>
          <w:rFonts w:ascii="Cambria" w:eastAsiaTheme="minorEastAsia" w:hAnsi="Cambria"/>
        </w:rPr>
        <w:t xml:space="preserve"> represent</w:t>
      </w:r>
      <w:r w:rsidR="00A43394" w:rsidRPr="00E07154">
        <w:rPr>
          <w:rFonts w:ascii="Cambria" w:eastAsiaTheme="minorEastAsia" w:hAnsi="Cambria"/>
        </w:rPr>
        <w:t>s</w:t>
      </w:r>
      <w:r w:rsidRPr="00E07154">
        <w:rPr>
          <w:rFonts w:ascii="Cambria" w:eastAsiaTheme="minorEastAsia" w:hAnsi="Cambria"/>
        </w:rPr>
        <w:t xml:space="preserve"> the frequency rate </w:t>
      </w:r>
      <w:commentRangeStart w:id="300"/>
      <w:r w:rsidRPr="00E07154">
        <w:rPr>
          <w:rFonts w:ascii="Cambria" w:eastAsiaTheme="minorEastAsia" w:hAnsi="Cambria"/>
        </w:rPr>
        <w:t>change</w:t>
      </w:r>
      <w:commentRangeEnd w:id="300"/>
      <w:r w:rsidR="00E07154">
        <w:rPr>
          <w:rStyle w:val="CommentReference"/>
        </w:rPr>
        <w:commentReference w:id="300"/>
      </w:r>
      <w:r w:rsidRPr="00E07154">
        <w:rPr>
          <w:rFonts w:ascii="Cambria" w:eastAsiaTheme="minorEastAsia" w:hAnsi="Cambria"/>
        </w:rPr>
        <w:t xml:space="preserve"> </w:t>
      </w:r>
      <w:r w:rsidRPr="00E07154">
        <w:rPr>
          <w:rFonts w:ascii="Cambria" w:eastAsiaTheme="minorEastAsia" w:hAnsi="Cambria"/>
          <w:b/>
          <w:highlight w:val="yellow"/>
        </w:rPr>
        <w:t>[]</w:t>
      </w:r>
      <w:r w:rsidRPr="00E07154">
        <w:rPr>
          <w:rFonts w:ascii="Cambria" w:eastAsiaTheme="minorEastAsia" w:hAnsi="Cambria"/>
        </w:rPr>
        <w:t>.</w:t>
      </w:r>
      <w:del w:id="301" w:author="Beena Ahmed" w:date="2014-09-08T22:46:00Z">
        <w:r w:rsidRPr="00E07154" w:rsidDel="00C20E96">
          <w:rPr>
            <w:rFonts w:ascii="Cambria" w:eastAsiaTheme="minorEastAsia" w:hAnsi="Cambria"/>
          </w:rPr>
          <w:delText xml:space="preserve"> </w:delText>
        </w:r>
        <w:r w:rsidR="00E07154" w:rsidDel="00C20E96">
          <w:rPr>
            <w:rFonts w:ascii="Cambria" w:eastAsiaTheme="minorEastAsia" w:hAnsi="Cambria"/>
          </w:rPr>
          <w:delText xml:space="preserve">Generally, </w:delText>
        </w:r>
      </w:del>
      <w:ins w:id="302" w:author="Beena Ahmed" w:date="2014-09-08T22:46:00Z">
        <w:r w:rsidR="00C20E96">
          <w:rPr>
            <w:rFonts w:ascii="Cambria" w:eastAsiaTheme="minorEastAsia" w:hAnsi="Cambria"/>
          </w:rPr>
          <w:t xml:space="preserve"> </w:t>
        </w:r>
      </w:ins>
      <w:del w:id="303" w:author="Beena Ahmed" w:date="2014-09-08T22:46:00Z">
        <w:r w:rsidR="00E07154" w:rsidDel="00C20E96">
          <w:rPr>
            <w:rFonts w:ascii="Cambria" w:eastAsiaTheme="minorEastAsia" w:hAnsi="Cambria"/>
          </w:rPr>
          <w:delText>f</w:delText>
        </w:r>
      </w:del>
      <w:ins w:id="304" w:author="Beena Ahmed" w:date="2014-09-08T22:46:00Z">
        <w:r w:rsidR="00C20E96">
          <w:rPr>
            <w:rFonts w:ascii="Cambria" w:eastAsiaTheme="minorEastAsia" w:hAnsi="Cambria"/>
          </w:rPr>
          <w:t>F</w:t>
        </w:r>
      </w:ins>
      <w:r w:rsidR="00E07154">
        <w:rPr>
          <w:rFonts w:ascii="Cambria" w:eastAsiaTheme="minorEastAsia" w:hAnsi="Cambria"/>
        </w:rPr>
        <w:t xml:space="preserve">or a spindle, </w:t>
      </w:r>
      <w:ins w:id="305" w:author="Beena Ahmed" w:date="2014-09-08T22:46:00Z">
        <w:r w:rsidR="00C20E96" w:rsidRPr="00E07154">
          <w:rPr>
            <w:rFonts w:ascii="Cambria" w:eastAsiaTheme="minorEastAsia" w:hAnsi="Cambria"/>
          </w:rPr>
          <w:t>in the absence of drastic variations</w:t>
        </w:r>
        <w:r w:rsidR="00C20E96">
          <w:rPr>
            <w:rFonts w:ascii="Cambria" w:eastAsiaTheme="minorEastAsia" w:hAnsi="Cambria"/>
          </w:rPr>
          <w:t>, parameter</w:t>
        </w:r>
        <w:r w:rsidR="00C20E96" w:rsidRPr="00E07154">
          <w:rPr>
            <w:rFonts w:ascii="Cambria" w:eastAsiaTheme="minorEastAsia" w:hAnsi="Cambria"/>
          </w:rPr>
          <w:t xml:space="preserve"> </w:t>
        </w:r>
        <m:oMath>
          <m:r>
            <w:rPr>
              <w:rFonts w:ascii="Cambria Math" w:eastAsiaTheme="minorEastAsia" w:hAnsi="Cambria Math"/>
            </w:rPr>
            <m:t>e</m:t>
          </m:r>
        </m:oMath>
        <w:r w:rsidR="00C20E96" w:rsidDel="00C20E96">
          <w:rPr>
            <w:rFonts w:ascii="Cambria" w:eastAsiaTheme="minorEastAsia" w:hAnsi="Cambria"/>
          </w:rPr>
          <w:t xml:space="preserve"> </w:t>
        </w:r>
      </w:ins>
      <w:del w:id="306" w:author="Beena Ahmed" w:date="2014-09-08T22:46:00Z">
        <w:r w:rsidR="00E07154" w:rsidDel="00C20E96">
          <w:rPr>
            <w:rFonts w:ascii="Cambria" w:eastAsiaTheme="minorEastAsia" w:hAnsi="Cambria"/>
          </w:rPr>
          <w:delText>parameter</w:delText>
        </w:r>
        <w:r w:rsidR="0003688E" w:rsidRPr="00E07154" w:rsidDel="00C20E96">
          <w:rPr>
            <w:rFonts w:ascii="Cambria" w:eastAsiaTheme="minorEastAsia" w:hAnsi="Cambria"/>
          </w:rPr>
          <w:delText xml:space="preserve"> </w:delText>
        </w:r>
        <m:oMath>
          <m:r>
            <w:rPr>
              <w:rFonts w:ascii="Cambria Math" w:eastAsiaTheme="minorEastAsia" w:hAnsi="Cambria Math"/>
            </w:rPr>
            <m:t>e</m:t>
          </m:r>
        </m:oMath>
        <w:r w:rsidR="0003688E" w:rsidRPr="00E07154" w:rsidDel="00C20E96">
          <w:rPr>
            <w:rFonts w:ascii="Cambria" w:eastAsiaTheme="minorEastAsia" w:hAnsi="Cambria"/>
          </w:rPr>
          <w:delText xml:space="preserve"> </w:delText>
        </w:r>
      </w:del>
      <w:r w:rsidR="0003688E" w:rsidRPr="00E07154">
        <w:rPr>
          <w:rFonts w:ascii="Cambria" w:eastAsiaTheme="minorEastAsia" w:hAnsi="Cambria"/>
        </w:rPr>
        <w:t xml:space="preserve">determines the dominant spindle frequency </w:t>
      </w:r>
      <w:del w:id="307" w:author="Beena Ahmed" w:date="2014-09-08T22:46:00Z">
        <w:r w:rsidR="0003688E" w:rsidRPr="00E07154" w:rsidDel="00C20E96">
          <w:rPr>
            <w:rFonts w:ascii="Cambria" w:eastAsiaTheme="minorEastAsia" w:hAnsi="Cambria"/>
          </w:rPr>
          <w:delText xml:space="preserve">in the absence of drastic variations </w:delText>
        </w:r>
      </w:del>
      <w:r w:rsidR="0003688E" w:rsidRPr="00E07154">
        <w:rPr>
          <w:rFonts w:ascii="Cambria" w:eastAsiaTheme="minorEastAsia" w:hAnsi="Cambria"/>
        </w:rPr>
        <w:t xml:space="preserve">and </w:t>
      </w:r>
      <m:oMath>
        <m:r>
          <w:rPr>
            <w:rFonts w:ascii="Cambria Math" w:eastAsiaTheme="minorEastAsia" w:hAnsi="Cambria Math"/>
          </w:rPr>
          <m:t>f</m:t>
        </m:r>
      </m:oMath>
      <w:r w:rsidR="0003688E" w:rsidRPr="00E07154">
        <w:rPr>
          <w:rFonts w:ascii="Cambria" w:eastAsiaTheme="minorEastAsia" w:hAnsi="Cambria"/>
        </w:rPr>
        <w:t xml:space="preserve"> enables a linear variation of this frequency within the spindle duration. </w:t>
      </w:r>
      <w:r w:rsidR="00E07154">
        <w:rPr>
          <w:rStyle w:val="CommentReference"/>
        </w:rPr>
        <w:commentReference w:id="308"/>
      </w:r>
      <w:ins w:id="309" w:author="Beena Ahmed" w:date="2014-09-08T22:47:00Z">
        <w:r w:rsidR="00C20E96">
          <w:rPr>
            <w:rFonts w:ascii="Cambria" w:eastAsiaTheme="minorEastAsia" w:hAnsi="Cambria"/>
          </w:rPr>
          <w:t>T</w:t>
        </w:r>
        <w:r w:rsidR="00C20E96" w:rsidRPr="00E07154">
          <w:rPr>
            <w:rFonts w:ascii="Cambria" w:eastAsiaTheme="minorEastAsia" w:hAnsi="Cambria"/>
            <w:highlight w:val="yellow"/>
          </w:rPr>
          <w:t>he initial phase</w:t>
        </w:r>
      </w:ins>
      <m:oMath>
        <m:r>
          <w:ins w:id="310" w:author="Beena Ahmed" w:date="2014-09-08T22:48:00Z">
            <w:rPr>
              <w:rFonts w:ascii="Cambria Math" w:eastAsiaTheme="minorEastAsia" w:hAnsi="Cambria Math"/>
              <w:highlight w:val="yellow"/>
            </w:rPr>
            <m:t>,</m:t>
          </w:ins>
        </m:r>
        <m:r>
          <w:ins w:id="311" w:author="Beena Ahmed" w:date="2014-09-08T22:47:00Z">
            <w:rPr>
              <w:rFonts w:ascii="Cambria Math" w:eastAsiaTheme="minorEastAsia" w:hAnsi="Cambria Math"/>
              <w:highlight w:val="yellow"/>
            </w:rPr>
            <m:t xml:space="preserve"> </m:t>
          </w:ins>
        </m:r>
        <m:r>
          <w:rPr>
            <w:rFonts w:ascii="Cambria Math" w:eastAsiaTheme="minorEastAsia" w:hAnsi="Cambria Math"/>
            <w:highlight w:val="yellow"/>
          </w:rPr>
          <m:t>d</m:t>
        </m:r>
        <m:r>
          <w:ins w:id="312" w:author="Beena Ahmed" w:date="2014-09-08T22:47:00Z">
            <w:rPr>
              <w:rFonts w:ascii="Cambria Math" w:eastAsiaTheme="minorEastAsia" w:hAnsi="Cambria Math"/>
              <w:highlight w:val="yellow"/>
            </w:rPr>
            <m:t>,</m:t>
          </w:ins>
        </m:r>
      </m:oMath>
      <w:r w:rsidR="0003688E" w:rsidRPr="00E07154">
        <w:rPr>
          <w:rFonts w:ascii="Cambria" w:eastAsiaTheme="minorEastAsia" w:hAnsi="Cambria"/>
          <w:highlight w:val="yellow"/>
        </w:rPr>
        <w:t xml:space="preserve"> </w:t>
      </w:r>
      <w:del w:id="313" w:author="Beena Ahmed" w:date="2014-09-08T22:48:00Z">
        <w:r w:rsidR="0003688E" w:rsidRPr="00E07154" w:rsidDel="00C20E96">
          <w:rPr>
            <w:rFonts w:ascii="Cambria" w:eastAsiaTheme="minorEastAsia" w:hAnsi="Cambria"/>
            <w:highlight w:val="yellow"/>
          </w:rPr>
          <w:delText xml:space="preserve">similar to </w:delText>
        </w:r>
        <m:oMath>
          <m:r>
            <w:rPr>
              <w:rFonts w:ascii="Cambria Math" w:eastAsiaTheme="minorEastAsia" w:hAnsi="Cambria Math"/>
              <w:highlight w:val="yellow"/>
            </w:rPr>
            <m:t>a</m:t>
          </m:r>
        </m:oMath>
        <w:r w:rsidR="0003688E" w:rsidRPr="00E07154" w:rsidDel="00C20E96">
          <w:rPr>
            <w:rFonts w:ascii="Cambria" w:eastAsiaTheme="minorEastAsia" w:hAnsi="Cambria"/>
            <w:highlight w:val="yellow"/>
          </w:rPr>
          <w:delText xml:space="preserve">, </w:delText>
        </w:r>
      </w:del>
      <w:r w:rsidR="0003688E" w:rsidRPr="00E07154">
        <w:rPr>
          <w:rFonts w:ascii="Cambria" w:eastAsiaTheme="minorEastAsia" w:hAnsi="Cambria"/>
          <w:highlight w:val="yellow"/>
        </w:rPr>
        <w:t xml:space="preserve">can be </w:t>
      </w:r>
      <w:r w:rsidR="00A43394" w:rsidRPr="00E07154">
        <w:rPr>
          <w:rFonts w:ascii="Cambria" w:eastAsiaTheme="minorEastAsia" w:hAnsi="Cambria"/>
          <w:highlight w:val="yellow"/>
        </w:rPr>
        <w:t>assumed to be zero when analyzing spindles on their own</w:t>
      </w:r>
      <w:ins w:id="314" w:author="Beena Ahmed" w:date="2014-09-08T22:48:00Z">
        <w:r w:rsidR="00C20E96">
          <w:rPr>
            <w:rFonts w:ascii="Cambria" w:eastAsiaTheme="minorEastAsia" w:hAnsi="Cambria"/>
            <w:highlight w:val="yellow"/>
          </w:rPr>
          <w:t>,</w:t>
        </w:r>
      </w:ins>
      <w:r w:rsidR="00A43394" w:rsidRPr="00E07154">
        <w:rPr>
          <w:rFonts w:ascii="Cambria" w:eastAsiaTheme="minorEastAsia" w:hAnsi="Cambria"/>
          <w:highlight w:val="yellow"/>
        </w:rPr>
        <w:t xml:space="preserve"> </w:t>
      </w:r>
      <w:ins w:id="315" w:author="Beena Ahmed" w:date="2014-09-08T22:48:00Z">
        <w:r w:rsidR="00C20E96" w:rsidRPr="00E07154">
          <w:rPr>
            <w:rFonts w:ascii="Cambria" w:eastAsiaTheme="minorEastAsia" w:hAnsi="Cambria"/>
            <w:highlight w:val="yellow"/>
          </w:rPr>
          <w:t xml:space="preserve">similar </w:t>
        </w:r>
        <w:proofErr w:type="gramStart"/>
        <w:r w:rsidR="00C20E96" w:rsidRPr="00E07154">
          <w:rPr>
            <w:rFonts w:ascii="Cambria" w:eastAsiaTheme="minorEastAsia" w:hAnsi="Cambria"/>
            <w:highlight w:val="yellow"/>
          </w:rPr>
          <w:t xml:space="preserve">to </w:t>
        </w:r>
        <w:proofErr w:type="gramEnd"/>
        <m:oMath>
          <m:r>
            <w:rPr>
              <w:rFonts w:ascii="Cambria Math" w:eastAsiaTheme="minorEastAsia" w:hAnsi="Cambria Math"/>
              <w:highlight w:val="yellow"/>
            </w:rPr>
            <m:t>a</m:t>
          </m:r>
        </m:oMath>
        <w:r w:rsidR="00C20E96">
          <w:rPr>
            <w:rFonts w:ascii="Cambria" w:eastAsiaTheme="minorEastAsia" w:hAnsi="Cambria"/>
            <w:highlight w:val="yellow"/>
          </w:rPr>
          <w:t>.</w:t>
        </w:r>
        <w:r w:rsidR="00C20E96" w:rsidRPr="00E07154">
          <w:rPr>
            <w:rFonts w:ascii="Cambria" w:eastAsiaTheme="minorEastAsia" w:hAnsi="Cambria"/>
            <w:highlight w:val="yellow"/>
          </w:rPr>
          <w:t xml:space="preserve"> </w:t>
        </w:r>
        <w:r w:rsidR="00C20E96">
          <w:fldChar w:fldCharType="begin"/>
        </w:r>
        <w:r w:rsidR="00C20E96">
          <w:instrText xml:space="preserve"> REF _Ref397864133 \h  \* MERGEFORMAT </w:instrText>
        </w:r>
      </w:ins>
      <w:ins w:id="316" w:author="Beena Ahmed" w:date="2014-09-08T22:48:00Z">
        <w:r w:rsidR="00C20E96">
          <w:fldChar w:fldCharType="separate"/>
        </w:r>
        <w:r w:rsidR="00C20E96" w:rsidRPr="00FE2B10">
          <w:rPr>
            <w:rFonts w:ascii="Cambria" w:eastAsiaTheme="minorEastAsia" w:hAnsi="Cambria"/>
          </w:rPr>
          <w:t>Figure 3</w:t>
        </w:r>
        <w:r w:rsidR="00C20E96">
          <w:fldChar w:fldCharType="end"/>
        </w:r>
        <w:r w:rsidR="00C20E96">
          <w:rPr>
            <w:rFonts w:ascii="Cambria" w:eastAsiaTheme="minorEastAsia" w:hAnsi="Cambria"/>
          </w:rPr>
          <w:t xml:space="preserve"> (a), (b) and (c) show th</w:t>
        </w:r>
      </w:ins>
      <w:del w:id="317" w:author="Beena Ahmed" w:date="2014-09-08T22:48:00Z">
        <w:r w:rsidR="00A43394" w:rsidRPr="00E07154" w:rsidDel="00C20E96">
          <w:rPr>
            <w:rFonts w:ascii="Cambria" w:eastAsiaTheme="minorEastAsia" w:hAnsi="Cambria"/>
            <w:highlight w:val="yellow"/>
          </w:rPr>
          <w:delText>also</w:delText>
        </w:r>
        <w:r w:rsidR="0003688E" w:rsidRPr="00E07154" w:rsidDel="00C20E96">
          <w:rPr>
            <w:rFonts w:ascii="Cambria" w:eastAsiaTheme="minorEastAsia" w:hAnsi="Cambria"/>
            <w:highlight w:val="yellow"/>
          </w:rPr>
          <w:delText xml:space="preserve"> as</w:delText>
        </w:r>
        <w:r w:rsidR="00E83B60" w:rsidRPr="00E07154" w:rsidDel="00C20E96">
          <w:rPr>
            <w:rFonts w:ascii="Cambria" w:eastAsiaTheme="minorEastAsia" w:hAnsi="Cambria"/>
            <w:highlight w:val="yellow"/>
          </w:rPr>
          <w:delText xml:space="preserve"> </w:delText>
        </w:r>
        <w:r w:rsidR="0003688E" w:rsidRPr="00E07154" w:rsidDel="00C20E96">
          <w:rPr>
            <w:rFonts w:ascii="Cambria" w:eastAsiaTheme="minorEastAsia" w:hAnsi="Cambria"/>
            <w:highlight w:val="yellow"/>
          </w:rPr>
          <w:delText>corresponds to</w:delText>
        </w:r>
      </w:del>
      <w:del w:id="318" w:author="Beena Ahmed" w:date="2014-09-08T22:47:00Z">
        <w:r w:rsidR="0003688E" w:rsidRPr="00E07154" w:rsidDel="00C20E96">
          <w:rPr>
            <w:rFonts w:ascii="Cambria" w:eastAsiaTheme="minorEastAsia" w:hAnsi="Cambria"/>
            <w:highlight w:val="yellow"/>
          </w:rPr>
          <w:delText xml:space="preserve"> the initial phase</w:delText>
        </w:r>
      </w:del>
      <w:del w:id="319" w:author="Beena Ahmed" w:date="2014-09-08T22:48:00Z">
        <w:r w:rsidR="0003688E" w:rsidRPr="00E07154" w:rsidDel="00C20E96">
          <w:rPr>
            <w:rFonts w:ascii="Cambria" w:eastAsiaTheme="minorEastAsia" w:hAnsi="Cambria"/>
            <w:highlight w:val="yellow"/>
          </w:rPr>
          <w:delText>.</w:delText>
        </w:r>
        <w:r w:rsidR="00942F46" w:rsidRPr="00E07154" w:rsidDel="00C20E96">
          <w:rPr>
            <w:rFonts w:ascii="Cambria" w:eastAsiaTheme="minorEastAsia" w:hAnsi="Cambria"/>
          </w:rPr>
          <w:delText xml:space="preserve"> T</w:delText>
        </w:r>
      </w:del>
      <w:del w:id="320" w:author="Beena Ahmed" w:date="2014-09-08T22:49:00Z">
        <w:r w:rsidR="00942F46" w:rsidRPr="00E07154" w:rsidDel="00C20E96">
          <w:rPr>
            <w:rFonts w:ascii="Cambria" w:eastAsiaTheme="minorEastAsia" w:hAnsi="Cambria"/>
          </w:rPr>
          <w:delText>he</w:delText>
        </w:r>
      </w:del>
      <w:ins w:id="321" w:author="Beena Ahmed" w:date="2014-09-08T22:49:00Z">
        <w:r w:rsidR="00C20E96">
          <w:rPr>
            <w:rFonts w:ascii="Cambria" w:eastAsiaTheme="minorEastAsia" w:hAnsi="Cambria"/>
          </w:rPr>
          <w:t>e</w:t>
        </w:r>
      </w:ins>
      <w:r w:rsidR="00942F46" w:rsidRPr="00E07154">
        <w:rPr>
          <w:rFonts w:ascii="Cambria" w:eastAsiaTheme="minorEastAsia" w:hAnsi="Cambria"/>
        </w:rPr>
        <w:t xml:space="preserve"> </w:t>
      </w:r>
      <w:del w:id="322" w:author="Beena Ahmed" w:date="2014-09-08T22:49:00Z">
        <w:r w:rsidR="00942F46" w:rsidRPr="00E07154" w:rsidDel="00C20E96">
          <w:rPr>
            <w:rFonts w:ascii="Cambria" w:eastAsiaTheme="minorEastAsia" w:hAnsi="Cambria"/>
          </w:rPr>
          <w:delText xml:space="preserve">change </w:delText>
        </w:r>
      </w:del>
      <w:ins w:id="323" w:author="Beena Ahmed" w:date="2014-09-08T22:49:00Z">
        <w:r w:rsidR="00C20E96">
          <w:rPr>
            <w:rFonts w:ascii="Cambria" w:eastAsiaTheme="minorEastAsia" w:hAnsi="Cambria"/>
          </w:rPr>
          <w:t>variation</w:t>
        </w:r>
        <w:r w:rsidR="00C20E96" w:rsidRPr="00E07154">
          <w:rPr>
            <w:rFonts w:ascii="Cambria" w:eastAsiaTheme="minorEastAsia" w:hAnsi="Cambria"/>
          </w:rPr>
          <w:t xml:space="preserve"> </w:t>
        </w:r>
      </w:ins>
      <w:r w:rsidR="00942F46" w:rsidRPr="00E07154">
        <w:rPr>
          <w:rFonts w:ascii="Cambria" w:eastAsiaTheme="minorEastAsia" w:hAnsi="Cambria"/>
        </w:rPr>
        <w:t>in</w:t>
      </w:r>
      <w:ins w:id="324" w:author="Beena Ahmed" w:date="2014-09-08T22:49:00Z">
        <w:r w:rsidR="00C20E96">
          <w:rPr>
            <w:rFonts w:ascii="Cambria" w:eastAsiaTheme="minorEastAsia" w:hAnsi="Cambria"/>
          </w:rPr>
          <w:t xml:space="preserve"> spindle</w:t>
        </w:r>
      </w:ins>
      <w:r w:rsidR="00942F46" w:rsidRPr="00E07154">
        <w:rPr>
          <w:rFonts w:ascii="Cambria" w:eastAsiaTheme="minorEastAsia" w:hAnsi="Cambria"/>
        </w:rPr>
        <w:t xml:space="preserve"> frequency </w:t>
      </w:r>
      <w:del w:id="325" w:author="Beena Ahmed" w:date="2014-09-08T22:49:00Z">
        <w:r w:rsidR="00942F46" w:rsidRPr="00E07154" w:rsidDel="00C20E96">
          <w:rPr>
            <w:rFonts w:ascii="Cambria" w:eastAsiaTheme="minorEastAsia" w:hAnsi="Cambria"/>
          </w:rPr>
          <w:delText>characteristics with respect to</w:delText>
        </w:r>
      </w:del>
      <w:ins w:id="326" w:author="Beena Ahmed" w:date="2014-09-08T22:49:00Z">
        <w:r w:rsidR="00C20E96">
          <w:rPr>
            <w:rFonts w:ascii="Cambria" w:eastAsiaTheme="minorEastAsia" w:hAnsi="Cambria"/>
          </w:rPr>
          <w:t>with increasing</w:t>
        </w:r>
      </w:ins>
      <w:r w:rsidR="00942F46" w:rsidRPr="00E07154">
        <w:rPr>
          <w:rFonts w:ascii="Cambria" w:eastAsiaTheme="minorEastAsia" w:hAnsi="Cambria"/>
        </w:rPr>
        <w:t xml:space="preserve"> </w:t>
      </w:r>
      <m:oMath>
        <m:r>
          <w:rPr>
            <w:rFonts w:ascii="Cambria Math" w:eastAsiaTheme="minorEastAsia" w:hAnsi="Cambria Math"/>
          </w:rPr>
          <m:t>e</m:t>
        </m:r>
      </m:oMath>
      <w:r w:rsidR="00942F46" w:rsidRPr="00E07154">
        <w:rPr>
          <w:rFonts w:ascii="Cambria" w:eastAsiaTheme="minorEastAsia" w:hAnsi="Cambria"/>
        </w:rPr>
        <w:t xml:space="preserve"> </w:t>
      </w:r>
      <w:proofErr w:type="gramStart"/>
      <w:r w:rsidR="00942F46" w:rsidRPr="00E07154">
        <w:rPr>
          <w:rFonts w:ascii="Cambria" w:eastAsiaTheme="minorEastAsia" w:hAnsi="Cambria"/>
        </w:rPr>
        <w:t xml:space="preserve">and </w:t>
      </w:r>
      <w:proofErr w:type="gramEnd"/>
      <m:oMath>
        <m:r>
          <w:rPr>
            <w:rFonts w:ascii="Cambria Math" w:eastAsiaTheme="minorEastAsia" w:hAnsi="Cambria Math"/>
          </w:rPr>
          <m:t>f</m:t>
        </m:r>
      </m:oMath>
      <w:ins w:id="327" w:author="Beena Ahmed" w:date="2014-09-08T22:49:00Z">
        <w:r w:rsidR="00C20E96">
          <w:rPr>
            <w:rFonts w:ascii="Cambria" w:eastAsiaTheme="minorEastAsia" w:hAnsi="Cambria"/>
          </w:rPr>
          <w:t>.</w:t>
        </w:r>
      </w:ins>
      <w:r w:rsidR="00942F46" w:rsidRPr="00E07154">
        <w:rPr>
          <w:rFonts w:ascii="Cambria" w:eastAsiaTheme="minorEastAsia" w:hAnsi="Cambria"/>
        </w:rPr>
        <w:t xml:space="preserve"> </w:t>
      </w:r>
      <w:del w:id="328" w:author="Beena Ahmed" w:date="2014-09-08T22:49:00Z">
        <w:r w:rsidR="00FE2B10" w:rsidDel="00C20E96">
          <w:rPr>
            <w:rFonts w:ascii="Cambria" w:eastAsiaTheme="minorEastAsia" w:hAnsi="Cambria"/>
          </w:rPr>
          <w:delText>is</w:delText>
        </w:r>
        <w:r w:rsidR="00942F46" w:rsidRPr="00E07154" w:rsidDel="00C20E96">
          <w:rPr>
            <w:rFonts w:ascii="Cambria" w:eastAsiaTheme="minorEastAsia" w:hAnsi="Cambria"/>
          </w:rPr>
          <w:delText xml:space="preserve"> shown in </w:delText>
        </w:r>
      </w:del>
      <w:del w:id="329" w:author="Beena Ahmed" w:date="2014-09-08T22:48:00Z">
        <w:r w:rsidR="009E4F43" w:rsidDel="00C20E96">
          <w:fldChar w:fldCharType="begin"/>
        </w:r>
        <w:r w:rsidR="009E4F43" w:rsidDel="00C20E96">
          <w:delInstrText xml:space="preserve"> REF _Ref397864133 \h  \* MERGEFORMAT </w:delInstrText>
        </w:r>
        <w:r w:rsidR="009E4F43" w:rsidDel="00C20E96">
          <w:fldChar w:fldCharType="separate"/>
        </w:r>
        <w:r w:rsidR="00FE2B10" w:rsidRPr="00FE2B10" w:rsidDel="00C20E96">
          <w:rPr>
            <w:rFonts w:ascii="Cambria" w:eastAsiaTheme="minorEastAsia" w:hAnsi="Cambria"/>
          </w:rPr>
          <w:delText>Figure 3</w:delText>
        </w:r>
        <w:r w:rsidR="009E4F43" w:rsidDel="00C20E96">
          <w:fldChar w:fldCharType="end"/>
        </w:r>
        <w:r w:rsidR="00FE2B10" w:rsidDel="00C20E96">
          <w:rPr>
            <w:rFonts w:ascii="Cambria" w:eastAsiaTheme="minorEastAsia" w:hAnsi="Cambria"/>
          </w:rPr>
          <w:delText xml:space="preserve"> (a), (b) and (c)</w:delText>
        </w:r>
        <w:r w:rsidR="00942F46" w:rsidRPr="00E07154" w:rsidDel="00C20E96">
          <w:rPr>
            <w:rFonts w:ascii="Cambria" w:eastAsiaTheme="minorEastAsia" w:hAnsi="Cambria"/>
          </w:rPr>
          <w:delText xml:space="preserve">. </w:delText>
        </w:r>
      </w:del>
    </w:p>
    <w:p w:rsidR="00A0369C" w:rsidRPr="00E07154" w:rsidRDefault="00122D64" w:rsidP="00186737">
      <w:pPr>
        <w:tabs>
          <w:tab w:val="left" w:pos="1440"/>
          <w:tab w:val="left" w:pos="2749"/>
        </w:tabs>
        <w:spacing w:after="0" w:line="480" w:lineRule="auto"/>
        <w:rPr>
          <w:rFonts w:ascii="Cambria" w:hAnsi="Cambria"/>
        </w:rPr>
      </w:pPr>
      <w:r>
        <w:rPr>
          <w:rFonts w:ascii="Cambria" w:hAnsi="Cambria"/>
          <w:noProof/>
        </w:rPr>
        <w:pict>
          <v:shape id="Text Box 260" o:spid="_x0000_s1033" type="#_x0000_t202" style="position:absolute;margin-left:54pt;margin-top:143.9pt;width:369pt;height:.05pt;z-index:2517985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" stroked="f">
            <v:textbox style="mso-next-textbox:#Text Box 260;mso-fit-shape-to-text:t" inset="0,0,0,0">
              <w:txbxContent>
                <w:p w:rsidR="00122D64" w:rsidRDefault="00122D64" w:rsidP="00DB7FAA">
                  <w:pPr>
                    <w:pStyle w:val="Caption"/>
                  </w:pPr>
                  <w:bookmarkStart w:id="330" w:name="_Ref397864133"/>
                  <w:r w:rsidRPr="00DB7FAA">
                    <w:rPr>
                      <w:rStyle w:val="IntenseReference"/>
                      <w:i w:val="0"/>
                    </w:rPr>
                    <w:t xml:space="preserve">Figure </w:t>
                  </w:r>
                  <w:r w:rsidRPr="00DB7FAA">
                    <w:rPr>
                      <w:rStyle w:val="IntenseReference"/>
                      <w:i w:val="0"/>
                    </w:rPr>
                    <w:fldChar w:fldCharType="begin"/>
                  </w:r>
                  <w:r w:rsidRPr="00DB7FAA">
                    <w:rPr>
                      <w:rStyle w:val="IntenseReference"/>
                      <w:i w:val="0"/>
                    </w:rPr>
                    <w:instrText xml:space="preserve"> SEQ Figure \* ARABIC </w:instrText>
                  </w:r>
                  <w:r w:rsidRPr="00DB7FAA">
                    <w:rPr>
                      <w:rStyle w:val="IntenseReference"/>
                      <w:i w:val="0"/>
                    </w:rPr>
                    <w:fldChar w:fldCharType="separate"/>
                  </w:r>
                  <w:r>
                    <w:rPr>
                      <w:rStyle w:val="IntenseReference"/>
                      <w:i w:val="0"/>
                      <w:noProof/>
                    </w:rPr>
                    <w:t>3</w:t>
                  </w:r>
                  <w:r w:rsidRPr="00DB7FAA">
                    <w:rPr>
                      <w:rStyle w:val="IntenseReference"/>
                      <w:i w:val="0"/>
                    </w:rPr>
                    <w:fldChar w:fldCharType="end"/>
                  </w:r>
                  <w:bookmarkEnd w:id="330"/>
                  <w:r>
                    <w:rPr>
                      <w:rStyle w:val="IntenseReference"/>
                      <w:i w:val="0"/>
                    </w:rPr>
                    <w:t>:</w:t>
                  </w:r>
                  <w:r>
                    <w:t xml:space="preserve"> </w:t>
                  </w:r>
                  <w:r w:rsidRPr="0058203B">
                    <w:rPr>
                      <w:b/>
                      <w:i w:val="0"/>
                      <w:color w:val="000000" w:themeColor="text1"/>
                      <w:sz w:val="16"/>
                    </w:rPr>
                    <w:t xml:space="preserve">Variation of QPS </w:t>
                  </w:r>
                  <w:r>
                    <w:rPr>
                      <w:b/>
                      <w:i w:val="0"/>
                      <w:color w:val="000000" w:themeColor="text1"/>
                      <w:sz w:val="16"/>
                    </w:rPr>
                    <w:t xml:space="preserve">function </w:t>
                  </w:r>
                  <w:r w:rsidRPr="0058203B">
                    <w:rPr>
                      <w:b/>
                      <w:i w:val="0"/>
                      <w:color w:val="000000" w:themeColor="text1"/>
                      <w:sz w:val="16"/>
                    </w:rPr>
                    <w:t xml:space="preserve">with varying </w:t>
                  </w:r>
                  <w:r>
                    <w:rPr>
                      <w:b/>
                      <w:i w:val="0"/>
                      <w:color w:val="000000" w:themeColor="text1"/>
                      <w:sz w:val="16"/>
                    </w:rPr>
                    <w:t xml:space="preserve">e </w:t>
                  </w:r>
                  <w:r w:rsidRPr="0058203B">
                    <w:rPr>
                      <w:b/>
                      <w:i w:val="0"/>
                      <w:color w:val="000000" w:themeColor="text1"/>
                      <w:sz w:val="16"/>
                    </w:rPr>
                    <w:t xml:space="preserve">and </w:t>
                  </w:r>
                  <w:r>
                    <w:rPr>
                      <w:b/>
                      <w:i w:val="0"/>
                      <w:color w:val="000000" w:themeColor="text1"/>
                      <w:sz w:val="16"/>
                    </w:rPr>
                    <w:t>f (a) e = 50, f = 0 (b) e = 70, f = 20 (c) e = 90, f = 40</w:t>
                  </w:r>
                </w:p>
              </w:txbxContent>
            </v:textbox>
            <w10:wrap type="topAndBottom"/>
          </v:shape>
        </w:pict>
      </w:r>
      <w:r w:rsidR="00E83B60" w:rsidRPr="00E07154">
        <w:rPr>
          <w:rFonts w:ascii="Cambria" w:eastAsiaTheme="minorEastAsia" w:hAnsi="Cambria"/>
          <w:noProof/>
        </w:rPr>
        <w:drawing>
          <wp:anchor distT="0" distB="0" distL="114300" distR="114300" simplePos="0" relativeHeight="251785216" behindDoc="0" locked="0" layoutInCell="1" allowOverlap="1" wp14:anchorId="2B1D9BEA" wp14:editId="29F326AB">
            <wp:simplePos x="0" y="0"/>
            <wp:positionH relativeFrom="column">
              <wp:posOffset>3983990</wp:posOffset>
            </wp:positionH>
            <wp:positionV relativeFrom="paragraph">
              <wp:posOffset>0</wp:posOffset>
            </wp:positionV>
            <wp:extent cx="1961515" cy="1600200"/>
            <wp:effectExtent l="0" t="0" r="635" b="0"/>
            <wp:wrapTopAndBottom/>
            <wp:docPr id="253" name="Picture 253" descr="C:\Users\mohammed_n.ahmed\Desktop\eand 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hammed_n.ahmed\Desktop\eand f2.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406" t="2063" r="7737" b="2382"/>
                    <a:stretch/>
                  </pic:blipFill>
                  <pic:spPr bwMode="auto">
                    <a:xfrm>
                      <a:off x="0" y="0"/>
                      <a:ext cx="1961515" cy="1600200"/>
                    </a:xfrm>
                    <a:prstGeom prst="rect">
                      <a:avLst/>
                    </a:prstGeom>
                    <a:noFill/>
                    <a:ln>
                      <a:noFill/>
                    </a:ln>
                    <a:extLst>
                      <a:ext uri="{53640926-AAD7-44D8-BBD7-CCE9431645EC}">
                        <a14:shadowObscured xmlns:a14="http://schemas.microsoft.com/office/drawing/2010/main"/>
                      </a:ext>
                    </a:extLst>
                  </pic:spPr>
                </pic:pic>
              </a:graphicData>
            </a:graphic>
          </wp:anchor>
        </w:drawing>
      </w:r>
      <w:r w:rsidR="00E83B60" w:rsidRPr="00E07154">
        <w:rPr>
          <w:rFonts w:ascii="Cambria" w:eastAsiaTheme="minorEastAsia" w:hAnsi="Cambria"/>
          <w:noProof/>
        </w:rPr>
        <w:drawing>
          <wp:anchor distT="0" distB="0" distL="114300" distR="114300" simplePos="0" relativeHeight="251784192" behindDoc="0" locked="0" layoutInCell="1" allowOverlap="1" wp14:anchorId="701F2C9C" wp14:editId="76FF493D">
            <wp:simplePos x="0" y="0"/>
            <wp:positionH relativeFrom="column">
              <wp:posOffset>1989117</wp:posOffset>
            </wp:positionH>
            <wp:positionV relativeFrom="paragraph">
              <wp:posOffset>-12700</wp:posOffset>
            </wp:positionV>
            <wp:extent cx="1966595" cy="1600200"/>
            <wp:effectExtent l="0" t="0" r="0" b="0"/>
            <wp:wrapTopAndBottom/>
            <wp:docPr id="252" name="Picture 252" descr="C:\Users\mohammed_n.ahmed\Desktop\eand 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hammed_n.ahmed\Desktop\eand f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285" t="2063" r="7619" b="2382"/>
                    <a:stretch/>
                  </pic:blipFill>
                  <pic:spPr bwMode="auto">
                    <a:xfrm>
                      <a:off x="0" y="0"/>
                      <a:ext cx="1966595" cy="1600200"/>
                    </a:xfrm>
                    <a:prstGeom prst="rect">
                      <a:avLst/>
                    </a:prstGeom>
                    <a:noFill/>
                    <a:ln>
                      <a:noFill/>
                    </a:ln>
                    <a:extLst>
                      <a:ext uri="{53640926-AAD7-44D8-BBD7-CCE9431645EC}">
                        <a14:shadowObscured xmlns:a14="http://schemas.microsoft.com/office/drawing/2010/main"/>
                      </a:ext>
                    </a:extLst>
                  </pic:spPr>
                </pic:pic>
              </a:graphicData>
            </a:graphic>
          </wp:anchor>
        </w:drawing>
      </w:r>
      <w:r w:rsidR="00E83B60" w:rsidRPr="00E07154">
        <w:rPr>
          <w:rFonts w:ascii="Cambria" w:eastAsiaTheme="minorEastAsia" w:hAnsi="Cambria"/>
          <w:noProof/>
        </w:rPr>
        <w:drawing>
          <wp:anchor distT="0" distB="0" distL="114300" distR="114300" simplePos="0" relativeHeight="251783168" behindDoc="0" locked="0" layoutInCell="1" allowOverlap="1" wp14:anchorId="3AA9B101" wp14:editId="1AF85958">
            <wp:simplePos x="0" y="0"/>
            <wp:positionH relativeFrom="column">
              <wp:posOffset>0</wp:posOffset>
            </wp:positionH>
            <wp:positionV relativeFrom="paragraph">
              <wp:posOffset>-12700</wp:posOffset>
            </wp:positionV>
            <wp:extent cx="1963420" cy="1600200"/>
            <wp:effectExtent l="0" t="0" r="0" b="0"/>
            <wp:wrapTopAndBottom/>
            <wp:docPr id="251" name="Picture 251" descr="C:\Users\mohammed_n.ahmed\Desktop\ean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ammed_n.ahmed\Desktop\eandf.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048" t="1745" r="7262" b="1905"/>
                    <a:stretch/>
                  </pic:blipFill>
                  <pic:spPr bwMode="auto">
                    <a:xfrm>
                      <a:off x="0" y="0"/>
                      <a:ext cx="1963420" cy="16002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mbria" w:hAnsi="Cambria"/>
          <w:noProof/>
        </w:rPr>
        <w:pict>
          <v:shape id="_x0000_s1034" type="#_x0000_t202" style="position:absolute;margin-left:70.85pt;margin-top:125.65pt;width:36pt;height:17.85pt;z-index:-251524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" stroked="f">
            <v:textbox style="mso-next-textbox:#_x0000_s1034">
              <w:txbxContent>
                <w:p w:rsidR="00122D64" w:rsidRPr="007F52FB" w:rsidRDefault="00122D64" w:rsidP="00093E93">
                  <w:pPr>
                    <w:rPr>
                      <w:sz w:val="14"/>
                      <w:szCs w:val="14"/>
                    </w:rPr>
                  </w:pP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093E93">
                  <w:pPr>
                    <w:rPr>
                      <w:sz w:val="14"/>
                      <w:szCs w:val="14"/>
                    </w:rPr>
                  </w:pPr>
                  <w:r w:rsidRPr="007F52FB">
                    <w:rPr>
                      <w:sz w:val="14"/>
                      <w:szCs w:val="14"/>
                    </w:rPr>
                    <w:t>(</w:t>
                  </w:r>
                  <w:r>
                    <w:rPr>
                      <w:sz w:val="14"/>
                      <w:szCs w:val="14"/>
                    </w:rPr>
                    <w:t>a</w:t>
                  </w:r>
                  <w:r w:rsidRPr="007F52FB">
                    <w:rPr>
                      <w:sz w:val="14"/>
                      <w:szCs w:val="14"/>
                    </w:rPr>
                    <w:t>)</w:t>
                  </w:r>
                </w:p>
              </w:txbxContent>
            </v:textbox>
          </v:shape>
        </w:pict>
      </w:r>
      <w:r>
        <w:rPr>
          <w:rFonts w:ascii="Cambria" w:hAnsi="Cambria"/>
          <w:noProof/>
        </w:rPr>
        <w:pict>
          <v:shape id="_x0000_s1035" type="#_x0000_t202" style="position:absolute;margin-left:378pt;margin-top:125.5pt;width:36pt;height:17.85pt;z-index:-25152716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" stroked="f">
            <v:textbox style="mso-next-textbox:#_x0000_s1035">
              <w:txbxContent>
                <w:p w:rsidR="00122D64" w:rsidRPr="007F52FB" w:rsidRDefault="00122D64" w:rsidP="00093E9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rsidR="00122D64" w:rsidRDefault="00122D64"/>
                <w:p w:rsidR="00122D64" w:rsidRPr="007F52FB" w:rsidRDefault="00122D64" w:rsidP="00093E9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v:shape>
        </w:pict>
      </w:r>
      <w:r>
        <w:rPr>
          <w:rFonts w:ascii="Cambria" w:hAnsi="Cambria"/>
          <w:noProof/>
        </w:rPr>
        <w:pict>
          <v:shape id="_x0000_s1036" type="#_x0000_t202" style="position:absolute;margin-left:225pt;margin-top:125pt;width:27pt;height:17.85pt;z-index:-25152512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OIwIAACQ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" stroked="f">
            <v:textbox style="mso-next-textbox:#_x0000_s1036">
              <w:txbxContent>
                <w:p w:rsidR="00122D64" w:rsidRPr="007F52FB" w:rsidRDefault="00122D64" w:rsidP="00093E9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093E9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w:r>
      <w:r w:rsidR="008B6CAA" w:rsidRPr="00E07154">
        <w:rPr>
          <w:rFonts w:ascii="Cambria" w:eastAsiaTheme="minorEastAsia" w:hAnsi="Cambria"/>
        </w:rPr>
        <w:tab/>
      </w:r>
      <w:r w:rsidR="00093E93" w:rsidRPr="00E07154">
        <w:rPr>
          <w:rFonts w:ascii="Cambria" w:eastAsiaTheme="minorEastAsia" w:hAnsi="Cambria"/>
        </w:rPr>
        <w:t xml:space="preserve">  </w:t>
      </w:r>
    </w:p>
    <w:p w:rsidR="00680710" w:rsidRPr="00E07154" w:rsidRDefault="00680710" w:rsidP="00186737">
      <w:pPr>
        <w:pStyle w:val="Heading2"/>
        <w:spacing w:before="0" w:after="0" w:line="480" w:lineRule="auto"/>
        <w:rPr>
          <w:rFonts w:ascii="Cambria" w:hAnsi="Cambria"/>
        </w:rPr>
      </w:pPr>
      <w:commentRangeStart w:id="331"/>
      <w:r w:rsidRPr="00E07154">
        <w:rPr>
          <w:rFonts w:ascii="Cambria" w:hAnsi="Cambria"/>
        </w:rPr>
        <w:lastRenderedPageBreak/>
        <w:t>METHODOLOGY</w:t>
      </w:r>
      <w:commentRangeEnd w:id="331"/>
      <w:r w:rsidR="000805A2" w:rsidRPr="00E07154">
        <w:rPr>
          <w:rStyle w:val="CommentReference"/>
          <w:rFonts w:ascii="Cambria" w:eastAsiaTheme="minorHAnsi" w:hAnsi="Cambria" w:cstheme="minorBidi"/>
          <w:iCs w:val="0"/>
          <w:color w:val="auto"/>
        </w:rPr>
        <w:commentReference w:id="331"/>
      </w:r>
    </w:p>
    <w:p w:rsidR="00F52C83" w:rsidRPr="00E07154" w:rsidRDefault="00A60BCE" w:rsidP="00186737">
      <w:pPr>
        <w:spacing w:after="0" w:line="480" w:lineRule="auto"/>
        <w:rPr>
          <w:rFonts w:ascii="Cambria" w:hAnsi="Cambria"/>
        </w:rPr>
      </w:pPr>
      <w:r w:rsidRPr="00E07154">
        <w:rPr>
          <w:rFonts w:ascii="Cambria" w:eastAsiaTheme="minorEastAsia" w:hAnsi="Cambria"/>
        </w:rPr>
        <w:t xml:space="preserve">The highly nonlinear structure of the QPS signal makes parameter estimation </w:t>
      </w:r>
      <w:r w:rsidR="004009C5" w:rsidRPr="00E07154">
        <w:rPr>
          <w:rFonts w:ascii="Cambria" w:eastAsiaTheme="minorEastAsia" w:hAnsi="Cambria"/>
        </w:rPr>
        <w:t xml:space="preserve">of a QPS </w:t>
      </w:r>
      <w:r w:rsidR="00203422" w:rsidRPr="00E07154">
        <w:rPr>
          <w:rFonts w:ascii="Cambria" w:eastAsiaTheme="minorEastAsia" w:hAnsi="Cambria"/>
        </w:rPr>
        <w:t xml:space="preserve">model for </w:t>
      </w:r>
      <w:r w:rsidR="004009C5" w:rsidRPr="00E07154">
        <w:rPr>
          <w:rFonts w:ascii="Cambria" w:eastAsiaTheme="minorEastAsia" w:hAnsi="Cambria"/>
        </w:rPr>
        <w:t xml:space="preserve">a </w:t>
      </w:r>
      <w:r w:rsidRPr="00E07154">
        <w:rPr>
          <w:rFonts w:ascii="Cambria" w:eastAsiaTheme="minorEastAsia" w:hAnsi="Cambria"/>
        </w:rPr>
        <w:t xml:space="preserve">real </w:t>
      </w:r>
      <w:r w:rsidR="004009C5" w:rsidRPr="00E07154">
        <w:rPr>
          <w:rFonts w:ascii="Cambria" w:eastAsiaTheme="minorEastAsia" w:hAnsi="Cambria"/>
        </w:rPr>
        <w:t xml:space="preserve">spindle </w:t>
      </w:r>
      <w:r w:rsidRPr="00E07154">
        <w:rPr>
          <w:rFonts w:ascii="Cambria" w:eastAsiaTheme="minorEastAsia" w:hAnsi="Cambria"/>
        </w:rPr>
        <w:t>non-trivial</w:t>
      </w:r>
      <w:r w:rsidR="004009C5" w:rsidRPr="00E07154">
        <w:rPr>
          <w:rFonts w:ascii="Cambria" w:eastAsiaTheme="minorEastAsia" w:hAnsi="Cambria"/>
        </w:rPr>
        <w:t xml:space="preserve">. </w:t>
      </w:r>
      <w:r w:rsidR="00FE2B10">
        <w:rPr>
          <w:rFonts w:ascii="Cambria" w:eastAsiaTheme="minorEastAsia" w:hAnsi="Cambria"/>
        </w:rPr>
        <w:t>W</w:t>
      </w:r>
      <w:r w:rsidR="00203422" w:rsidRPr="00E07154">
        <w:rPr>
          <w:rFonts w:ascii="Cambria" w:eastAsiaTheme="minorEastAsia" w:hAnsi="Cambria"/>
        </w:rPr>
        <w:t>e</w:t>
      </w:r>
      <w:r w:rsidR="00FE2B10">
        <w:rPr>
          <w:rFonts w:ascii="Cambria" w:eastAsiaTheme="minorEastAsia" w:hAnsi="Cambria"/>
        </w:rPr>
        <w:t xml:space="preserve"> </w:t>
      </w:r>
      <w:del w:id="332" w:author="Beena Ahmed" w:date="2014-09-09T08:29:00Z">
        <w:r w:rsidR="00FE2B10" w:rsidDel="001C185A">
          <w:rPr>
            <w:rFonts w:ascii="Cambria" w:eastAsiaTheme="minorEastAsia" w:hAnsi="Cambria"/>
          </w:rPr>
          <w:delText xml:space="preserve">have </w:delText>
        </w:r>
      </w:del>
      <w:r w:rsidR="00FE2B10">
        <w:rPr>
          <w:rFonts w:ascii="Cambria" w:eastAsiaTheme="minorEastAsia" w:hAnsi="Cambria"/>
        </w:rPr>
        <w:t>used</w:t>
      </w:r>
      <w:r w:rsidR="00203422" w:rsidRPr="00E07154">
        <w:rPr>
          <w:rFonts w:ascii="Cambria" w:eastAsiaTheme="minorEastAsia" w:hAnsi="Cambria"/>
        </w:rPr>
        <w:t xml:space="preserve"> </w:t>
      </w:r>
      <w:r w:rsidR="00203422" w:rsidRPr="00E07154">
        <w:rPr>
          <w:rFonts w:ascii="Cambria" w:hAnsi="Cambria"/>
        </w:rPr>
        <w:t>non-linear least square (NLLS) estimation</w:t>
      </w:r>
      <w:r w:rsidR="00FE2B10">
        <w:rPr>
          <w:rFonts w:ascii="Cambria" w:hAnsi="Cambria"/>
        </w:rPr>
        <w:t xml:space="preserve"> using the </w:t>
      </w:r>
      <w:r w:rsidR="00FE2B10" w:rsidRPr="00E07154">
        <w:rPr>
          <w:rFonts w:ascii="Cambria" w:hAnsi="Cambria"/>
        </w:rPr>
        <w:t>‘</w:t>
      </w:r>
      <w:proofErr w:type="spellStart"/>
      <w:r w:rsidR="00FE2B10" w:rsidRPr="00E07154">
        <w:rPr>
          <w:rFonts w:ascii="Cambria" w:hAnsi="Cambria"/>
        </w:rPr>
        <w:t>Levenberg</w:t>
      </w:r>
      <w:proofErr w:type="spellEnd"/>
      <w:r w:rsidR="00FE2B10" w:rsidRPr="00E07154">
        <w:rPr>
          <w:rFonts w:ascii="Cambria" w:hAnsi="Cambria"/>
        </w:rPr>
        <w:t>-Marquardt’</w:t>
      </w:r>
      <w:r w:rsidR="00FE2B10">
        <w:rPr>
          <w:rFonts w:ascii="Cambria" w:hAnsi="Cambria"/>
        </w:rPr>
        <w:t xml:space="preserve"> technique to obtain the parameters for the QPS model. The reasoning behind this is</w:t>
      </w:r>
      <w:r w:rsidR="000805A2" w:rsidRPr="00E07154">
        <w:rPr>
          <w:rFonts w:ascii="Cambria" w:hAnsi="Cambria"/>
        </w:rPr>
        <w:t xml:space="preserve"> </w:t>
      </w:r>
      <w:r w:rsidR="00FE2B10">
        <w:rPr>
          <w:rFonts w:ascii="Cambria" w:hAnsi="Cambria"/>
        </w:rPr>
        <w:t>the</w:t>
      </w:r>
      <w:r w:rsidR="007F54D2" w:rsidRPr="00E07154">
        <w:rPr>
          <w:rFonts w:ascii="Cambria" w:hAnsi="Cambria"/>
        </w:rPr>
        <w:t xml:space="preserve"> relative simplicity and dependability</w:t>
      </w:r>
      <w:r w:rsidR="00FE2B10">
        <w:rPr>
          <w:rFonts w:ascii="Cambria" w:hAnsi="Cambria"/>
        </w:rPr>
        <w:t xml:space="preserve"> of the NLLS estimation technique</w:t>
      </w:r>
      <w:r w:rsidR="007F54D2" w:rsidRPr="00E07154">
        <w:rPr>
          <w:rFonts w:ascii="Cambria" w:hAnsi="Cambria"/>
        </w:rPr>
        <w:t>.</w:t>
      </w:r>
      <w:r w:rsidR="000805A2" w:rsidRPr="00E07154">
        <w:rPr>
          <w:rFonts w:ascii="Cambria" w:hAnsi="Cambria"/>
        </w:rPr>
        <w:t xml:space="preserve"> </w:t>
      </w:r>
      <w:commentRangeStart w:id="333"/>
      <w:r w:rsidR="00A45D25" w:rsidRPr="00E07154">
        <w:rPr>
          <w:rFonts w:ascii="Cambria" w:hAnsi="Cambria"/>
        </w:rPr>
        <w:t>The NLLS estimation algorithm was developed/trained</w:t>
      </w:r>
      <w:r w:rsidR="00A45D25" w:rsidRPr="00FE2B10">
        <w:rPr>
          <w:rFonts w:ascii="Cambria" w:hAnsi="Cambria"/>
          <w:highlight w:val="yellow"/>
        </w:rPr>
        <w:t>…..</w:t>
      </w:r>
      <w:commentRangeEnd w:id="333"/>
      <w:r w:rsidR="00A45D25" w:rsidRPr="00FE2B10">
        <w:rPr>
          <w:rStyle w:val="CommentReference"/>
          <w:rFonts w:ascii="Cambria" w:hAnsi="Cambria"/>
          <w:highlight w:val="yellow"/>
        </w:rPr>
        <w:commentReference w:id="333"/>
      </w:r>
      <w:r w:rsidR="00FE2B10" w:rsidRPr="00FE2B10">
        <w:rPr>
          <w:rFonts w:ascii="Cambria" w:hAnsi="Cambria"/>
          <w:highlight w:val="yellow"/>
        </w:rPr>
        <w:t>[</w:t>
      </w:r>
      <w:proofErr w:type="gramStart"/>
      <w:r w:rsidR="00FE2B10" w:rsidRPr="00FE2B10">
        <w:rPr>
          <w:rFonts w:ascii="Cambria" w:hAnsi="Cambria"/>
          <w:highlight w:val="yellow"/>
        </w:rPr>
        <w:t>source</w:t>
      </w:r>
      <w:proofErr w:type="gramEnd"/>
      <w:r w:rsidR="00FE2B10" w:rsidRPr="00FE2B10">
        <w:rPr>
          <w:rFonts w:ascii="Cambria" w:hAnsi="Cambria"/>
          <w:highlight w:val="yellow"/>
        </w:rPr>
        <w:t>]</w:t>
      </w:r>
    </w:p>
    <w:p w:rsidR="00680710" w:rsidRPr="00E07154" w:rsidRDefault="00FE2B10" w:rsidP="00186737">
      <w:pPr>
        <w:spacing w:after="0" w:line="480" w:lineRule="auto"/>
        <w:ind w:firstLine="720"/>
        <w:rPr>
          <w:rFonts w:ascii="Cambria" w:hAnsi="Cambria"/>
          <w:iCs/>
        </w:rPr>
      </w:pPr>
      <w:r>
        <w:rPr>
          <w:rFonts w:ascii="Cambria" w:hAnsi="Cambria"/>
          <w:iCs/>
        </w:rPr>
        <w:t xml:space="preserve">The </w:t>
      </w:r>
      <w:r w:rsidR="006E7B84" w:rsidRPr="00E07154">
        <w:rPr>
          <w:rFonts w:ascii="Cambria" w:hAnsi="Cambria"/>
          <w:iCs/>
        </w:rPr>
        <w:t xml:space="preserve">accuracy of our estimation algorithm </w:t>
      </w:r>
      <w:r>
        <w:rPr>
          <w:rFonts w:ascii="Cambria" w:hAnsi="Cambria"/>
          <w:iCs/>
        </w:rPr>
        <w:t>was validated by generating</w:t>
      </w:r>
      <w:r w:rsidR="006E7B84" w:rsidRPr="00E07154">
        <w:rPr>
          <w:rFonts w:ascii="Cambria" w:hAnsi="Cambria"/>
          <w:iCs/>
        </w:rPr>
        <w:t xml:space="preserve"> </w:t>
      </w:r>
      <w:r w:rsidR="00F036B0" w:rsidRPr="00E07154">
        <w:rPr>
          <w:rFonts w:ascii="Cambria" w:hAnsi="Cambria"/>
          <w:iCs/>
        </w:rPr>
        <w:t>simulated spindles with known parameter values</w:t>
      </w:r>
      <w:ins w:id="334" w:author="Beena Ahmed" w:date="2014-09-09T08:05:00Z">
        <w:r w:rsidR="00AD3655" w:rsidRPr="00AD3655">
          <w:rPr>
            <w:rFonts w:ascii="Cambria" w:hAnsi="Cambria"/>
            <w:iCs/>
          </w:rPr>
          <w:t xml:space="preserve"> </w:t>
        </w:r>
        <w:r w:rsidR="00AD3655" w:rsidRPr="00E07154">
          <w:rPr>
            <w:rFonts w:ascii="Cambria" w:hAnsi="Cambria"/>
            <w:iCs/>
          </w:rPr>
          <w:t xml:space="preserve">as given in </w:t>
        </w:r>
        <w:r w:rsidR="00AD3655">
          <w:fldChar w:fldCharType="begin"/>
        </w:r>
        <w:r w:rsidR="00AD3655">
          <w:instrText xml:space="preserve"> REF _Ref397864776 \h  \* MERGEFORMAT </w:instrText>
        </w:r>
        <w:r w:rsidR="00AD3655">
          <w:fldChar w:fldCharType="separate"/>
        </w:r>
        <w:r w:rsidR="00AD3655" w:rsidRPr="00FE2B10">
          <w:rPr>
            <w:rFonts w:ascii="Cambria" w:eastAsiaTheme="minorEastAsia" w:hAnsi="Cambria"/>
          </w:rPr>
          <w:t>Table 1</w:t>
        </w:r>
        <w:r w:rsidR="00AD3655">
          <w:fldChar w:fldCharType="end"/>
        </w:r>
      </w:ins>
      <w:ins w:id="335" w:author="Beena Ahmed" w:date="2014-09-09T08:30:00Z">
        <w:r w:rsidR="001C185A" w:rsidRPr="001C185A">
          <w:rPr>
            <w:rFonts w:ascii="Cambria" w:hAnsi="Cambria"/>
            <w:iCs/>
          </w:rPr>
          <w:t xml:space="preserve"> </w:t>
        </w:r>
        <w:r w:rsidR="001C185A">
          <w:rPr>
            <w:rFonts w:ascii="Cambria" w:hAnsi="Cambria"/>
            <w:iCs/>
          </w:rPr>
          <w:t xml:space="preserve">on page </w:t>
        </w:r>
        <w:r w:rsidR="001C185A">
          <w:rPr>
            <w:rFonts w:ascii="Cambria" w:hAnsi="Cambria"/>
            <w:iCs/>
          </w:rPr>
          <w:fldChar w:fldCharType="begin"/>
        </w:r>
        <w:r w:rsidR="001C185A">
          <w:rPr>
            <w:rFonts w:ascii="Cambria" w:hAnsi="Cambria"/>
            <w:iCs/>
          </w:rPr>
          <w:instrText xml:space="preserve"> PAGEREF _Ref397864768 \h </w:instrText>
        </w:r>
        <w:r w:rsidR="001C185A">
          <w:rPr>
            <w:rFonts w:ascii="Cambria" w:hAnsi="Cambria"/>
            <w:iCs/>
          </w:rPr>
        </w:r>
        <w:r w:rsidR="001C185A">
          <w:rPr>
            <w:rFonts w:ascii="Cambria" w:hAnsi="Cambria"/>
            <w:iCs/>
          </w:rPr>
          <w:fldChar w:fldCharType="separate"/>
        </w:r>
        <w:r w:rsidR="001C185A">
          <w:rPr>
            <w:rFonts w:ascii="Cambria" w:hAnsi="Cambria"/>
            <w:iCs/>
            <w:noProof/>
          </w:rPr>
          <w:t>7</w:t>
        </w:r>
        <w:r w:rsidR="001C185A">
          <w:rPr>
            <w:rFonts w:ascii="Cambria" w:hAnsi="Cambria"/>
            <w:iCs/>
          </w:rPr>
          <w:fldChar w:fldCharType="end"/>
        </w:r>
      </w:ins>
      <w:r w:rsidR="006E7B84" w:rsidRPr="00E07154">
        <w:rPr>
          <w:rFonts w:ascii="Cambria" w:hAnsi="Cambria"/>
          <w:iCs/>
        </w:rPr>
        <w:t xml:space="preserve">. </w:t>
      </w:r>
      <w:r w:rsidR="00F865F7" w:rsidRPr="00E07154">
        <w:rPr>
          <w:rFonts w:ascii="Cambria" w:hAnsi="Cambria"/>
          <w:iCs/>
        </w:rPr>
        <w:t>Artificial spindles simulated from the QPS model provide</w:t>
      </w:r>
      <w:ins w:id="336" w:author="Beena Ahmed" w:date="2014-09-09T08:04:00Z">
        <w:r w:rsidR="00AD3655">
          <w:rPr>
            <w:rFonts w:ascii="Cambria" w:hAnsi="Cambria"/>
            <w:iCs/>
          </w:rPr>
          <w:t>d</w:t>
        </w:r>
      </w:ins>
      <w:r w:rsidR="00F865F7" w:rsidRPr="00E07154">
        <w:rPr>
          <w:rFonts w:ascii="Cambria" w:hAnsi="Cambria"/>
          <w:iCs/>
        </w:rPr>
        <w:t xml:space="preserve"> a reference to quantify estimation errors in t</w:t>
      </w:r>
      <w:r w:rsidR="006E7B84" w:rsidRPr="00E07154">
        <w:rPr>
          <w:rFonts w:ascii="Cambria" w:hAnsi="Cambria"/>
          <w:iCs/>
        </w:rPr>
        <w:t xml:space="preserve">he </w:t>
      </w:r>
      <w:r w:rsidR="00F036B0" w:rsidRPr="00E07154">
        <w:rPr>
          <w:rFonts w:ascii="Cambria" w:hAnsi="Cambria"/>
          <w:iCs/>
        </w:rPr>
        <w:t>estimat</w:t>
      </w:r>
      <w:r w:rsidR="006E7B84" w:rsidRPr="00E07154">
        <w:rPr>
          <w:rFonts w:ascii="Cambria" w:hAnsi="Cambria"/>
          <w:iCs/>
        </w:rPr>
        <w:t xml:space="preserve">ed parameters </w:t>
      </w:r>
      <w:r w:rsidR="00F865F7" w:rsidRPr="00E07154">
        <w:rPr>
          <w:rFonts w:ascii="Cambria" w:hAnsi="Cambria"/>
          <w:iCs/>
        </w:rPr>
        <w:t>from NLLS</w:t>
      </w:r>
      <w:r w:rsidR="00F036B0" w:rsidRPr="00E07154">
        <w:rPr>
          <w:rFonts w:ascii="Cambria" w:hAnsi="Cambria"/>
          <w:iCs/>
        </w:rPr>
        <w:t xml:space="preserve">. </w:t>
      </w:r>
      <w:r w:rsidR="006E7B84" w:rsidRPr="00E07154">
        <w:rPr>
          <w:rFonts w:ascii="Cambria" w:hAnsi="Cambria"/>
          <w:iCs/>
        </w:rPr>
        <w:t xml:space="preserve">As spindles </w:t>
      </w:r>
      <w:r w:rsidR="004B21EA" w:rsidRPr="00E07154">
        <w:rPr>
          <w:rFonts w:ascii="Cambria" w:hAnsi="Cambria"/>
          <w:iCs/>
        </w:rPr>
        <w:t>are often superimposed</w:t>
      </w:r>
      <w:r w:rsidR="006E7B84" w:rsidRPr="00E07154">
        <w:rPr>
          <w:rFonts w:ascii="Cambria" w:hAnsi="Cambria"/>
          <w:iCs/>
        </w:rPr>
        <w:t xml:space="preserve"> </w:t>
      </w:r>
      <w:r>
        <w:rPr>
          <w:rFonts w:ascii="Cambria" w:hAnsi="Cambria"/>
          <w:iCs/>
        </w:rPr>
        <w:t>with</w:t>
      </w:r>
      <w:r w:rsidR="006E7B84" w:rsidRPr="00E07154">
        <w:rPr>
          <w:rFonts w:ascii="Cambria" w:hAnsi="Cambria"/>
          <w:iCs/>
        </w:rPr>
        <w:t xml:space="preserve"> background EEG</w:t>
      </w:r>
      <w:r>
        <w:rPr>
          <w:rFonts w:ascii="Cambria" w:hAnsi="Cambria"/>
          <w:iCs/>
        </w:rPr>
        <w:t xml:space="preserve"> noise</w:t>
      </w:r>
      <w:r w:rsidR="006E7B84" w:rsidRPr="00E07154">
        <w:rPr>
          <w:rFonts w:ascii="Cambria" w:hAnsi="Cambria"/>
          <w:iCs/>
        </w:rPr>
        <w:t xml:space="preserve">, we </w:t>
      </w:r>
      <w:r w:rsidR="004B21EA" w:rsidRPr="00E07154">
        <w:rPr>
          <w:rFonts w:ascii="Cambria" w:hAnsi="Cambria"/>
          <w:iCs/>
        </w:rPr>
        <w:t xml:space="preserve">also </w:t>
      </w:r>
      <w:r w:rsidR="006E7B84" w:rsidRPr="00E07154">
        <w:rPr>
          <w:rFonts w:ascii="Cambria" w:hAnsi="Cambria"/>
          <w:iCs/>
        </w:rPr>
        <w:t xml:space="preserve">tested </w:t>
      </w:r>
      <w:r w:rsidR="004B21EA" w:rsidRPr="00E07154">
        <w:rPr>
          <w:rFonts w:ascii="Cambria" w:hAnsi="Cambria"/>
          <w:iCs/>
        </w:rPr>
        <w:t xml:space="preserve">the </w:t>
      </w:r>
      <w:r w:rsidR="006E7B84" w:rsidRPr="00E07154">
        <w:rPr>
          <w:rFonts w:ascii="Cambria" w:hAnsi="Cambria"/>
          <w:iCs/>
        </w:rPr>
        <w:t xml:space="preserve">noise rejection capabilities of the NLLS on generated sleep spindles with </w:t>
      </w:r>
      <w:r w:rsidR="00F036B0" w:rsidRPr="00E07154">
        <w:rPr>
          <w:rFonts w:ascii="Cambria" w:hAnsi="Cambria"/>
          <w:iCs/>
        </w:rPr>
        <w:t xml:space="preserve">different levels of </w:t>
      </w:r>
      <w:r w:rsidR="006E7B84" w:rsidRPr="00E07154">
        <w:rPr>
          <w:rFonts w:ascii="Cambria" w:hAnsi="Cambria"/>
          <w:iCs/>
        </w:rPr>
        <w:t xml:space="preserve">additive </w:t>
      </w:r>
      <w:r w:rsidR="00F036B0" w:rsidRPr="00E07154">
        <w:rPr>
          <w:rFonts w:ascii="Cambria" w:hAnsi="Cambria"/>
          <w:iCs/>
        </w:rPr>
        <w:t>noise</w:t>
      </w:r>
      <w:r w:rsidR="006E7B84" w:rsidRPr="00E07154">
        <w:rPr>
          <w:rFonts w:ascii="Cambria" w:hAnsi="Cambria"/>
          <w:iCs/>
        </w:rPr>
        <w:t xml:space="preserve">. </w:t>
      </w:r>
      <w:r w:rsidR="00F036B0" w:rsidRPr="00E07154">
        <w:rPr>
          <w:rFonts w:ascii="Cambria" w:hAnsi="Cambria"/>
          <w:iCs/>
        </w:rPr>
        <w:t xml:space="preserve"> </w:t>
      </w:r>
      <w:del w:id="337" w:author="Beena Ahmed" w:date="2014-09-09T08:30:00Z">
        <w:r w:rsidR="004B21EA" w:rsidRPr="00E07154" w:rsidDel="001C185A">
          <w:rPr>
            <w:rFonts w:ascii="Cambria" w:hAnsi="Cambria"/>
            <w:iCs/>
          </w:rPr>
          <w:delText xml:space="preserve">A range of simulated spindles were generated with varying parameter values </w:delText>
        </w:r>
      </w:del>
      <w:del w:id="338" w:author="Beena Ahmed" w:date="2014-09-09T08:05:00Z">
        <w:r w:rsidR="004B21EA" w:rsidRPr="00E07154" w:rsidDel="00AD3655">
          <w:rPr>
            <w:rFonts w:ascii="Cambria" w:hAnsi="Cambria"/>
            <w:iCs/>
          </w:rPr>
          <w:delText xml:space="preserve">as given in </w:delText>
        </w:r>
        <w:r w:rsidR="009E4F43" w:rsidDel="00AD3655">
          <w:fldChar w:fldCharType="begin"/>
        </w:r>
        <w:r w:rsidR="009E4F43" w:rsidDel="00AD3655">
          <w:delInstrText xml:space="preserve"> REF _Ref397864776 \h  \* MERGEFORMAT </w:delInstrText>
        </w:r>
        <w:r w:rsidR="009E4F43" w:rsidDel="00AD3655">
          <w:fldChar w:fldCharType="separate"/>
        </w:r>
        <w:r w:rsidRPr="00FE2B10" w:rsidDel="00AD3655">
          <w:rPr>
            <w:rFonts w:ascii="Cambria" w:eastAsiaTheme="minorEastAsia" w:hAnsi="Cambria"/>
          </w:rPr>
          <w:delText>Table 1</w:delText>
        </w:r>
        <w:r w:rsidR="009E4F43" w:rsidDel="00AD3655">
          <w:fldChar w:fldCharType="end"/>
        </w:r>
        <w:r w:rsidDel="00AD3655">
          <w:rPr>
            <w:rFonts w:ascii="Cambria" w:eastAsiaTheme="minorEastAsia" w:hAnsi="Cambria"/>
          </w:rPr>
          <w:delText xml:space="preserve"> </w:delText>
        </w:r>
      </w:del>
      <w:del w:id="339" w:author="Beena Ahmed" w:date="2014-09-09T08:30:00Z">
        <w:r w:rsidDel="001C185A">
          <w:rPr>
            <w:rFonts w:ascii="Cambria" w:hAnsi="Cambria"/>
            <w:iCs/>
          </w:rPr>
          <w:delText xml:space="preserve">on page </w:delText>
        </w:r>
        <w:r w:rsidR="000D3BD7" w:rsidDel="001C185A">
          <w:rPr>
            <w:rFonts w:ascii="Cambria" w:hAnsi="Cambria"/>
            <w:iCs/>
          </w:rPr>
          <w:fldChar w:fldCharType="begin"/>
        </w:r>
        <w:r w:rsidDel="001C185A">
          <w:rPr>
            <w:rFonts w:ascii="Cambria" w:hAnsi="Cambria"/>
            <w:iCs/>
          </w:rPr>
          <w:delInstrText xml:space="preserve"> PAGEREF _Ref397864768 \h </w:delInstrText>
        </w:r>
        <w:r w:rsidR="000D3BD7" w:rsidDel="001C185A">
          <w:rPr>
            <w:rFonts w:ascii="Cambria" w:hAnsi="Cambria"/>
            <w:iCs/>
          </w:rPr>
        </w:r>
        <w:r w:rsidR="000D3BD7" w:rsidDel="001C185A">
          <w:rPr>
            <w:rFonts w:ascii="Cambria" w:hAnsi="Cambria"/>
            <w:iCs/>
          </w:rPr>
          <w:fldChar w:fldCharType="separate"/>
        </w:r>
        <w:r w:rsidDel="001C185A">
          <w:rPr>
            <w:rFonts w:ascii="Cambria" w:hAnsi="Cambria"/>
            <w:iCs/>
            <w:noProof/>
          </w:rPr>
          <w:delText>7</w:delText>
        </w:r>
        <w:r w:rsidR="000D3BD7" w:rsidDel="001C185A">
          <w:rPr>
            <w:rFonts w:ascii="Cambria" w:hAnsi="Cambria"/>
            <w:iCs/>
          </w:rPr>
          <w:fldChar w:fldCharType="end"/>
        </w:r>
      </w:del>
      <w:r w:rsidR="004B21EA" w:rsidRPr="00E07154">
        <w:rPr>
          <w:rFonts w:ascii="Cambria" w:hAnsi="Cambria"/>
          <w:iCs/>
        </w:rPr>
        <w:t>.</w:t>
      </w:r>
      <w:r>
        <w:rPr>
          <w:rFonts w:ascii="Cambria" w:hAnsi="Cambria"/>
          <w:iCs/>
        </w:rPr>
        <w:t xml:space="preserve"> </w:t>
      </w:r>
      <w:r w:rsidR="004B21EA" w:rsidRPr="00E07154">
        <w:rPr>
          <w:rFonts w:ascii="Cambria" w:hAnsi="Cambria"/>
          <w:iCs/>
        </w:rPr>
        <w:t xml:space="preserve">White additive noise </w:t>
      </w:r>
      <w:ins w:id="340" w:author="Beena Ahmed" w:date="2014-09-09T08:30:00Z">
        <w:r w:rsidR="001C185A">
          <w:rPr>
            <w:rFonts w:ascii="Cambria" w:hAnsi="Cambria"/>
            <w:iCs/>
          </w:rPr>
          <w:t xml:space="preserve">(representative of background EEG) </w:t>
        </w:r>
      </w:ins>
      <w:r>
        <w:rPr>
          <w:rFonts w:ascii="Cambria" w:hAnsi="Cambria"/>
          <w:iCs/>
        </w:rPr>
        <w:t>with a wide ranging SNR values</w:t>
      </w:r>
      <w:r w:rsidR="004B21EA" w:rsidRPr="00E07154">
        <w:rPr>
          <w:rFonts w:ascii="Cambria" w:hAnsi="Cambria"/>
          <w:iCs/>
        </w:rPr>
        <w:t xml:space="preserve"> were ad</w:t>
      </w:r>
      <w:r>
        <w:rPr>
          <w:rFonts w:ascii="Cambria" w:hAnsi="Cambria"/>
          <w:iCs/>
        </w:rPr>
        <w:t>ded to each of these spindles. The parameters of the resulting noisy</w:t>
      </w:r>
      <w:r w:rsidRPr="00FE2B10">
        <w:rPr>
          <w:rFonts w:ascii="Cambria" w:hAnsi="Cambria"/>
          <w:iCs/>
        </w:rPr>
        <w:t xml:space="preserve"> QPS model</w:t>
      </w:r>
      <w:r>
        <w:rPr>
          <w:rFonts w:ascii="Cambria" w:hAnsi="Cambria"/>
          <w:iCs/>
        </w:rPr>
        <w:t xml:space="preserve"> were obtained by using NLLS</w:t>
      </w:r>
      <w:r w:rsidRPr="00FE2B10">
        <w:rPr>
          <w:rFonts w:ascii="Cambria" w:hAnsi="Cambria"/>
          <w:iCs/>
        </w:rPr>
        <w:t xml:space="preserve"> and compared with the actual parameter values</w:t>
      </w:r>
      <w:r>
        <w:rPr>
          <w:rFonts w:ascii="Cambria" w:hAnsi="Cambria"/>
          <w:iCs/>
        </w:rPr>
        <w:t xml:space="preserve"> of simulated QPS signals.</w:t>
      </w:r>
    </w:p>
    <w:p w:rsidR="00E83B60" w:rsidRPr="00E07154" w:rsidRDefault="00FE2B10" w:rsidP="00186737">
      <w:pPr>
        <w:spacing w:after="0" w:line="480" w:lineRule="auto"/>
        <w:ind w:firstLine="720"/>
        <w:rPr>
          <w:rFonts w:ascii="Cambria" w:hAnsi="Cambria"/>
          <w:iCs/>
        </w:rPr>
      </w:pPr>
      <w:r>
        <w:rPr>
          <w:rFonts w:ascii="Cambria" w:hAnsi="Cambria"/>
          <w:iCs/>
        </w:rPr>
        <w:t xml:space="preserve">The NLLS algorithm was then tested on actual spindles </w:t>
      </w:r>
      <w:r w:rsidR="00A526B4" w:rsidRPr="00E07154">
        <w:rPr>
          <w:rFonts w:ascii="Cambria" w:hAnsi="Cambria"/>
          <w:iCs/>
        </w:rPr>
        <w:t xml:space="preserve">from </w:t>
      </w:r>
      <w:r>
        <w:rPr>
          <w:rFonts w:ascii="Cambria" w:hAnsi="Cambria"/>
          <w:iCs/>
        </w:rPr>
        <w:t>MASS (</w:t>
      </w:r>
      <w:r w:rsidR="00A526B4" w:rsidRPr="00E07154">
        <w:rPr>
          <w:rFonts w:ascii="Cambria" w:hAnsi="Cambria"/>
          <w:iCs/>
        </w:rPr>
        <w:t>Montreal Archive of Sleep Studies</w:t>
      </w:r>
      <w:r>
        <w:rPr>
          <w:rFonts w:ascii="Cambria" w:hAnsi="Cambria"/>
          <w:iCs/>
        </w:rPr>
        <w:t>)</w:t>
      </w:r>
      <w:r w:rsidR="00A526B4" w:rsidRPr="00E07154">
        <w:rPr>
          <w:rFonts w:ascii="Cambria" w:hAnsi="Cambria"/>
          <w:iCs/>
        </w:rPr>
        <w:t xml:space="preserve"> database</w:t>
      </w:r>
      <w:sdt>
        <w:sdtPr>
          <w:rPr>
            <w:rFonts w:ascii="Cambria" w:hAnsi="Cambria"/>
            <w:iCs/>
          </w:rPr>
          <w:id w:val="-1062322054"/>
          <w:citation/>
        </w:sdtPr>
        <w:sdtContent>
          <w:r w:rsidR="000D3BD7" w:rsidRPr="00E07154">
            <w:rPr>
              <w:rFonts w:ascii="Cambria" w:hAnsi="Cambria"/>
              <w:iCs/>
            </w:rPr>
            <w:fldChar w:fldCharType="begin"/>
          </w:r>
          <w:r w:rsidR="00CA3244" w:rsidRPr="00E07154">
            <w:rPr>
              <w:rFonts w:ascii="Cambria" w:hAnsi="Cambria"/>
              <w:iCs/>
            </w:rPr>
            <w:instrText xml:space="preserve"> CITATION ORe \l 1033 </w:instrText>
          </w:r>
          <w:r w:rsidR="000D3BD7" w:rsidRPr="00E07154">
            <w:rPr>
              <w:rFonts w:ascii="Cambria" w:hAnsi="Cambria"/>
              <w:iCs/>
            </w:rPr>
            <w:fldChar w:fldCharType="separate"/>
          </w:r>
          <w:r w:rsidR="00CA3244" w:rsidRPr="00E07154">
            <w:rPr>
              <w:rFonts w:ascii="Cambria" w:hAnsi="Cambria"/>
              <w:iCs/>
              <w:noProof/>
            </w:rPr>
            <w:t xml:space="preserve"> </w:t>
          </w:r>
          <w:r w:rsidR="00CA3244" w:rsidRPr="00E07154">
            <w:rPr>
              <w:rFonts w:ascii="Cambria" w:hAnsi="Cambria"/>
              <w:noProof/>
            </w:rPr>
            <w:t>[14]</w:t>
          </w:r>
          <w:r w:rsidR="000D3BD7" w:rsidRPr="00E07154">
            <w:rPr>
              <w:rFonts w:ascii="Cambria" w:hAnsi="Cambria"/>
              <w:iCs/>
            </w:rPr>
            <w:fldChar w:fldCharType="end"/>
          </w:r>
        </w:sdtContent>
      </w:sdt>
      <w:r w:rsidR="00CA3244" w:rsidRPr="00E07154">
        <w:rPr>
          <w:rFonts w:ascii="Cambria" w:hAnsi="Cambria"/>
          <w:iCs/>
        </w:rPr>
        <w:t xml:space="preserve">. </w:t>
      </w:r>
      <w:r>
        <w:rPr>
          <w:rFonts w:ascii="Cambria" w:hAnsi="Cambria"/>
          <w:iCs/>
        </w:rPr>
        <w:t>This</w:t>
      </w:r>
      <w:r w:rsidR="00A526B4" w:rsidRPr="00E07154">
        <w:rPr>
          <w:rFonts w:ascii="Cambria" w:hAnsi="Cambria"/>
          <w:iCs/>
        </w:rPr>
        <w:t xml:space="preserve"> database includes about 1700 hours of PSG recording sampled at 256 Hz </w:t>
      </w:r>
      <w:sdt>
        <w:sdtPr>
          <w:rPr>
            <w:rFonts w:ascii="Cambria" w:hAnsi="Cambria"/>
            <w:iCs/>
          </w:rPr>
          <w:id w:val="-1595390471"/>
          <w:citation/>
        </w:sdtPr>
        <w:sdtContent>
          <w:r w:rsidR="000D3BD7" w:rsidRPr="00E07154">
            <w:rPr>
              <w:rFonts w:ascii="Cambria" w:hAnsi="Cambria"/>
              <w:iCs/>
            </w:rPr>
            <w:fldChar w:fldCharType="begin"/>
          </w:r>
          <w:r w:rsidR="00CA3244" w:rsidRPr="00E07154">
            <w:rPr>
              <w:rFonts w:ascii="Cambria" w:hAnsi="Cambria"/>
              <w:iCs/>
            </w:rPr>
            <w:instrText xml:space="preserve"> CITATION ORe \l 1033 </w:instrText>
          </w:r>
          <w:r w:rsidR="000D3BD7" w:rsidRPr="00E07154">
            <w:rPr>
              <w:rFonts w:ascii="Cambria" w:hAnsi="Cambria"/>
              <w:iCs/>
            </w:rPr>
            <w:fldChar w:fldCharType="separate"/>
          </w:r>
          <w:r w:rsidR="00CA3244" w:rsidRPr="00E07154">
            <w:rPr>
              <w:rFonts w:ascii="Cambria" w:hAnsi="Cambria"/>
              <w:noProof/>
            </w:rPr>
            <w:t>[14]</w:t>
          </w:r>
          <w:r w:rsidR="000D3BD7" w:rsidRPr="00E07154">
            <w:rPr>
              <w:rFonts w:ascii="Cambria" w:hAnsi="Cambria"/>
              <w:iCs/>
            </w:rPr>
            <w:fldChar w:fldCharType="end"/>
          </w:r>
        </w:sdtContent>
      </w:sdt>
      <w:r w:rsidR="00CA3244" w:rsidRPr="00E07154">
        <w:rPr>
          <w:rFonts w:ascii="Cambria" w:hAnsi="Cambria"/>
          <w:iCs/>
        </w:rPr>
        <w:t>.</w:t>
      </w:r>
      <w:r w:rsidR="00A526B4" w:rsidRPr="00E07154">
        <w:rPr>
          <w:rFonts w:ascii="Cambria" w:hAnsi="Cambria"/>
          <w:iCs/>
        </w:rPr>
        <w:t xml:space="preserve"> </w:t>
      </w:r>
      <w:del w:id="341" w:author="Beena Ahmed" w:date="2014-09-09T08:17:00Z">
        <w:r w:rsidR="00A526B4" w:rsidRPr="00E07154" w:rsidDel="008933DC">
          <w:rPr>
            <w:rFonts w:ascii="Cambria" w:hAnsi="Cambria"/>
            <w:iCs/>
          </w:rPr>
          <w:delText xml:space="preserve">EOG </w:delText>
        </w:r>
      </w:del>
      <w:ins w:id="342" w:author="Beena Ahmed" w:date="2014-09-09T08:17:00Z">
        <w:r w:rsidR="008933DC" w:rsidRPr="00E07154">
          <w:rPr>
            <w:rFonts w:ascii="Cambria" w:hAnsi="Cambria"/>
            <w:iCs/>
          </w:rPr>
          <w:t>E</w:t>
        </w:r>
        <w:r w:rsidR="008933DC">
          <w:rPr>
            <w:rFonts w:ascii="Cambria" w:hAnsi="Cambria"/>
            <w:iCs/>
          </w:rPr>
          <w:t>E</w:t>
        </w:r>
        <w:r w:rsidR="008933DC" w:rsidRPr="00E07154">
          <w:rPr>
            <w:rFonts w:ascii="Cambria" w:hAnsi="Cambria"/>
            <w:iCs/>
          </w:rPr>
          <w:t xml:space="preserve">G </w:t>
        </w:r>
      </w:ins>
      <w:r w:rsidR="00A526B4" w:rsidRPr="00E07154">
        <w:rPr>
          <w:rFonts w:ascii="Cambria" w:hAnsi="Cambria"/>
          <w:iCs/>
        </w:rPr>
        <w:t>recording</w:t>
      </w:r>
      <w:r>
        <w:rPr>
          <w:rFonts w:ascii="Cambria" w:hAnsi="Cambria"/>
          <w:iCs/>
        </w:rPr>
        <w:t>s</w:t>
      </w:r>
      <w:r w:rsidR="00A526B4" w:rsidRPr="00E07154">
        <w:rPr>
          <w:rFonts w:ascii="Cambria" w:hAnsi="Cambria"/>
          <w:iCs/>
        </w:rPr>
        <w:t xml:space="preserve"> w</w:t>
      </w:r>
      <w:r>
        <w:rPr>
          <w:rFonts w:ascii="Cambria" w:hAnsi="Cambria"/>
          <w:iCs/>
        </w:rPr>
        <w:t>ere</w:t>
      </w:r>
      <w:r w:rsidR="00A526B4" w:rsidRPr="00E07154">
        <w:rPr>
          <w:rFonts w:ascii="Cambria" w:hAnsi="Cambria"/>
          <w:iCs/>
        </w:rPr>
        <w:t xml:space="preserve"> retrieved from 18 patients from a subset of </w:t>
      </w:r>
      <w:r>
        <w:rPr>
          <w:rFonts w:ascii="Cambria" w:hAnsi="Cambria"/>
          <w:iCs/>
        </w:rPr>
        <w:t>MASS</w:t>
      </w:r>
      <w:r w:rsidR="00A526B4" w:rsidRPr="00E07154">
        <w:rPr>
          <w:rFonts w:ascii="Cambria" w:hAnsi="Cambria"/>
          <w:iCs/>
        </w:rPr>
        <w:t xml:space="preserve"> database (MASS-C1/SS2). The patients from this subset comprised </w:t>
      </w:r>
      <w:r>
        <w:rPr>
          <w:rFonts w:ascii="Cambria" w:hAnsi="Cambria"/>
          <w:iCs/>
        </w:rPr>
        <w:t xml:space="preserve">of </w:t>
      </w:r>
      <w:r w:rsidR="00A526B4" w:rsidRPr="00E07154">
        <w:rPr>
          <w:rFonts w:ascii="Cambria" w:hAnsi="Cambria"/>
          <w:iCs/>
        </w:rPr>
        <w:t xml:space="preserve">11 women and 8 men with a mean age of 24.3 and 23.2 years respectively and an age range of 18 – 33 years </w:t>
      </w:r>
      <w:sdt>
        <w:sdtPr>
          <w:rPr>
            <w:rFonts w:ascii="Cambria" w:hAnsi="Cambria"/>
            <w:iCs/>
          </w:rPr>
          <w:id w:val="-145200249"/>
          <w:citation/>
        </w:sdtPr>
        <w:sdtContent>
          <w:r w:rsidR="000D3BD7" w:rsidRPr="00E07154">
            <w:rPr>
              <w:rFonts w:ascii="Cambria" w:hAnsi="Cambria"/>
              <w:iCs/>
            </w:rPr>
            <w:fldChar w:fldCharType="begin"/>
          </w:r>
          <w:r w:rsidR="00CA3244" w:rsidRPr="00E07154">
            <w:rPr>
              <w:rFonts w:ascii="Cambria" w:hAnsi="Cambria"/>
              <w:iCs/>
            </w:rPr>
            <w:instrText xml:space="preserve"> CITATION ORe \l 1033 </w:instrText>
          </w:r>
          <w:r w:rsidR="000D3BD7" w:rsidRPr="00E07154">
            <w:rPr>
              <w:rFonts w:ascii="Cambria" w:hAnsi="Cambria"/>
              <w:iCs/>
            </w:rPr>
            <w:fldChar w:fldCharType="separate"/>
          </w:r>
          <w:r w:rsidR="00CA3244" w:rsidRPr="00E07154">
            <w:rPr>
              <w:rFonts w:ascii="Cambria" w:hAnsi="Cambria"/>
              <w:noProof/>
            </w:rPr>
            <w:t>[14]</w:t>
          </w:r>
          <w:r w:rsidR="000D3BD7" w:rsidRPr="00E07154">
            <w:rPr>
              <w:rFonts w:ascii="Cambria" w:hAnsi="Cambria"/>
              <w:iCs/>
            </w:rPr>
            <w:fldChar w:fldCharType="end"/>
          </w:r>
        </w:sdtContent>
      </w:sdt>
      <w:r w:rsidR="00CA3244" w:rsidRPr="00E07154">
        <w:rPr>
          <w:rFonts w:ascii="Cambria" w:hAnsi="Cambria"/>
          <w:iCs/>
        </w:rPr>
        <w:t xml:space="preserve">. </w:t>
      </w:r>
      <w:r>
        <w:rPr>
          <w:rFonts w:ascii="Cambria" w:hAnsi="Cambria"/>
          <w:iCs/>
        </w:rPr>
        <w:t>S</w:t>
      </w:r>
      <w:r w:rsidR="00A526B4" w:rsidRPr="00E07154">
        <w:rPr>
          <w:rFonts w:ascii="Cambria" w:hAnsi="Cambria"/>
          <w:iCs/>
        </w:rPr>
        <w:t xml:space="preserve">pindles were isolated from the </w:t>
      </w:r>
      <w:del w:id="343" w:author="Beena Ahmed" w:date="2014-09-09T08:17:00Z">
        <w:r w:rsidR="00A526B4" w:rsidRPr="00E07154" w:rsidDel="008933DC">
          <w:rPr>
            <w:rFonts w:ascii="Cambria" w:hAnsi="Cambria"/>
            <w:iCs/>
          </w:rPr>
          <w:delText xml:space="preserve">EOG </w:delText>
        </w:r>
      </w:del>
      <w:ins w:id="344" w:author="Beena Ahmed" w:date="2014-09-09T08:17:00Z">
        <w:r w:rsidR="008933DC" w:rsidRPr="00E07154">
          <w:rPr>
            <w:rFonts w:ascii="Cambria" w:hAnsi="Cambria"/>
            <w:iCs/>
          </w:rPr>
          <w:t>E</w:t>
        </w:r>
        <w:r w:rsidR="008933DC">
          <w:rPr>
            <w:rFonts w:ascii="Cambria" w:hAnsi="Cambria"/>
            <w:iCs/>
          </w:rPr>
          <w:t>E</w:t>
        </w:r>
        <w:r w:rsidR="008933DC" w:rsidRPr="00E07154">
          <w:rPr>
            <w:rFonts w:ascii="Cambria" w:hAnsi="Cambria"/>
            <w:iCs/>
          </w:rPr>
          <w:t xml:space="preserve">G </w:t>
        </w:r>
      </w:ins>
      <w:r w:rsidR="00A526B4" w:rsidRPr="00E07154">
        <w:rPr>
          <w:rFonts w:ascii="Cambria" w:hAnsi="Cambria"/>
          <w:iCs/>
        </w:rPr>
        <w:t>recording</w:t>
      </w:r>
      <w:r>
        <w:rPr>
          <w:rFonts w:ascii="Cambria" w:hAnsi="Cambria"/>
          <w:iCs/>
        </w:rPr>
        <w:t>s</w:t>
      </w:r>
      <w:r w:rsidR="00A526B4" w:rsidRPr="00E07154">
        <w:rPr>
          <w:rFonts w:ascii="Cambria" w:hAnsi="Cambria"/>
          <w:iCs/>
        </w:rPr>
        <w:t xml:space="preserve"> </w:t>
      </w:r>
      <w:del w:id="345" w:author="Beena Ahmed" w:date="2014-09-09T08:17:00Z">
        <w:r w:rsidR="00A526B4" w:rsidRPr="00E07154" w:rsidDel="008933DC">
          <w:rPr>
            <w:rFonts w:ascii="Cambria" w:hAnsi="Cambria"/>
            <w:iCs/>
          </w:rPr>
          <w:delText xml:space="preserve">by </w:delText>
        </w:r>
      </w:del>
      <w:r w:rsidR="00A526B4" w:rsidRPr="00E07154">
        <w:rPr>
          <w:rFonts w:ascii="Cambria" w:hAnsi="Cambria"/>
          <w:iCs/>
        </w:rPr>
        <w:t>using the annotations of an expert scorer.</w:t>
      </w:r>
    </w:p>
    <w:p w:rsidR="00047122" w:rsidRPr="00E07154" w:rsidRDefault="00E83B60" w:rsidP="00186737">
      <w:pPr>
        <w:spacing w:after="0" w:line="480" w:lineRule="auto"/>
        <w:ind w:firstLine="720"/>
        <w:rPr>
          <w:rFonts w:ascii="Cambria" w:hAnsi="Cambria"/>
          <w:iCs/>
        </w:rPr>
      </w:pPr>
      <w:r w:rsidRPr="00E07154">
        <w:rPr>
          <w:rFonts w:ascii="Cambria" w:hAnsi="Cambria"/>
          <w:iCs/>
        </w:rPr>
        <w:t xml:space="preserve">The </w:t>
      </w:r>
      <w:r w:rsidR="00FE2B10">
        <w:rPr>
          <w:rFonts w:ascii="Cambria" w:hAnsi="Cambria"/>
          <w:iCs/>
        </w:rPr>
        <w:t xml:space="preserve">QPS model </w:t>
      </w:r>
      <w:r w:rsidRPr="00E07154">
        <w:rPr>
          <w:rFonts w:ascii="Cambria" w:hAnsi="Cambria"/>
          <w:iCs/>
        </w:rPr>
        <w:t xml:space="preserve">was tested on 18 patients. </w:t>
      </w:r>
      <w:r w:rsidR="00FE2B10">
        <w:rPr>
          <w:rFonts w:ascii="Cambria" w:hAnsi="Cambria"/>
          <w:iCs/>
        </w:rPr>
        <w:t>Each patient was discerned by using a</w:t>
      </w:r>
      <w:r w:rsidRPr="00E07154">
        <w:rPr>
          <w:rFonts w:ascii="Cambria" w:hAnsi="Cambria"/>
          <w:iCs/>
        </w:rPr>
        <w:t xml:space="preserve"> unique id </w:t>
      </w:r>
      <w:r w:rsidR="00FE2B10">
        <w:rPr>
          <w:rFonts w:ascii="Cambria" w:hAnsi="Cambria"/>
          <w:iCs/>
        </w:rPr>
        <w:t>and h</w:t>
      </w:r>
      <w:r w:rsidRPr="00E07154">
        <w:rPr>
          <w:rFonts w:ascii="Cambria" w:hAnsi="Cambria"/>
          <w:iCs/>
        </w:rPr>
        <w:t>enceforth, patients will be referred to using a patient id (such as patient 1, patient 2, patient 3 and so on).</w:t>
      </w:r>
      <w:r w:rsidR="00FE2B10">
        <w:rPr>
          <w:rFonts w:ascii="Cambria" w:hAnsi="Cambria"/>
          <w:iCs/>
        </w:rPr>
        <w:t xml:space="preserve"> </w:t>
      </w:r>
      <w:del w:id="346" w:author="Beena Ahmed" w:date="2014-09-09T08:17:00Z">
        <w:r w:rsidR="00FE2B10" w:rsidDel="008933DC">
          <w:rPr>
            <w:rFonts w:ascii="Cambria" w:hAnsi="Cambria"/>
            <w:iCs/>
          </w:rPr>
          <w:delText>The ideal objective was to test the QPS model for 500 spindles for all the patients to achieve statistically significant results. However, d</w:delText>
        </w:r>
      </w:del>
      <w:ins w:id="347" w:author="Beena Ahmed" w:date="2014-09-09T08:17:00Z">
        <w:r w:rsidR="008933DC">
          <w:rPr>
            <w:rFonts w:ascii="Cambria" w:hAnsi="Cambria"/>
            <w:iCs/>
          </w:rPr>
          <w:t>D</w:t>
        </w:r>
      </w:ins>
      <w:r w:rsidR="00FE2B10">
        <w:rPr>
          <w:rFonts w:ascii="Cambria" w:hAnsi="Cambria"/>
          <w:iCs/>
        </w:rPr>
        <w:t>ue to</w:t>
      </w:r>
      <w:ins w:id="348" w:author="Beena Ahmed" w:date="2014-09-09T08:18:00Z">
        <w:r w:rsidR="008933DC">
          <w:rPr>
            <w:rFonts w:ascii="Cambria" w:hAnsi="Cambria"/>
            <w:iCs/>
          </w:rPr>
          <w:t xml:space="preserve"> the</w:t>
        </w:r>
      </w:ins>
      <w:r w:rsidR="00FE2B10">
        <w:rPr>
          <w:rFonts w:ascii="Cambria" w:hAnsi="Cambria"/>
          <w:iCs/>
        </w:rPr>
        <w:t xml:space="preserve"> variation in the amount of spindles</w:t>
      </w:r>
      <w:ins w:id="349" w:author="Beena Ahmed" w:date="2014-09-09T08:18:00Z">
        <w:r w:rsidR="008933DC">
          <w:rPr>
            <w:rFonts w:ascii="Cambria" w:hAnsi="Cambria"/>
            <w:iCs/>
          </w:rPr>
          <w:t xml:space="preserve"> present in each patient’s recording</w:t>
        </w:r>
      </w:ins>
      <w:r w:rsidR="00FE2B10">
        <w:rPr>
          <w:rFonts w:ascii="Cambria" w:hAnsi="Cambria"/>
          <w:iCs/>
        </w:rPr>
        <w:t xml:space="preserve">, the QPS model was tested </w:t>
      </w:r>
      <w:ins w:id="350" w:author="Beena Ahmed" w:date="2014-09-09T08:18:00Z">
        <w:r w:rsidR="008933DC">
          <w:rPr>
            <w:rFonts w:ascii="Cambria" w:hAnsi="Cambria"/>
            <w:iCs/>
          </w:rPr>
          <w:t xml:space="preserve">on </w:t>
        </w:r>
      </w:ins>
      <w:del w:id="351" w:author="Beena Ahmed" w:date="2014-09-09T08:18:00Z">
        <w:r w:rsidRPr="00E07154" w:rsidDel="008933DC">
          <w:rPr>
            <w:rFonts w:ascii="Cambria" w:hAnsi="Cambria"/>
            <w:iCs/>
          </w:rPr>
          <w:delText xml:space="preserve">for at least </w:delText>
        </w:r>
      </w:del>
      <w:r w:rsidRPr="00E07154">
        <w:rPr>
          <w:rFonts w:ascii="Cambria" w:hAnsi="Cambria"/>
          <w:iCs/>
        </w:rPr>
        <w:t>97</w:t>
      </w:r>
      <w:ins w:id="352" w:author="Beena Ahmed" w:date="2014-09-09T08:18:00Z">
        <w:r w:rsidR="008933DC">
          <w:rPr>
            <w:rFonts w:ascii="Cambria" w:hAnsi="Cambria"/>
            <w:iCs/>
          </w:rPr>
          <w:t>-500</w:t>
        </w:r>
      </w:ins>
      <w:r w:rsidRPr="00E07154">
        <w:rPr>
          <w:rFonts w:ascii="Cambria" w:hAnsi="Cambria"/>
          <w:iCs/>
        </w:rPr>
        <w:t xml:space="preserve"> spindles </w:t>
      </w:r>
      <w:del w:id="353" w:author="Beena Ahmed" w:date="2014-09-09T08:18:00Z">
        <w:r w:rsidRPr="00E07154" w:rsidDel="008933DC">
          <w:rPr>
            <w:rFonts w:ascii="Cambria" w:hAnsi="Cambria"/>
            <w:iCs/>
          </w:rPr>
          <w:delText>and at most 500 spindles</w:delText>
        </w:r>
      </w:del>
      <w:ins w:id="354" w:author="Beena Ahmed" w:date="2014-09-09T08:18:00Z">
        <w:r w:rsidR="008933DC">
          <w:rPr>
            <w:rFonts w:ascii="Cambria" w:hAnsi="Cambria"/>
            <w:iCs/>
          </w:rPr>
          <w:t>per patient</w:t>
        </w:r>
      </w:ins>
      <w:r w:rsidRPr="00E07154">
        <w:rPr>
          <w:rFonts w:ascii="Cambria" w:hAnsi="Cambria"/>
          <w:iCs/>
        </w:rPr>
        <w:t xml:space="preserve">. </w:t>
      </w:r>
      <w:r w:rsidR="00FE2B10">
        <w:rPr>
          <w:rFonts w:ascii="Cambria" w:hAnsi="Cambria"/>
          <w:iCs/>
        </w:rPr>
        <w:t xml:space="preserve">The validity of </w:t>
      </w:r>
      <w:r w:rsidRPr="00E07154">
        <w:rPr>
          <w:rFonts w:ascii="Cambria" w:hAnsi="Cambria"/>
          <w:iCs/>
        </w:rPr>
        <w:t xml:space="preserve">QPS model was evaluated by computing the error in frequency and error in energy </w:t>
      </w:r>
      <w:r w:rsidRPr="00E07154">
        <w:rPr>
          <w:rFonts w:ascii="Cambria" w:hAnsi="Cambria"/>
          <w:iCs/>
          <w:highlight w:val="yellow"/>
        </w:rPr>
        <w:t>as seen in section</w:t>
      </w:r>
      <w:r w:rsidRPr="00E07154">
        <w:rPr>
          <w:rFonts w:ascii="Cambria" w:hAnsi="Cambria"/>
          <w:iCs/>
        </w:rPr>
        <w:t xml:space="preserve"> []. Further evaluation was </w:t>
      </w:r>
      <w:r w:rsidRPr="00E07154">
        <w:rPr>
          <w:rFonts w:ascii="Cambria" w:hAnsi="Cambria"/>
          <w:iCs/>
        </w:rPr>
        <w:lastRenderedPageBreak/>
        <w:t xml:space="preserve">carried out by </w:t>
      </w:r>
      <w:r w:rsidR="00FE2B10">
        <w:rPr>
          <w:rFonts w:ascii="Cambria" w:hAnsi="Cambria"/>
          <w:iCs/>
        </w:rPr>
        <w:t>observing</w:t>
      </w:r>
      <w:r w:rsidRPr="00E07154">
        <w:rPr>
          <w:rFonts w:ascii="Cambria" w:hAnsi="Cambria"/>
          <w:iCs/>
        </w:rPr>
        <w:t xml:space="preserve"> the variation of error in energy and frequency across </w:t>
      </w:r>
      <w:r w:rsidR="00FE2B10">
        <w:rPr>
          <w:rFonts w:ascii="Cambria" w:hAnsi="Cambria"/>
          <w:iCs/>
        </w:rPr>
        <w:t xml:space="preserve">multiple </w:t>
      </w:r>
      <w:r w:rsidRPr="00E07154">
        <w:rPr>
          <w:rFonts w:ascii="Cambria" w:hAnsi="Cambria"/>
          <w:iCs/>
        </w:rPr>
        <w:t xml:space="preserve">patients. </w:t>
      </w:r>
      <w:ins w:id="355" w:author="Beena Ahmed" w:date="2014-09-09T08:23:00Z">
        <w:r w:rsidR="003A0975">
          <w:rPr>
            <w:rFonts w:ascii="Cambria" w:hAnsi="Cambria"/>
            <w:iCs/>
          </w:rPr>
          <w:t xml:space="preserve">To develop a better understanding of the </w:t>
        </w:r>
      </w:ins>
      <w:ins w:id="356" w:author="Beena Ahmed" w:date="2014-09-09T08:24:00Z">
        <w:r w:rsidR="003A0975">
          <w:rPr>
            <w:rFonts w:ascii="Cambria" w:hAnsi="Cambria"/>
            <w:iCs/>
          </w:rPr>
          <w:t>xx</w:t>
        </w:r>
        <w:r w:rsidR="003A0975" w:rsidRPr="00E07154">
          <w:rPr>
            <w:rFonts w:ascii="Cambria" w:hAnsi="Cambria"/>
            <w:iCs/>
          </w:rPr>
          <w:t xml:space="preserve"> </w:t>
        </w:r>
        <w:r w:rsidR="003A0975" w:rsidRPr="00E07154">
          <w:rPr>
            <w:rFonts w:ascii="Cambria" w:hAnsi="Cambria"/>
            <w:iCs/>
          </w:rPr>
          <w:t>trends</w:t>
        </w:r>
      </w:ins>
      <w:ins w:id="357" w:author="Beena Ahmed" w:date="2014-09-09T08:23:00Z">
        <w:r w:rsidR="003A0975">
          <w:rPr>
            <w:rFonts w:ascii="Cambria" w:hAnsi="Cambria"/>
            <w:iCs/>
          </w:rPr>
          <w:t xml:space="preserve">, we also studied the </w:t>
        </w:r>
      </w:ins>
      <w:del w:id="358" w:author="Beena Ahmed" w:date="2014-09-09T08:23:00Z">
        <w:r w:rsidRPr="00E07154" w:rsidDel="003A0975">
          <w:rPr>
            <w:rFonts w:ascii="Cambria" w:hAnsi="Cambria"/>
            <w:iCs/>
          </w:rPr>
          <w:delText xml:space="preserve">Next, </w:delText>
        </w:r>
      </w:del>
      <w:r w:rsidRPr="00E07154">
        <w:rPr>
          <w:rFonts w:ascii="Cambria" w:hAnsi="Cambria"/>
          <w:iCs/>
        </w:rPr>
        <w:t xml:space="preserve">the distribution of parameter values across </w:t>
      </w:r>
      <w:proofErr w:type="gramStart"/>
      <w:r w:rsidRPr="00E07154">
        <w:rPr>
          <w:rFonts w:ascii="Cambria" w:hAnsi="Cambria"/>
          <w:iCs/>
        </w:rPr>
        <w:t>patients</w:t>
      </w:r>
      <w:r w:rsidR="00FE2B10">
        <w:rPr>
          <w:rFonts w:ascii="Cambria" w:hAnsi="Cambria"/>
          <w:iCs/>
        </w:rPr>
        <w:t xml:space="preserve"> </w:t>
      </w:r>
      <w:proofErr w:type="gramEnd"/>
      <w:del w:id="359" w:author="Beena Ahmed" w:date="2014-09-09T08:24:00Z">
        <w:r w:rsidR="00FE2B10" w:rsidDel="003A0975">
          <w:rPr>
            <w:rFonts w:ascii="Cambria" w:hAnsi="Cambria"/>
            <w:iCs/>
          </w:rPr>
          <w:delText xml:space="preserve">was observed </w:delText>
        </w:r>
        <w:r w:rsidRPr="00E07154" w:rsidDel="003A0975">
          <w:rPr>
            <w:rFonts w:ascii="Cambria" w:hAnsi="Cambria"/>
            <w:iCs/>
          </w:rPr>
          <w:delText>for possible distribution trends</w:delText>
        </w:r>
      </w:del>
      <w:r w:rsidRPr="00E07154">
        <w:rPr>
          <w:rFonts w:ascii="Cambria" w:hAnsi="Cambria"/>
          <w:iCs/>
        </w:rPr>
        <w:t>.</w:t>
      </w:r>
      <w:del w:id="360" w:author="Beena Ahmed" w:date="2014-09-09T08:24:00Z">
        <w:r w:rsidRPr="00E07154" w:rsidDel="003A0975">
          <w:rPr>
            <w:rFonts w:ascii="Cambria" w:hAnsi="Cambria"/>
            <w:iCs/>
          </w:rPr>
          <w:delText xml:space="preserve"> </w:delText>
        </w:r>
        <w:r w:rsidR="00FE2B10" w:rsidDel="003A0975">
          <w:rPr>
            <w:rFonts w:ascii="Cambria" w:hAnsi="Cambria"/>
            <w:iCs/>
          </w:rPr>
          <w:delText>Distribution</w:delText>
        </w:r>
        <w:r w:rsidRPr="00E07154" w:rsidDel="003A0975">
          <w:rPr>
            <w:rFonts w:ascii="Cambria" w:hAnsi="Cambria"/>
            <w:iCs/>
          </w:rPr>
          <w:delText xml:space="preserve"> pattern of each parameter was observed and correspondingly, the average value of each parameter was computed</w:delText>
        </w:r>
      </w:del>
      <w:r w:rsidRPr="00E07154">
        <w:rPr>
          <w:rFonts w:ascii="Cambria" w:hAnsi="Cambria"/>
          <w:iCs/>
        </w:rPr>
        <w:t>. Finally, in order to correlate the results from a real spindle with a simulated spindle, we discerned the significance of each parameter and evaluated these results with the results obtained from a simulated spindle.</w:t>
      </w:r>
    </w:p>
    <w:p w:rsidR="00680710" w:rsidRPr="00E07154" w:rsidRDefault="00680710" w:rsidP="00186737">
      <w:pPr>
        <w:pStyle w:val="Heading2"/>
        <w:spacing w:before="0" w:after="0" w:line="480" w:lineRule="auto"/>
        <w:rPr>
          <w:rFonts w:ascii="Cambria" w:hAnsi="Cambria"/>
        </w:rPr>
      </w:pPr>
      <w:r w:rsidRPr="00E07154">
        <w:rPr>
          <w:rFonts w:ascii="Cambria" w:hAnsi="Cambria"/>
        </w:rPr>
        <w:t>RESULTS</w:t>
      </w:r>
      <w:r w:rsidR="00E83B60" w:rsidRPr="00E07154">
        <w:rPr>
          <w:rFonts w:ascii="Cambria" w:hAnsi="Cambria"/>
        </w:rPr>
        <w:t xml:space="preserve"> </w:t>
      </w:r>
    </w:p>
    <w:p w:rsidR="000C052E" w:rsidRPr="00E07154" w:rsidRDefault="000C052E" w:rsidP="00186737">
      <w:pPr>
        <w:pStyle w:val="Heading2"/>
        <w:numPr>
          <w:ilvl w:val="1"/>
          <w:numId w:val="5"/>
        </w:numPr>
        <w:spacing w:before="0" w:after="0" w:line="480" w:lineRule="auto"/>
        <w:rPr>
          <w:rFonts w:ascii="Cambria" w:hAnsi="Cambria"/>
        </w:rPr>
      </w:pPr>
      <w:r w:rsidRPr="00E07154">
        <w:rPr>
          <w:rFonts w:ascii="Cambria" w:hAnsi="Cambria"/>
        </w:rPr>
        <w:t>Parameter estimation of s</w:t>
      </w:r>
      <w:r w:rsidR="009966AE" w:rsidRPr="00E07154">
        <w:rPr>
          <w:rFonts w:ascii="Cambria" w:hAnsi="Cambria"/>
        </w:rPr>
        <w:t>imulated spindles with noise</w:t>
      </w:r>
    </w:p>
    <w:p w:rsidR="00B0783B" w:rsidRPr="00E07154" w:rsidRDefault="000C052E" w:rsidP="00186737">
      <w:pPr>
        <w:spacing w:after="0" w:line="480" w:lineRule="auto"/>
        <w:rPr>
          <w:rFonts w:ascii="Cambria" w:hAnsi="Cambria"/>
          <w:iCs/>
        </w:rPr>
      </w:pPr>
      <w:r w:rsidRPr="00E07154">
        <w:rPr>
          <w:rFonts w:ascii="Cambria" w:hAnsi="Cambria"/>
          <w:iCs/>
        </w:rPr>
        <w:t>W</w:t>
      </w:r>
      <w:r w:rsidR="009C7C33" w:rsidRPr="00E07154">
        <w:rPr>
          <w:rFonts w:ascii="Cambria" w:hAnsi="Cambria"/>
          <w:iCs/>
        </w:rPr>
        <w:t xml:space="preserve">hite Gaussian noise was added to </w:t>
      </w:r>
      <w:r w:rsidR="009966AE" w:rsidRPr="00E07154">
        <w:rPr>
          <w:rFonts w:ascii="Cambria" w:hAnsi="Cambria"/>
          <w:iCs/>
        </w:rPr>
        <w:t xml:space="preserve">the </w:t>
      </w:r>
      <w:r w:rsidRPr="00E07154">
        <w:rPr>
          <w:rFonts w:ascii="Cambria" w:hAnsi="Cambria"/>
          <w:iCs/>
        </w:rPr>
        <w:t xml:space="preserve">simulated </w:t>
      </w:r>
      <w:r w:rsidR="009966AE" w:rsidRPr="00E07154">
        <w:rPr>
          <w:rFonts w:ascii="Cambria" w:hAnsi="Cambria"/>
          <w:iCs/>
        </w:rPr>
        <w:t xml:space="preserve">spindle in </w:t>
      </w:r>
      <w:r w:rsidR="009E4F43">
        <w:fldChar w:fldCharType="begin"/>
      </w:r>
      <w:r w:rsidR="009E4F43">
        <w:instrText xml:space="preserve"> REF _Ref390778197 \h  \* MERGEFORMAT </w:instrText>
      </w:r>
      <w:r w:rsidR="009E4F43">
        <w:fldChar w:fldCharType="separate"/>
      </w:r>
      <w:r w:rsidR="009E4F43">
        <w:fldChar w:fldCharType="begin"/>
      </w:r>
      <w:r w:rsidR="009E4F43">
        <w:instrText xml:space="preserve"> REF _Ref390778197 \h  \* MERGEFORMAT </w:instrText>
      </w:r>
      <w:r w:rsidR="009E4F43">
        <w:fldChar w:fldCharType="separate"/>
      </w:r>
      <w:r w:rsidR="005045FB" w:rsidRPr="005045FB">
        <w:rPr>
          <w:rFonts w:ascii="Cambria" w:eastAsiaTheme="minorEastAsia" w:hAnsi="Cambria"/>
        </w:rPr>
        <w:t>Figure 1</w:t>
      </w:r>
      <w:r w:rsidR="009E4F43">
        <w:rPr>
          <w:rFonts w:ascii="Cambria" w:eastAsiaTheme="minorEastAsia" w:hAnsi="Cambria"/>
        </w:rPr>
        <w:fldChar w:fldCharType="end"/>
      </w:r>
      <w:r w:rsidR="009E4F43">
        <w:fldChar w:fldCharType="end"/>
      </w:r>
      <w:r w:rsidR="005045FB">
        <w:rPr>
          <w:rFonts w:ascii="Cambria" w:hAnsi="Cambria"/>
          <w:iCs/>
        </w:rPr>
        <w:t>(a)</w:t>
      </w:r>
      <w:r w:rsidR="009966AE" w:rsidRPr="00E07154">
        <w:rPr>
          <w:rFonts w:ascii="Cambria" w:hAnsi="Cambria"/>
          <w:iCs/>
        </w:rPr>
        <w:t xml:space="preserve"> </w:t>
      </w:r>
      <w:r w:rsidRPr="00E07154">
        <w:rPr>
          <w:rFonts w:ascii="Cambria" w:hAnsi="Cambria"/>
          <w:iCs/>
        </w:rPr>
        <w:t>at an</w:t>
      </w:r>
      <w:r w:rsidR="009C7C33" w:rsidRPr="00E07154">
        <w:rPr>
          <w:rFonts w:ascii="Cambria" w:hAnsi="Cambria"/>
          <w:iCs/>
        </w:rPr>
        <w:t xml:space="preserve"> SNR of 10. The </w:t>
      </w:r>
      <w:r w:rsidRPr="00E07154">
        <w:rPr>
          <w:rFonts w:ascii="Cambria" w:hAnsi="Cambria"/>
          <w:iCs/>
        </w:rPr>
        <w:t xml:space="preserve">parameters of the </w:t>
      </w:r>
      <w:r w:rsidR="009C7C33" w:rsidRPr="00E07154">
        <w:rPr>
          <w:rFonts w:ascii="Cambria" w:hAnsi="Cambria"/>
          <w:iCs/>
        </w:rPr>
        <w:t xml:space="preserve">resultant </w:t>
      </w:r>
      <w:r w:rsidRPr="00E07154">
        <w:rPr>
          <w:rFonts w:ascii="Cambria" w:hAnsi="Cambria"/>
          <w:iCs/>
        </w:rPr>
        <w:t>signal were then estimated using the</w:t>
      </w:r>
      <w:r w:rsidR="00A45D25" w:rsidRPr="00E07154">
        <w:rPr>
          <w:rFonts w:ascii="Cambria" w:hAnsi="Cambria"/>
          <w:iCs/>
        </w:rPr>
        <w:t xml:space="preserve"> </w:t>
      </w:r>
      <w:r w:rsidR="009966AE" w:rsidRPr="00E07154">
        <w:rPr>
          <w:rFonts w:ascii="Cambria" w:hAnsi="Cambria"/>
          <w:iCs/>
        </w:rPr>
        <w:t xml:space="preserve">NLLS algorithm. </w:t>
      </w:r>
      <w:r w:rsidR="00A45D25" w:rsidRPr="00E07154">
        <w:rPr>
          <w:rFonts w:ascii="Cambria" w:hAnsi="Cambria"/>
          <w:iCs/>
        </w:rPr>
        <w:t xml:space="preserve">Both the true and estimated parameter values are given in </w:t>
      </w:r>
      <w:r w:rsidR="009E4F43">
        <w:fldChar w:fldCharType="begin"/>
      </w:r>
      <w:r w:rsidR="009E4F43">
        <w:instrText xml:space="preserve"> REF _Ref392058005 \h  \* MERGEFORMAT </w:instrText>
      </w:r>
      <w:r w:rsidR="009E4F43">
        <w:fldChar w:fldCharType="separate"/>
      </w:r>
      <w:r w:rsidR="00A45D25" w:rsidRPr="00E07154">
        <w:rPr>
          <w:rFonts w:ascii="Cambria" w:hAnsi="Cambria"/>
        </w:rPr>
        <w:t>Table 1</w:t>
      </w:r>
      <w:r w:rsidR="009E4F43">
        <w:fldChar w:fldCharType="end"/>
      </w:r>
      <w:r w:rsidR="00A45D25" w:rsidRPr="00E07154">
        <w:rPr>
          <w:rFonts w:ascii="Cambria" w:hAnsi="Cambria"/>
          <w:iCs/>
        </w:rPr>
        <w:t>. As seen</w:t>
      </w:r>
      <w:r w:rsidR="005045FB">
        <w:rPr>
          <w:rFonts w:ascii="Cambria" w:hAnsi="Cambria"/>
          <w:iCs/>
        </w:rPr>
        <w:t>,</w:t>
      </w:r>
      <w:r w:rsidR="00A45D25" w:rsidRPr="00E07154">
        <w:rPr>
          <w:rFonts w:ascii="Cambria" w:hAnsi="Cambria"/>
          <w:iCs/>
        </w:rPr>
        <w:t xml:space="preserve"> t</w:t>
      </w:r>
      <w:r w:rsidR="009966AE" w:rsidRPr="00E07154">
        <w:rPr>
          <w:rFonts w:ascii="Cambria" w:hAnsi="Cambria"/>
          <w:iCs/>
        </w:rPr>
        <w:t xml:space="preserve">he </w:t>
      </w:r>
      <w:r w:rsidR="00A45D25" w:rsidRPr="00E07154">
        <w:rPr>
          <w:rFonts w:ascii="Cambria" w:hAnsi="Cambria"/>
          <w:iCs/>
        </w:rPr>
        <w:t xml:space="preserve">estimated parameters </w:t>
      </w:r>
      <w:r w:rsidR="005045FB">
        <w:rPr>
          <w:rFonts w:ascii="Cambria" w:hAnsi="Cambria"/>
          <w:iCs/>
        </w:rPr>
        <w:t>are approximately equal to</w:t>
      </w:r>
      <w:r w:rsidR="00A45D25" w:rsidRPr="00E07154">
        <w:rPr>
          <w:rFonts w:ascii="Cambria" w:hAnsi="Cambria"/>
          <w:iCs/>
        </w:rPr>
        <w:t xml:space="preserve"> the </w:t>
      </w:r>
      <w:r w:rsidR="009966AE" w:rsidRPr="00E07154">
        <w:rPr>
          <w:rFonts w:ascii="Cambria" w:hAnsi="Cambria"/>
          <w:iCs/>
        </w:rPr>
        <w:t xml:space="preserve">true values </w:t>
      </w:r>
      <w:r w:rsidR="005045FB">
        <w:rPr>
          <w:rFonts w:ascii="Cambria" w:hAnsi="Cambria"/>
          <w:iCs/>
        </w:rPr>
        <w:t>with a</w:t>
      </w:r>
      <w:r w:rsidR="009966AE" w:rsidRPr="00E07154">
        <w:rPr>
          <w:rFonts w:ascii="Cambria" w:hAnsi="Cambria"/>
          <w:iCs/>
        </w:rPr>
        <w:t xml:space="preserve"> narrow confidence interval</w:t>
      </w:r>
      <w:ins w:id="361" w:author="Beena Ahmed" w:date="2014-07-17T23:19:00Z">
        <w:r w:rsidR="00A45D25" w:rsidRPr="00E07154">
          <w:rPr>
            <w:rFonts w:ascii="Cambria" w:hAnsi="Cambria"/>
            <w:iCs/>
          </w:rPr>
          <w:t>.</w:t>
        </w:r>
      </w:ins>
      <w:r w:rsidR="009966AE" w:rsidRPr="00E07154">
        <w:rPr>
          <w:rFonts w:ascii="Cambria" w:hAnsi="Cambria"/>
          <w:iCs/>
        </w:rPr>
        <w:t xml:space="preserve"> </w:t>
      </w:r>
      <w:r w:rsidR="009E4F43">
        <w:fldChar w:fldCharType="begin"/>
      </w:r>
      <w:r w:rsidR="009E4F43">
        <w:instrText xml:space="preserve"> REF _Ref392059293 \h  \* MERGEFORMAT </w:instrText>
      </w:r>
      <w:r w:rsidR="009E4F43">
        <w:fldChar w:fldCharType="separate"/>
      </w:r>
      <w:r w:rsidR="009E4F43">
        <w:fldChar w:fldCharType="begin"/>
      </w:r>
      <w:r w:rsidR="009E4F43">
        <w:instrText xml:space="preserve"> REF _Ref397866964 \h  \* MERGEFORMAT </w:instrText>
      </w:r>
      <w:r w:rsidR="009E4F43">
        <w:fldChar w:fldCharType="separate"/>
      </w:r>
      <w:r w:rsidR="005045FB" w:rsidRPr="005045FB">
        <w:rPr>
          <w:rFonts w:ascii="Cambria" w:eastAsiaTheme="minorEastAsia" w:hAnsi="Cambria"/>
        </w:rPr>
        <w:t>Figure 4</w:t>
      </w:r>
      <w:r w:rsidR="009E4F43">
        <w:rPr>
          <w:rFonts w:ascii="Cambria" w:eastAsiaTheme="minorEastAsia" w:hAnsi="Cambria"/>
        </w:rPr>
        <w:fldChar w:fldCharType="end"/>
      </w:r>
      <w:r w:rsidR="009E4F43">
        <w:fldChar w:fldCharType="end"/>
      </w:r>
      <w:r w:rsidR="005F60C1" w:rsidRPr="00E07154">
        <w:rPr>
          <w:rFonts w:ascii="Cambria" w:hAnsi="Cambria"/>
          <w:iCs/>
        </w:rPr>
        <w:t xml:space="preserve"> </w:t>
      </w:r>
      <w:proofErr w:type="gramStart"/>
      <w:r w:rsidR="009966AE" w:rsidRPr="00E07154">
        <w:rPr>
          <w:rFonts w:ascii="Cambria" w:hAnsi="Cambria"/>
          <w:iCs/>
        </w:rPr>
        <w:t>illustrates</w:t>
      </w:r>
      <w:proofErr w:type="gramEnd"/>
      <w:r w:rsidR="009966AE" w:rsidRPr="00E07154">
        <w:rPr>
          <w:rFonts w:ascii="Cambria" w:hAnsi="Cambria"/>
          <w:iCs/>
        </w:rPr>
        <w:t xml:space="preserve"> the estimated signal </w:t>
      </w:r>
      <w:r w:rsidR="005045FB">
        <w:rPr>
          <w:rFonts w:ascii="Cambria" w:hAnsi="Cambria"/>
          <w:iCs/>
        </w:rPr>
        <w:t xml:space="preserve">(shown in red) </w:t>
      </w:r>
      <w:r w:rsidR="009966AE" w:rsidRPr="00E07154">
        <w:rPr>
          <w:rFonts w:ascii="Cambria" w:hAnsi="Cambria"/>
          <w:iCs/>
        </w:rPr>
        <w:t>superimposed</w:t>
      </w:r>
      <w:r w:rsidR="005045FB">
        <w:rPr>
          <w:rFonts w:ascii="Cambria" w:hAnsi="Cambria"/>
          <w:iCs/>
        </w:rPr>
        <w:t xml:space="preserve"> on the noisy </w:t>
      </w:r>
      <w:r w:rsidR="009966AE" w:rsidRPr="00E07154">
        <w:rPr>
          <w:rFonts w:ascii="Cambria" w:hAnsi="Cambria"/>
          <w:iCs/>
        </w:rPr>
        <w:t xml:space="preserve">signal </w:t>
      </w:r>
      <w:r w:rsidR="005045FB">
        <w:rPr>
          <w:rFonts w:ascii="Cambria" w:hAnsi="Cambria"/>
          <w:iCs/>
        </w:rPr>
        <w:t>(shown in blue)</w:t>
      </w:r>
      <w:r w:rsidR="009966AE" w:rsidRPr="00E07154">
        <w:rPr>
          <w:rFonts w:ascii="Cambria" w:hAnsi="Cambria"/>
          <w:iCs/>
        </w:rPr>
        <w:t xml:space="preserve">. </w:t>
      </w:r>
      <w:commentRangeStart w:id="362"/>
      <w:commentRangeStart w:id="363"/>
      <w:ins w:id="364" w:author="Beena Ahmed" w:date="2014-07-17T23:20:00Z">
        <w:r w:rsidR="00CE5ABF" w:rsidRPr="00E07154">
          <w:rPr>
            <w:rFonts w:ascii="Cambria" w:hAnsi="Cambria"/>
            <w:iCs/>
          </w:rPr>
          <w:t xml:space="preserve">The resultant signal obtained from the estimated parameters </w:t>
        </w:r>
      </w:ins>
      <w:ins w:id="365" w:author="Beena Ahmed" w:date="2014-07-17T23:23:00Z">
        <w:r w:rsidR="00CE5ABF" w:rsidRPr="00E07154">
          <w:rPr>
            <w:rFonts w:ascii="Cambria" w:hAnsi="Cambria"/>
            <w:iCs/>
          </w:rPr>
          <w:t xml:space="preserve">is </w:t>
        </w:r>
      </w:ins>
      <w:r w:rsidR="00632284">
        <w:rPr>
          <w:rFonts w:ascii="Cambria" w:hAnsi="Cambria"/>
          <w:iCs/>
        </w:rPr>
        <w:t>smoother</w:t>
      </w:r>
      <w:ins w:id="366" w:author="Beena Ahmed" w:date="2014-07-17T23:23:00Z">
        <w:r w:rsidR="00CE5ABF" w:rsidRPr="00E07154">
          <w:rPr>
            <w:rFonts w:ascii="Cambria" w:hAnsi="Cambria"/>
            <w:iCs/>
          </w:rPr>
          <w:t xml:space="preserve"> than the </w:t>
        </w:r>
        <w:r w:rsidR="005676E8" w:rsidRPr="00E07154">
          <w:rPr>
            <w:rFonts w:ascii="Cambria" w:hAnsi="Cambria"/>
            <w:iCs/>
          </w:rPr>
          <w:t>simulated spindle</w:t>
        </w:r>
      </w:ins>
      <w:r w:rsidR="00EB3DA9">
        <w:rPr>
          <w:rFonts w:ascii="Cambria" w:hAnsi="Cambria"/>
          <w:iCs/>
        </w:rPr>
        <w:t xml:space="preserve"> with noise</w:t>
      </w:r>
      <w:ins w:id="367" w:author="Beena Ahmed" w:date="2014-07-17T23:23:00Z">
        <w:r w:rsidR="005676E8" w:rsidRPr="00E07154">
          <w:rPr>
            <w:rFonts w:ascii="Cambria" w:hAnsi="Cambria"/>
            <w:iCs/>
          </w:rPr>
          <w:t xml:space="preserve"> </w:t>
        </w:r>
      </w:ins>
      <w:ins w:id="368" w:author="Beena Ahmed" w:date="2014-07-18T10:21:00Z">
        <w:r w:rsidR="005676E8" w:rsidRPr="00E07154">
          <w:rPr>
            <w:rFonts w:ascii="Cambria" w:hAnsi="Cambria"/>
            <w:iCs/>
          </w:rPr>
          <w:t>suggesti</w:t>
        </w:r>
      </w:ins>
      <w:ins w:id="369" w:author="Beena Ahmed" w:date="2014-07-17T23:23:00Z">
        <w:r w:rsidR="00CE5ABF" w:rsidRPr="00E07154">
          <w:rPr>
            <w:rFonts w:ascii="Cambria" w:hAnsi="Cambria"/>
            <w:iCs/>
          </w:rPr>
          <w:t>ng that the NLLS has also</w:t>
        </w:r>
      </w:ins>
      <w:r w:rsidR="00EB3DA9">
        <w:rPr>
          <w:rFonts w:ascii="Cambria" w:hAnsi="Cambria"/>
          <w:iCs/>
        </w:rPr>
        <w:t xml:space="preserve"> significantly</w:t>
      </w:r>
      <w:ins w:id="370" w:author="Beena Ahmed" w:date="2014-07-17T23:23:00Z">
        <w:r w:rsidR="00CE5ABF" w:rsidRPr="00E07154">
          <w:rPr>
            <w:rFonts w:ascii="Cambria" w:hAnsi="Cambria"/>
            <w:iCs/>
          </w:rPr>
          <w:t xml:space="preserve"> reduc</w:t>
        </w:r>
      </w:ins>
      <w:ins w:id="371" w:author="Beena Ahmed" w:date="2014-07-18T10:20:00Z">
        <w:r w:rsidR="005676E8" w:rsidRPr="00E07154">
          <w:rPr>
            <w:rFonts w:ascii="Cambria" w:hAnsi="Cambria"/>
            <w:iCs/>
          </w:rPr>
          <w:t>ed</w:t>
        </w:r>
      </w:ins>
      <w:ins w:id="372" w:author="Beena Ahmed" w:date="2014-07-17T23:23:00Z">
        <w:r w:rsidR="00CE5ABF" w:rsidRPr="00E07154">
          <w:rPr>
            <w:rFonts w:ascii="Cambria" w:hAnsi="Cambria"/>
            <w:iCs/>
          </w:rPr>
          <w:t xml:space="preserve"> the noise level.</w:t>
        </w:r>
      </w:ins>
      <w:commentRangeEnd w:id="362"/>
      <w:r w:rsidR="000C0FED" w:rsidRPr="00E07154">
        <w:rPr>
          <w:rStyle w:val="CommentReference"/>
          <w:rFonts w:ascii="Cambria" w:hAnsi="Cambria"/>
        </w:rPr>
        <w:commentReference w:id="362"/>
      </w:r>
      <w:commentRangeEnd w:id="363"/>
      <w:r w:rsidR="001C185A">
        <w:rPr>
          <w:rStyle w:val="CommentReference"/>
        </w:rPr>
        <w:commentReference w:id="363"/>
      </w:r>
    </w:p>
    <w:tbl>
      <w:tblPr>
        <w:tblStyle w:val="LightGrid"/>
        <w:tblW w:w="6300" w:type="dxa"/>
        <w:jc w:val="center"/>
        <w:tblLook w:val="04A0" w:firstRow="1" w:lastRow="0" w:firstColumn="1" w:lastColumn="0" w:noHBand="0" w:noVBand="1"/>
        <w:tblPrChange w:id="373" w:author="Beena Ahmed" w:date="2014-09-09T08:33:00Z">
          <w:tblPr>
            <w:tblStyle w:val="GridTable5Dark-Accent11"/>
            <w:tblW w:w="6300" w:type="dxa"/>
            <w:tblInd w:w="1615" w:type="dxa"/>
            <w:tblLook w:val="04A0" w:firstRow="1" w:lastRow="0" w:firstColumn="1" w:lastColumn="0" w:noHBand="0" w:noVBand="1"/>
          </w:tblPr>
        </w:tblPrChange>
      </w:tblPr>
      <w:tblGrid>
        <w:gridCol w:w="1202"/>
        <w:gridCol w:w="1274"/>
        <w:gridCol w:w="1749"/>
        <w:gridCol w:w="2075"/>
        <w:tblGridChange w:id="374">
          <w:tblGrid>
            <w:gridCol w:w="1202"/>
            <w:gridCol w:w="1274"/>
            <w:gridCol w:w="1749"/>
            <w:gridCol w:w="2075"/>
          </w:tblGrid>
        </w:tblGridChange>
      </w:tblGrid>
      <w:tr w:rsidR="00FE2B10" w:rsidRPr="00E07154" w:rsidTr="001F3272">
        <w:trPr>
          <w:cnfStyle w:val="100000000000" w:firstRow="1" w:lastRow="0" w:firstColumn="0" w:lastColumn="0" w:oddVBand="0" w:evenVBand="0" w:oddHBand="0" w:evenHBand="0" w:firstRowFirstColumn="0" w:firstRowLastColumn="0" w:lastRowFirstColumn="0" w:lastRowLastColumn="0"/>
          <w:trHeight w:val="266"/>
          <w:jc w:val="center"/>
          <w:trPrChange w:id="375" w:author="Beena Ahmed" w:date="2014-09-09T08:33:00Z">
            <w:trPr>
              <w:trHeight w:val="266"/>
            </w:trPr>
          </w:trPrChange>
        </w:trPr>
        <w:tc>
          <w:tcPr>
            <w:cnfStyle w:val="001000000000" w:firstRow="0" w:lastRow="0" w:firstColumn="1" w:lastColumn="0" w:oddVBand="0" w:evenVBand="0" w:oddHBand="0" w:evenHBand="0" w:firstRowFirstColumn="0" w:firstRowLastColumn="0" w:lastRowFirstColumn="0" w:lastRowLastColumn="0"/>
            <w:tcW w:w="1202" w:type="dxa"/>
            <w:tcPrChange w:id="376" w:author="Beena Ahmed" w:date="2014-09-09T08:33:00Z">
              <w:tcPr>
                <w:tcW w:w="1202" w:type="dxa"/>
              </w:tcPr>
            </w:tcPrChange>
          </w:tcPr>
          <w:p w:rsidR="00D6422E" w:rsidRPr="00FE2B10" w:rsidRDefault="00D6422E" w:rsidP="00186737">
            <w:pPr>
              <w:keepNext/>
              <w:keepLines/>
              <w:spacing w:line="480" w:lineRule="auto"/>
              <w:jc w:val="center"/>
              <w:cnfStyle w:val="101000000000" w:firstRow="1" w:lastRow="0" w:firstColumn="1" w:lastColumn="0" w:oddVBand="0" w:evenVBand="0" w:oddHBand="0" w:evenHBand="0" w:firstRowFirstColumn="0" w:firstRowLastColumn="0" w:lastRowFirstColumn="0" w:lastRowLastColumn="0"/>
              <w:rPr>
                <w:rFonts w:ascii="Cambria" w:hAnsi="Cambria"/>
                <w:iCs/>
                <w:sz w:val="20"/>
              </w:rPr>
            </w:pPr>
            <w:r w:rsidRPr="00FE2B10">
              <w:rPr>
                <w:rFonts w:ascii="Cambria" w:hAnsi="Cambria"/>
                <w:sz w:val="20"/>
              </w:rPr>
              <w:t>Parameter</w:t>
            </w:r>
          </w:p>
        </w:tc>
        <w:tc>
          <w:tcPr>
            <w:tcW w:w="1274" w:type="dxa"/>
            <w:tcPrChange w:id="377" w:author="Beena Ahmed" w:date="2014-09-09T08:33:00Z">
              <w:tcPr>
                <w:tcW w:w="1274" w:type="dxa"/>
              </w:tcPr>
            </w:tcPrChange>
          </w:tcPr>
          <w:p w:rsidR="00D6422E" w:rsidRPr="00FE2B10" w:rsidRDefault="00D6422E" w:rsidP="00186737">
            <w:pPr>
              <w:keepNext/>
              <w:keepLines/>
              <w:spacing w:line="480" w:lineRule="auto"/>
              <w:jc w:val="center"/>
              <w:cnfStyle w:val="100000000000" w:firstRow="1" w:lastRow="0" w:firstColumn="0" w:lastColumn="0" w:oddVBand="0" w:evenVBand="0" w:oddHBand="0" w:evenHBand="0" w:firstRowFirstColumn="0" w:firstRowLastColumn="0" w:lastRowFirstColumn="0" w:lastRowLastColumn="0"/>
              <w:rPr>
                <w:rFonts w:ascii="Cambria" w:hAnsi="Cambria"/>
                <w:iCs/>
                <w:sz w:val="20"/>
              </w:rPr>
            </w:pPr>
            <w:r w:rsidRPr="00FE2B10">
              <w:rPr>
                <w:rFonts w:ascii="Cambria" w:hAnsi="Cambria"/>
                <w:iCs/>
                <w:sz w:val="20"/>
              </w:rPr>
              <w:t>True Value</w:t>
            </w:r>
          </w:p>
        </w:tc>
        <w:tc>
          <w:tcPr>
            <w:tcW w:w="1749" w:type="dxa"/>
            <w:tcPrChange w:id="378" w:author="Beena Ahmed" w:date="2014-09-09T08:33:00Z">
              <w:tcPr>
                <w:tcW w:w="1749" w:type="dxa"/>
              </w:tcPr>
            </w:tcPrChange>
          </w:tcPr>
          <w:p w:rsidR="00D6422E" w:rsidRPr="00FE2B10" w:rsidRDefault="00D6422E" w:rsidP="00186737">
            <w:pPr>
              <w:keepNext/>
              <w:keepLines/>
              <w:spacing w:line="480" w:lineRule="auto"/>
              <w:jc w:val="center"/>
              <w:cnfStyle w:val="100000000000" w:firstRow="1" w:lastRow="0" w:firstColumn="0" w:lastColumn="0" w:oddVBand="0" w:evenVBand="0" w:oddHBand="0" w:evenHBand="0" w:firstRowFirstColumn="0" w:firstRowLastColumn="0" w:lastRowFirstColumn="0" w:lastRowLastColumn="0"/>
              <w:rPr>
                <w:rFonts w:ascii="Cambria" w:hAnsi="Cambria"/>
                <w:iCs/>
                <w:sz w:val="20"/>
              </w:rPr>
            </w:pPr>
            <w:r w:rsidRPr="00FE2B10">
              <w:rPr>
                <w:rFonts w:ascii="Cambria" w:hAnsi="Cambria"/>
                <w:iCs/>
                <w:sz w:val="20"/>
              </w:rPr>
              <w:t>Estimate</w:t>
            </w:r>
            <w:r w:rsidR="006C777E" w:rsidRPr="00FE2B10">
              <w:rPr>
                <w:rFonts w:ascii="Cambria" w:hAnsi="Cambria"/>
                <w:iCs/>
                <w:sz w:val="20"/>
              </w:rPr>
              <w:t>d</w:t>
            </w:r>
            <w:r w:rsidRPr="00FE2B10">
              <w:rPr>
                <w:rFonts w:ascii="Cambria" w:hAnsi="Cambria"/>
                <w:iCs/>
                <w:sz w:val="20"/>
              </w:rPr>
              <w:t xml:space="preserve"> Value</w:t>
            </w:r>
          </w:p>
        </w:tc>
        <w:tc>
          <w:tcPr>
            <w:tcW w:w="2075" w:type="dxa"/>
            <w:tcPrChange w:id="379" w:author="Beena Ahmed" w:date="2014-09-09T08:33:00Z">
              <w:tcPr>
                <w:tcW w:w="2075" w:type="dxa"/>
              </w:tcPr>
            </w:tcPrChange>
          </w:tcPr>
          <w:p w:rsidR="00D6422E" w:rsidRPr="00FE2B10" w:rsidRDefault="00D6422E" w:rsidP="00186737">
            <w:pPr>
              <w:keepNext/>
              <w:keepLines/>
              <w:spacing w:line="480" w:lineRule="auto"/>
              <w:jc w:val="center"/>
              <w:cnfStyle w:val="100000000000" w:firstRow="1" w:lastRow="0" w:firstColumn="0" w:lastColumn="0" w:oddVBand="0" w:evenVBand="0" w:oddHBand="0" w:evenHBand="0" w:firstRowFirstColumn="0" w:firstRowLastColumn="0" w:lastRowFirstColumn="0" w:lastRowLastColumn="0"/>
              <w:rPr>
                <w:rFonts w:ascii="Cambria" w:hAnsi="Cambria"/>
                <w:iCs/>
                <w:sz w:val="20"/>
              </w:rPr>
            </w:pPr>
            <w:r w:rsidRPr="00FE2B10">
              <w:rPr>
                <w:rFonts w:ascii="Cambria" w:hAnsi="Cambria"/>
                <w:iCs/>
                <w:sz w:val="20"/>
              </w:rPr>
              <w:t>Confidence Bounds</w:t>
            </w:r>
          </w:p>
        </w:tc>
      </w:tr>
      <w:tr w:rsidR="00FE2B10" w:rsidRPr="00E07154" w:rsidTr="001F3272">
        <w:trPr>
          <w:cnfStyle w:val="000000100000" w:firstRow="0" w:lastRow="0" w:firstColumn="0" w:lastColumn="0" w:oddVBand="0" w:evenVBand="0" w:oddHBand="1" w:evenHBand="0" w:firstRowFirstColumn="0" w:firstRowLastColumn="0" w:lastRowFirstColumn="0" w:lastRowLastColumn="0"/>
          <w:trHeight w:val="276"/>
          <w:jc w:val="center"/>
          <w:trPrChange w:id="380" w:author="Beena Ahmed" w:date="2014-09-09T08:33:00Z">
            <w:trPr>
              <w:trHeight w:val="276"/>
            </w:trPr>
          </w:trPrChange>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Change w:id="381" w:author="Beena Ahmed" w:date="2014-09-09T08:33:00Z">
              <w:tcPr>
                <w:tcW w:w="1202" w:type="dxa"/>
              </w:tcPr>
            </w:tcPrChange>
          </w:tcPr>
          <w:p w:rsidR="00D6422E" w:rsidRPr="00FE2B10" w:rsidRDefault="00D6422E" w:rsidP="00186737">
            <w:pPr>
              <w:keepNext/>
              <w:keepLines/>
              <w:spacing w:line="480" w:lineRule="auto"/>
              <w:jc w:val="center"/>
              <w:cnfStyle w:val="001000100000" w:firstRow="0" w:lastRow="0" w:firstColumn="1" w:lastColumn="0" w:oddVBand="0" w:evenVBand="0" w:oddHBand="1" w:evenHBand="0" w:firstRowFirstColumn="0" w:firstRowLastColumn="0" w:lastRowFirstColumn="0" w:lastRowLastColumn="0"/>
              <w:rPr>
                <w:rFonts w:ascii="Cambria" w:hAnsi="Cambria"/>
                <w:iCs/>
                <w:sz w:val="20"/>
              </w:rPr>
            </w:pPr>
            <w:r w:rsidRPr="00FE2B10">
              <w:rPr>
                <w:rFonts w:ascii="Cambria" w:hAnsi="Cambria"/>
                <w:sz w:val="20"/>
              </w:rPr>
              <w:t>a</w:t>
            </w:r>
          </w:p>
        </w:tc>
        <w:tc>
          <w:tcPr>
            <w:tcW w:w="1274" w:type="dxa"/>
            <w:tcPrChange w:id="382" w:author="Beena Ahmed" w:date="2014-09-09T08:33:00Z">
              <w:tcPr>
                <w:tcW w:w="1274" w:type="dxa"/>
              </w:tcPr>
            </w:tcPrChange>
          </w:tcPr>
          <w:p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0</w:t>
            </w:r>
          </w:p>
        </w:tc>
        <w:tc>
          <w:tcPr>
            <w:tcW w:w="1749" w:type="dxa"/>
            <w:tcPrChange w:id="383" w:author="Beena Ahmed" w:date="2014-09-09T08:33:00Z">
              <w:tcPr>
                <w:tcW w:w="1749" w:type="dxa"/>
              </w:tcPr>
            </w:tcPrChange>
          </w:tcPr>
          <w:p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0.003995</w:t>
            </w:r>
          </w:p>
        </w:tc>
        <w:tc>
          <w:tcPr>
            <w:tcW w:w="2075" w:type="dxa"/>
            <w:tcPrChange w:id="384" w:author="Beena Ahmed" w:date="2014-09-09T08:33:00Z">
              <w:tcPr>
                <w:tcW w:w="2075" w:type="dxa"/>
              </w:tcPr>
            </w:tcPrChange>
          </w:tcPr>
          <w:p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(-0.01843, 0.02642)</w:t>
            </w:r>
          </w:p>
        </w:tc>
      </w:tr>
      <w:tr w:rsidR="00FE2B10" w:rsidRPr="00E07154" w:rsidTr="001F3272">
        <w:trPr>
          <w:cnfStyle w:val="000000010000" w:firstRow="0" w:lastRow="0" w:firstColumn="0" w:lastColumn="0" w:oddVBand="0" w:evenVBand="0" w:oddHBand="0" w:evenHBand="1" w:firstRowFirstColumn="0" w:firstRowLastColumn="0" w:lastRowFirstColumn="0" w:lastRowLastColumn="0"/>
          <w:trHeight w:val="266"/>
          <w:jc w:val="center"/>
          <w:trPrChange w:id="385" w:author="Beena Ahmed" w:date="2014-09-09T08:33:00Z">
            <w:trPr>
              <w:trHeight w:val="266"/>
            </w:trPr>
          </w:trPrChange>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Change w:id="386" w:author="Beena Ahmed" w:date="2014-09-09T08:33:00Z">
              <w:tcPr>
                <w:tcW w:w="1202" w:type="dxa"/>
              </w:tcPr>
            </w:tcPrChange>
          </w:tcPr>
          <w:p w:rsidR="00D6422E" w:rsidRPr="00FE2B10" w:rsidRDefault="00D6422E" w:rsidP="00186737">
            <w:pPr>
              <w:keepNext/>
              <w:keepLines/>
              <w:spacing w:line="480" w:lineRule="auto"/>
              <w:jc w:val="center"/>
              <w:cnfStyle w:val="001000010000" w:firstRow="0" w:lastRow="0" w:firstColumn="1" w:lastColumn="0" w:oddVBand="0" w:evenVBand="0" w:oddHBand="0" w:evenHBand="1" w:firstRowFirstColumn="0" w:firstRowLastColumn="0" w:lastRowFirstColumn="0" w:lastRowLastColumn="0"/>
              <w:rPr>
                <w:rFonts w:ascii="Cambria" w:hAnsi="Cambria"/>
                <w:iCs/>
                <w:sz w:val="20"/>
              </w:rPr>
            </w:pPr>
            <w:r w:rsidRPr="00FE2B10">
              <w:rPr>
                <w:rFonts w:ascii="Cambria" w:hAnsi="Cambria"/>
                <w:sz w:val="20"/>
              </w:rPr>
              <w:t>b</w:t>
            </w:r>
          </w:p>
        </w:tc>
        <w:tc>
          <w:tcPr>
            <w:tcW w:w="1274" w:type="dxa"/>
            <w:tcPrChange w:id="387" w:author="Beena Ahmed" w:date="2014-09-09T08:33:00Z">
              <w:tcPr>
                <w:tcW w:w="1274" w:type="dxa"/>
              </w:tcPr>
            </w:tcPrChange>
          </w:tcPr>
          <w:p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w:t>
            </w:r>
          </w:p>
        </w:tc>
        <w:tc>
          <w:tcPr>
            <w:tcW w:w="1749" w:type="dxa"/>
            <w:tcPrChange w:id="388" w:author="Beena Ahmed" w:date="2014-09-09T08:33:00Z">
              <w:tcPr>
                <w:tcW w:w="1749" w:type="dxa"/>
              </w:tcPr>
            </w:tcPrChange>
          </w:tcPr>
          <w:p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0.01055</w:t>
            </w:r>
          </w:p>
        </w:tc>
        <w:tc>
          <w:tcPr>
            <w:tcW w:w="2075" w:type="dxa"/>
            <w:tcPrChange w:id="389" w:author="Beena Ahmed" w:date="2014-09-09T08:33:00Z">
              <w:tcPr>
                <w:tcW w:w="2075" w:type="dxa"/>
              </w:tcPr>
            </w:tcPrChange>
          </w:tcPr>
          <w:p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(-0.1505, 0.1716)</w:t>
            </w:r>
          </w:p>
        </w:tc>
      </w:tr>
      <w:tr w:rsidR="00FE2B10" w:rsidRPr="00E07154" w:rsidTr="001F3272">
        <w:trPr>
          <w:cnfStyle w:val="000000100000" w:firstRow="0" w:lastRow="0" w:firstColumn="0" w:lastColumn="0" w:oddVBand="0" w:evenVBand="0" w:oddHBand="1" w:evenHBand="0" w:firstRowFirstColumn="0" w:firstRowLastColumn="0" w:lastRowFirstColumn="0" w:lastRowLastColumn="0"/>
          <w:trHeight w:val="276"/>
          <w:jc w:val="center"/>
          <w:trPrChange w:id="390" w:author="Beena Ahmed" w:date="2014-09-09T08:33:00Z">
            <w:trPr>
              <w:trHeight w:val="276"/>
            </w:trPr>
          </w:trPrChange>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Change w:id="391" w:author="Beena Ahmed" w:date="2014-09-09T08:33:00Z">
              <w:tcPr>
                <w:tcW w:w="1202" w:type="dxa"/>
              </w:tcPr>
            </w:tcPrChange>
          </w:tcPr>
          <w:p w:rsidR="00D6422E" w:rsidRPr="00FE2B10" w:rsidRDefault="00D6422E" w:rsidP="00186737">
            <w:pPr>
              <w:keepNext/>
              <w:keepLines/>
              <w:spacing w:line="480" w:lineRule="auto"/>
              <w:jc w:val="center"/>
              <w:cnfStyle w:val="001000100000" w:firstRow="0" w:lastRow="0" w:firstColumn="1" w:lastColumn="0" w:oddVBand="0" w:evenVBand="0" w:oddHBand="1" w:evenHBand="0" w:firstRowFirstColumn="0" w:firstRowLastColumn="0" w:lastRowFirstColumn="0" w:lastRowLastColumn="0"/>
              <w:rPr>
                <w:rFonts w:ascii="Cambria" w:hAnsi="Cambria"/>
                <w:iCs/>
                <w:sz w:val="20"/>
              </w:rPr>
            </w:pPr>
            <w:r w:rsidRPr="00FE2B10">
              <w:rPr>
                <w:rFonts w:ascii="Cambria" w:hAnsi="Cambria"/>
                <w:sz w:val="20"/>
              </w:rPr>
              <w:t>c</w:t>
            </w:r>
          </w:p>
        </w:tc>
        <w:tc>
          <w:tcPr>
            <w:tcW w:w="1274" w:type="dxa"/>
            <w:tcPrChange w:id="392" w:author="Beena Ahmed" w:date="2014-09-09T08:33:00Z">
              <w:tcPr>
                <w:tcW w:w="1274" w:type="dxa"/>
              </w:tcPr>
            </w:tcPrChange>
          </w:tcPr>
          <w:p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-20</w:t>
            </w:r>
          </w:p>
        </w:tc>
        <w:tc>
          <w:tcPr>
            <w:tcW w:w="1749" w:type="dxa"/>
            <w:tcPrChange w:id="393" w:author="Beena Ahmed" w:date="2014-09-09T08:33:00Z">
              <w:tcPr>
                <w:tcW w:w="1749" w:type="dxa"/>
              </w:tcPr>
            </w:tcPrChange>
          </w:tcPr>
          <w:p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-19.</w:t>
            </w:r>
            <w:bookmarkStart w:id="394" w:name="_GoBack"/>
            <w:bookmarkEnd w:id="394"/>
            <w:r w:rsidRPr="00FE2B10">
              <w:rPr>
                <w:rFonts w:ascii="Cambria" w:hAnsi="Cambria"/>
                <w:iCs/>
                <w:sz w:val="20"/>
              </w:rPr>
              <w:t>35</w:t>
            </w:r>
          </w:p>
        </w:tc>
        <w:tc>
          <w:tcPr>
            <w:tcW w:w="2075" w:type="dxa"/>
            <w:tcPrChange w:id="395" w:author="Beena Ahmed" w:date="2014-09-09T08:33:00Z">
              <w:tcPr>
                <w:tcW w:w="2075" w:type="dxa"/>
              </w:tcPr>
            </w:tcPrChange>
          </w:tcPr>
          <w:p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(-20.35, -18.35)</w:t>
            </w:r>
          </w:p>
        </w:tc>
      </w:tr>
      <w:tr w:rsidR="00FE2B10" w:rsidRPr="00E07154" w:rsidTr="001F3272">
        <w:trPr>
          <w:cnfStyle w:val="000000010000" w:firstRow="0" w:lastRow="0" w:firstColumn="0" w:lastColumn="0" w:oddVBand="0" w:evenVBand="0" w:oddHBand="0" w:evenHBand="1" w:firstRowFirstColumn="0" w:firstRowLastColumn="0" w:lastRowFirstColumn="0" w:lastRowLastColumn="0"/>
          <w:trHeight w:val="276"/>
          <w:jc w:val="center"/>
          <w:trPrChange w:id="396" w:author="Beena Ahmed" w:date="2014-09-09T08:33:00Z">
            <w:trPr>
              <w:trHeight w:val="276"/>
            </w:trPr>
          </w:trPrChange>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Change w:id="397" w:author="Beena Ahmed" w:date="2014-09-09T08:33:00Z">
              <w:tcPr>
                <w:tcW w:w="1202" w:type="dxa"/>
              </w:tcPr>
            </w:tcPrChange>
          </w:tcPr>
          <w:p w:rsidR="00D6422E" w:rsidRPr="00FE2B10" w:rsidRDefault="00D6422E" w:rsidP="00186737">
            <w:pPr>
              <w:keepNext/>
              <w:keepLines/>
              <w:spacing w:line="480" w:lineRule="auto"/>
              <w:jc w:val="center"/>
              <w:cnfStyle w:val="001000010000" w:firstRow="0" w:lastRow="0" w:firstColumn="1" w:lastColumn="0" w:oddVBand="0" w:evenVBand="0" w:oddHBand="0" w:evenHBand="1" w:firstRowFirstColumn="0" w:firstRowLastColumn="0" w:lastRowFirstColumn="0" w:lastRowLastColumn="0"/>
              <w:rPr>
                <w:rFonts w:ascii="Cambria" w:hAnsi="Cambria"/>
                <w:iCs/>
                <w:sz w:val="20"/>
              </w:rPr>
            </w:pPr>
            <w:r w:rsidRPr="00FE2B10">
              <w:rPr>
                <w:rFonts w:ascii="Cambria" w:hAnsi="Cambria"/>
                <w:sz w:val="20"/>
              </w:rPr>
              <w:t>d</w:t>
            </w:r>
          </w:p>
        </w:tc>
        <w:tc>
          <w:tcPr>
            <w:tcW w:w="1274" w:type="dxa"/>
            <w:tcPrChange w:id="398" w:author="Beena Ahmed" w:date="2014-09-09T08:33:00Z">
              <w:tcPr>
                <w:tcW w:w="1274" w:type="dxa"/>
              </w:tcPr>
            </w:tcPrChange>
          </w:tcPr>
          <w:p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w:t>
            </w:r>
          </w:p>
        </w:tc>
        <w:tc>
          <w:tcPr>
            <w:tcW w:w="1749" w:type="dxa"/>
            <w:tcPrChange w:id="399" w:author="Beena Ahmed" w:date="2014-09-09T08:33:00Z">
              <w:tcPr>
                <w:tcW w:w="1749" w:type="dxa"/>
              </w:tcPr>
            </w:tcPrChange>
          </w:tcPr>
          <w:p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-0.01817</w:t>
            </w:r>
          </w:p>
        </w:tc>
        <w:tc>
          <w:tcPr>
            <w:tcW w:w="2075" w:type="dxa"/>
            <w:tcPrChange w:id="400" w:author="Beena Ahmed" w:date="2014-09-09T08:33:00Z">
              <w:tcPr>
                <w:tcW w:w="2075" w:type="dxa"/>
              </w:tcPr>
            </w:tcPrChange>
          </w:tcPr>
          <w:p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(-0.0406, 0.004255)</w:t>
            </w:r>
          </w:p>
        </w:tc>
      </w:tr>
      <w:tr w:rsidR="00FE2B10" w:rsidRPr="00E07154" w:rsidTr="001F3272">
        <w:trPr>
          <w:cnfStyle w:val="000000100000" w:firstRow="0" w:lastRow="0" w:firstColumn="0" w:lastColumn="0" w:oddVBand="0" w:evenVBand="0" w:oddHBand="1" w:evenHBand="0" w:firstRowFirstColumn="0" w:firstRowLastColumn="0" w:lastRowFirstColumn="0" w:lastRowLastColumn="0"/>
          <w:trHeight w:val="266"/>
          <w:jc w:val="center"/>
          <w:trPrChange w:id="401" w:author="Beena Ahmed" w:date="2014-09-09T08:33:00Z">
            <w:trPr>
              <w:trHeight w:val="266"/>
            </w:trPr>
          </w:trPrChange>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Change w:id="402" w:author="Beena Ahmed" w:date="2014-09-09T08:33:00Z">
              <w:tcPr>
                <w:tcW w:w="1202" w:type="dxa"/>
              </w:tcPr>
            </w:tcPrChange>
          </w:tcPr>
          <w:p w:rsidR="00D6422E" w:rsidRPr="00FE2B10" w:rsidRDefault="00D6422E" w:rsidP="00186737">
            <w:pPr>
              <w:keepNext/>
              <w:keepLines/>
              <w:spacing w:line="480" w:lineRule="auto"/>
              <w:jc w:val="center"/>
              <w:cnfStyle w:val="001000100000" w:firstRow="0" w:lastRow="0" w:firstColumn="1" w:lastColumn="0" w:oddVBand="0" w:evenVBand="0" w:oddHBand="1" w:evenHBand="0" w:firstRowFirstColumn="0" w:firstRowLastColumn="0" w:lastRowFirstColumn="0" w:lastRowLastColumn="0"/>
              <w:rPr>
                <w:rFonts w:ascii="Cambria" w:hAnsi="Cambria"/>
                <w:iCs/>
                <w:sz w:val="20"/>
              </w:rPr>
            </w:pPr>
            <w:r w:rsidRPr="00FE2B10">
              <w:rPr>
                <w:rFonts w:ascii="Cambria" w:hAnsi="Cambria"/>
                <w:sz w:val="20"/>
              </w:rPr>
              <w:t>e</w:t>
            </w:r>
          </w:p>
        </w:tc>
        <w:tc>
          <w:tcPr>
            <w:tcW w:w="1274" w:type="dxa"/>
            <w:tcPrChange w:id="403" w:author="Beena Ahmed" w:date="2014-09-09T08:33:00Z">
              <w:tcPr>
                <w:tcW w:w="1274" w:type="dxa"/>
              </w:tcPr>
            </w:tcPrChange>
          </w:tcPr>
          <w:p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75</w:t>
            </w:r>
          </w:p>
        </w:tc>
        <w:tc>
          <w:tcPr>
            <w:tcW w:w="1749" w:type="dxa"/>
            <w:tcPrChange w:id="404" w:author="Beena Ahmed" w:date="2014-09-09T08:33:00Z">
              <w:tcPr>
                <w:tcW w:w="1749" w:type="dxa"/>
              </w:tcPr>
            </w:tcPrChange>
          </w:tcPr>
          <w:p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75.03</w:t>
            </w:r>
          </w:p>
        </w:tc>
        <w:tc>
          <w:tcPr>
            <w:tcW w:w="2075" w:type="dxa"/>
            <w:tcPrChange w:id="405" w:author="Beena Ahmed" w:date="2014-09-09T08:33:00Z">
              <w:tcPr>
                <w:tcW w:w="2075" w:type="dxa"/>
              </w:tcPr>
            </w:tcPrChange>
          </w:tcPr>
          <w:p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(74.87, 75.19)</w:t>
            </w:r>
          </w:p>
        </w:tc>
      </w:tr>
      <w:tr w:rsidR="00FE2B10" w:rsidRPr="00E07154" w:rsidTr="001F3272">
        <w:trPr>
          <w:cnfStyle w:val="000000010000" w:firstRow="0" w:lastRow="0" w:firstColumn="0" w:lastColumn="0" w:oddVBand="0" w:evenVBand="0" w:oddHBand="0" w:evenHBand="1" w:firstRowFirstColumn="0" w:firstRowLastColumn="0" w:lastRowFirstColumn="0" w:lastRowLastColumn="0"/>
          <w:trHeight w:val="276"/>
          <w:jc w:val="center"/>
          <w:trPrChange w:id="406" w:author="Beena Ahmed" w:date="2014-09-09T08:33:00Z">
            <w:trPr>
              <w:trHeight w:val="276"/>
            </w:trPr>
          </w:trPrChange>
        </w:trPr>
        <w:tc>
          <w:tcPr>
            <w:cnfStyle w:val="001000000000" w:firstRow="0" w:lastRow="0" w:firstColumn="1" w:lastColumn="0" w:oddVBand="0" w:evenVBand="0" w:oddHBand="0" w:evenHBand="0" w:firstRowFirstColumn="0" w:firstRowLastColumn="0" w:lastRowFirstColumn="0" w:lastRowLastColumn="0"/>
            <w:tcW w:w="1202" w:type="dxa"/>
            <w:tcBorders>
              <w:bottom w:val="single" w:sz="4" w:space="0" w:color="auto"/>
            </w:tcBorders>
            <w:shd w:val="clear" w:color="auto" w:fill="auto"/>
            <w:tcPrChange w:id="407" w:author="Beena Ahmed" w:date="2014-09-09T08:33:00Z">
              <w:tcPr>
                <w:tcW w:w="1202" w:type="dxa"/>
              </w:tcPr>
            </w:tcPrChange>
          </w:tcPr>
          <w:p w:rsidR="00D6422E" w:rsidRPr="00FE2B10" w:rsidRDefault="00D6422E" w:rsidP="00186737">
            <w:pPr>
              <w:keepNext/>
              <w:keepLines/>
              <w:spacing w:line="480" w:lineRule="auto"/>
              <w:jc w:val="center"/>
              <w:cnfStyle w:val="001000010000" w:firstRow="0" w:lastRow="0" w:firstColumn="1" w:lastColumn="0" w:oddVBand="0" w:evenVBand="0" w:oddHBand="0" w:evenHBand="1" w:firstRowFirstColumn="0" w:firstRowLastColumn="0" w:lastRowFirstColumn="0" w:lastRowLastColumn="0"/>
              <w:rPr>
                <w:rFonts w:ascii="Cambria" w:hAnsi="Cambria"/>
                <w:iCs/>
                <w:sz w:val="20"/>
              </w:rPr>
            </w:pPr>
            <w:r w:rsidRPr="00FE2B10">
              <w:rPr>
                <w:rFonts w:ascii="Cambria" w:hAnsi="Cambria"/>
                <w:sz w:val="20"/>
              </w:rPr>
              <w:t>f</w:t>
            </w:r>
          </w:p>
        </w:tc>
        <w:tc>
          <w:tcPr>
            <w:tcW w:w="1274" w:type="dxa"/>
            <w:tcBorders>
              <w:bottom w:val="single" w:sz="4" w:space="0" w:color="auto"/>
            </w:tcBorders>
            <w:tcPrChange w:id="408" w:author="Beena Ahmed" w:date="2014-09-09T08:33:00Z">
              <w:tcPr>
                <w:tcW w:w="1274" w:type="dxa"/>
              </w:tcPr>
            </w:tcPrChange>
          </w:tcPr>
          <w:p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w:t>
            </w:r>
          </w:p>
        </w:tc>
        <w:tc>
          <w:tcPr>
            <w:tcW w:w="1749" w:type="dxa"/>
            <w:tcBorders>
              <w:bottom w:val="single" w:sz="4" w:space="0" w:color="auto"/>
            </w:tcBorders>
            <w:tcPrChange w:id="409" w:author="Beena Ahmed" w:date="2014-09-09T08:33:00Z">
              <w:tcPr>
                <w:tcW w:w="1749" w:type="dxa"/>
              </w:tcPr>
            </w:tcPrChange>
          </w:tcPr>
          <w:p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0.6464</w:t>
            </w:r>
          </w:p>
        </w:tc>
        <w:tc>
          <w:tcPr>
            <w:tcW w:w="2075" w:type="dxa"/>
            <w:tcBorders>
              <w:bottom w:val="single" w:sz="4" w:space="0" w:color="auto"/>
            </w:tcBorders>
            <w:tcPrChange w:id="410" w:author="Beena Ahmed" w:date="2014-09-09T08:33:00Z">
              <w:tcPr>
                <w:tcW w:w="2075" w:type="dxa"/>
              </w:tcPr>
            </w:tcPrChange>
          </w:tcPr>
          <w:p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(-0.3566, 1.649)</w:t>
            </w:r>
          </w:p>
        </w:tc>
      </w:tr>
      <w:tr w:rsidR="00FE2B10" w:rsidRPr="00E07154" w:rsidTr="001F3272">
        <w:trPr>
          <w:cnfStyle w:val="000000100000" w:firstRow="0" w:lastRow="0" w:firstColumn="0" w:lastColumn="0" w:oddVBand="0" w:evenVBand="0" w:oddHBand="1" w:evenHBand="0" w:firstRowFirstColumn="0" w:firstRowLastColumn="0" w:lastRowFirstColumn="0" w:lastRowLastColumn="0"/>
          <w:trHeight w:val="276"/>
          <w:jc w:val="center"/>
          <w:trPrChange w:id="411" w:author="Beena Ahmed" w:date="2014-09-09T08:33:00Z">
            <w:trPr>
              <w:trHeight w:val="276"/>
            </w:trPr>
          </w:trPrChange>
        </w:trPr>
        <w:tc>
          <w:tcPr>
            <w:cnfStyle w:val="001000000000" w:firstRow="0" w:lastRow="0" w:firstColumn="1" w:lastColumn="0" w:oddVBand="0" w:evenVBand="0" w:oddHBand="0" w:evenHBand="0" w:firstRowFirstColumn="0" w:firstRowLastColumn="0" w:lastRowFirstColumn="0" w:lastRowLastColumn="0"/>
            <w:tcW w:w="6300" w:type="dxa"/>
            <w:gridSpan w:val="4"/>
            <w:tcBorders>
              <w:top w:val="single" w:sz="4" w:space="0" w:color="auto"/>
              <w:left w:val="nil"/>
              <w:bottom w:val="nil"/>
              <w:right w:val="nil"/>
            </w:tcBorders>
            <w:shd w:val="clear" w:color="auto" w:fill="auto"/>
            <w:tcPrChange w:id="412" w:author="Beena Ahmed" w:date="2014-09-09T08:33:00Z">
              <w:tcPr>
                <w:tcW w:w="6300" w:type="dxa"/>
                <w:gridSpan w:val="4"/>
                <w:shd w:val="clear" w:color="auto" w:fill="auto"/>
              </w:tcPr>
            </w:tcPrChange>
          </w:tcPr>
          <w:p w:rsidR="00FE2B10" w:rsidRPr="001F3272" w:rsidRDefault="00FE2B10" w:rsidP="00186737">
            <w:pPr>
              <w:pStyle w:val="Caption"/>
              <w:tabs>
                <w:tab w:val="left" w:pos="5094"/>
              </w:tabs>
              <w:spacing w:before="120" w:after="0" w:line="480" w:lineRule="auto"/>
              <w:jc w:val="center"/>
              <w:cnfStyle w:val="001000100000" w:firstRow="0" w:lastRow="0" w:firstColumn="1" w:lastColumn="0" w:oddVBand="0" w:evenVBand="0" w:oddHBand="1" w:evenHBand="0" w:firstRowFirstColumn="0" w:firstRowLastColumn="0" w:lastRowFirstColumn="0" w:lastRowLastColumn="0"/>
              <w:rPr>
                <w:rFonts w:ascii="Cambria" w:hAnsi="Cambria"/>
                <w:b w:val="0"/>
                <w:i w:val="0"/>
                <w:smallCaps/>
                <w:color w:val="5B9BD5" w:themeColor="accent1"/>
                <w:spacing w:val="5"/>
                <w:sz w:val="20"/>
                <w:szCs w:val="20"/>
                <w:rPrChange w:id="413" w:author="Beena Ahmed" w:date="2014-09-09T08:34:00Z">
                  <w:rPr>
                    <w:b w:val="0"/>
                    <w:i w:val="0"/>
                    <w:smallCaps/>
                    <w:color w:val="5B9BD5" w:themeColor="accent1"/>
                    <w:spacing w:val="5"/>
                  </w:rPr>
                </w:rPrChange>
              </w:rPr>
              <w:pPrChange w:id="414" w:author="Beena Ahmed" w:date="2014-09-09T08:36:00Z">
                <w:pPr>
                  <w:pStyle w:val="Caption"/>
                  <w:spacing w:after="0" w:line="480" w:lineRule="auto"/>
                  <w:cnfStyle w:val="001000100000" w:firstRow="0" w:lastRow="0" w:firstColumn="1" w:lastColumn="0" w:oddVBand="0" w:evenVBand="0" w:oddHBand="1" w:evenHBand="0" w:firstRowFirstColumn="0" w:firstRowLastColumn="0" w:lastRowFirstColumn="0" w:lastRowLastColumn="0"/>
                </w:pPr>
              </w:pPrChange>
            </w:pPr>
            <w:bookmarkStart w:id="415" w:name="_Ref397864776"/>
            <w:bookmarkStart w:id="416" w:name="_Ref397864768"/>
            <w:bookmarkStart w:id="417" w:name="_Ref397868520"/>
            <w:r w:rsidRPr="001F3272">
              <w:rPr>
                <w:rStyle w:val="IntenseReference"/>
                <w:rFonts w:ascii="Cambria" w:hAnsi="Cambria"/>
                <w:b/>
                <w:i w:val="0"/>
                <w:sz w:val="20"/>
                <w:szCs w:val="20"/>
                <w:rPrChange w:id="418" w:author="Beena Ahmed" w:date="2014-09-09T08:34:00Z">
                  <w:rPr>
                    <w:rStyle w:val="IntenseReference"/>
                    <w:b/>
                    <w:i w:val="0"/>
                  </w:rPr>
                </w:rPrChange>
              </w:rPr>
              <w:t xml:space="preserve">Table </w:t>
            </w:r>
            <w:r w:rsidR="000D3BD7" w:rsidRPr="001F3272">
              <w:rPr>
                <w:rStyle w:val="IntenseReference"/>
                <w:rFonts w:ascii="Cambria" w:hAnsi="Cambria"/>
                <w:i w:val="0"/>
                <w:sz w:val="20"/>
                <w:szCs w:val="20"/>
                <w:rPrChange w:id="419" w:author="Beena Ahmed" w:date="2014-09-09T08:34:00Z">
                  <w:rPr>
                    <w:rStyle w:val="IntenseReference"/>
                    <w:i w:val="0"/>
                  </w:rPr>
                </w:rPrChange>
              </w:rPr>
              <w:fldChar w:fldCharType="begin"/>
            </w:r>
            <w:r w:rsidRPr="001F3272">
              <w:rPr>
                <w:rStyle w:val="IntenseReference"/>
                <w:rFonts w:ascii="Cambria" w:hAnsi="Cambria"/>
                <w:b/>
                <w:i w:val="0"/>
                <w:sz w:val="20"/>
                <w:szCs w:val="20"/>
                <w:rPrChange w:id="420" w:author="Beena Ahmed" w:date="2014-09-09T08:34:00Z">
                  <w:rPr>
                    <w:rStyle w:val="IntenseReference"/>
                    <w:b/>
                    <w:i w:val="0"/>
                  </w:rPr>
                </w:rPrChange>
              </w:rPr>
              <w:instrText xml:space="preserve"> SEQ Table \* ARABIC </w:instrText>
            </w:r>
            <w:r w:rsidR="000D3BD7" w:rsidRPr="001F3272">
              <w:rPr>
                <w:rStyle w:val="IntenseReference"/>
                <w:rFonts w:ascii="Cambria" w:hAnsi="Cambria"/>
                <w:i w:val="0"/>
                <w:sz w:val="20"/>
                <w:szCs w:val="20"/>
                <w:rPrChange w:id="421" w:author="Beena Ahmed" w:date="2014-09-09T08:34:00Z">
                  <w:rPr>
                    <w:rStyle w:val="IntenseReference"/>
                    <w:i w:val="0"/>
                  </w:rPr>
                </w:rPrChange>
              </w:rPr>
              <w:fldChar w:fldCharType="separate"/>
            </w:r>
            <w:r w:rsidR="00382524" w:rsidRPr="001F3272">
              <w:rPr>
                <w:rStyle w:val="IntenseReference"/>
                <w:rFonts w:ascii="Cambria" w:hAnsi="Cambria"/>
                <w:b/>
                <w:i w:val="0"/>
                <w:noProof/>
                <w:sz w:val="20"/>
                <w:szCs w:val="20"/>
                <w:rPrChange w:id="422" w:author="Beena Ahmed" w:date="2014-09-09T08:34:00Z">
                  <w:rPr>
                    <w:rStyle w:val="IntenseReference"/>
                    <w:b/>
                    <w:i w:val="0"/>
                    <w:noProof/>
                  </w:rPr>
                </w:rPrChange>
              </w:rPr>
              <w:t>1</w:t>
            </w:r>
            <w:r w:rsidR="000D3BD7" w:rsidRPr="001F3272">
              <w:rPr>
                <w:rStyle w:val="IntenseReference"/>
                <w:rFonts w:ascii="Cambria" w:hAnsi="Cambria"/>
                <w:i w:val="0"/>
                <w:sz w:val="20"/>
                <w:szCs w:val="20"/>
                <w:rPrChange w:id="423" w:author="Beena Ahmed" w:date="2014-09-09T08:34:00Z">
                  <w:rPr>
                    <w:rStyle w:val="IntenseReference"/>
                    <w:i w:val="0"/>
                  </w:rPr>
                </w:rPrChange>
              </w:rPr>
              <w:fldChar w:fldCharType="end"/>
            </w:r>
            <w:bookmarkEnd w:id="415"/>
            <w:bookmarkEnd w:id="417"/>
            <w:r w:rsidRPr="001F3272">
              <w:rPr>
                <w:rStyle w:val="IntenseReference"/>
                <w:rFonts w:ascii="Cambria" w:hAnsi="Cambria"/>
                <w:b/>
                <w:i w:val="0"/>
                <w:sz w:val="20"/>
                <w:szCs w:val="20"/>
                <w:rPrChange w:id="424" w:author="Beena Ahmed" w:date="2014-09-09T08:34:00Z">
                  <w:rPr>
                    <w:rStyle w:val="IntenseReference"/>
                    <w:b/>
                    <w:i w:val="0"/>
                  </w:rPr>
                </w:rPrChange>
              </w:rPr>
              <w:t xml:space="preserve">: </w:t>
            </w:r>
            <w:r w:rsidRPr="001F3272">
              <w:rPr>
                <w:rFonts w:ascii="Cambria" w:hAnsi="Cambria"/>
                <w:i w:val="0"/>
                <w:color w:val="000000" w:themeColor="text1"/>
                <w:sz w:val="20"/>
                <w:szCs w:val="20"/>
                <w:rPrChange w:id="425" w:author="Beena Ahmed" w:date="2014-09-09T08:34:00Z">
                  <w:rPr>
                    <w:i w:val="0"/>
                    <w:color w:val="000000" w:themeColor="text1"/>
                    <w:sz w:val="16"/>
                  </w:rPr>
                </w:rPrChange>
              </w:rPr>
              <w:t>True and estimated parameters for a simulated spindle</w:t>
            </w:r>
            <w:bookmarkEnd w:id="416"/>
          </w:p>
        </w:tc>
      </w:tr>
    </w:tbl>
    <w:p w:rsidR="005D6622" w:rsidRDefault="00122D64" w:rsidP="005D6622">
      <w:pPr>
        <w:spacing w:after="0" w:line="480" w:lineRule="auto"/>
        <w:ind w:firstLine="360"/>
        <w:rPr>
          <w:ins w:id="426" w:author="Beena Ahmed" w:date="2014-09-09T08:40:00Z"/>
          <w:rFonts w:ascii="Cambria" w:hAnsi="Cambria"/>
        </w:rPr>
        <w:pPrChange w:id="427" w:author="Beena Ahmed" w:date="2014-09-09T08:44:00Z">
          <w:pPr>
            <w:spacing w:after="0" w:line="480" w:lineRule="auto"/>
            <w:ind w:firstLine="720"/>
          </w:pPr>
        </w:pPrChange>
      </w:pPr>
      <w:r>
        <w:rPr>
          <w:rFonts w:ascii="Cambria" w:hAnsi="Cambria"/>
          <w:noProof/>
        </w:rPr>
        <w:lastRenderedPageBreak/>
        <w:pict>
          <v:shape id="Text Box 221" o:spid="_x0000_s1037" type="#_x0000_t202" style="position:absolute;left:0;text-align:left;margin-left:99.1pt;margin-top:204.3pt;width:278.85pt;height:27.2pt;z-index:2517452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" stroked="f">
            <v:textbox style="mso-next-textbox:#Text Box 221" inset="0,0,0,0">
              <w:txbxContent>
                <w:p w:rsidR="00122D64" w:rsidRPr="0020527C" w:rsidRDefault="00122D64" w:rsidP="006C777E">
                  <w:pPr>
                    <w:pStyle w:val="Caption"/>
                    <w:jc w:val="center"/>
                    <w:rPr>
                      <w:b/>
                      <w:i w:val="0"/>
                      <w:color w:val="000000" w:themeColor="text1"/>
                      <w:sz w:val="16"/>
                    </w:rPr>
                  </w:pPr>
                  <w:bookmarkStart w:id="428" w:name="_Ref397866964"/>
                  <w:bookmarkStart w:id="429" w:name="_Ref392059293"/>
                  <w:r w:rsidRPr="00387B23">
                    <w:rPr>
                      <w:rStyle w:val="IntenseReference"/>
                      <w:i w:val="0"/>
                    </w:rPr>
                    <w:t xml:space="preserve">Figure </w:t>
                  </w:r>
                  <w:r w:rsidRPr="00387B23">
                    <w:rPr>
                      <w:rStyle w:val="IntenseReference"/>
                      <w:i w:val="0"/>
                    </w:rPr>
                    <w:fldChar w:fldCharType="begin"/>
                  </w:r>
                  <w:r w:rsidRPr="00387B23">
                    <w:rPr>
                      <w:rStyle w:val="IntenseReference"/>
                      <w:i w:val="0"/>
                    </w:rPr>
                    <w:instrText xml:space="preserve"> SEQ Figure \* ARABIC </w:instrText>
                  </w:r>
                  <w:r w:rsidRPr="00387B23">
                    <w:rPr>
                      <w:rStyle w:val="IntenseReference"/>
                      <w:i w:val="0"/>
                    </w:rPr>
                    <w:fldChar w:fldCharType="separate"/>
                  </w:r>
                  <w:r>
                    <w:rPr>
                      <w:rStyle w:val="IntenseReference"/>
                      <w:i w:val="0"/>
                      <w:noProof/>
                    </w:rPr>
                    <w:t>4</w:t>
                  </w:r>
                  <w:r w:rsidRPr="00387B23">
                    <w:rPr>
                      <w:rStyle w:val="IntenseReference"/>
                      <w:i w:val="0"/>
                    </w:rPr>
                    <w:fldChar w:fldCharType="end"/>
                  </w:r>
                  <w:bookmarkEnd w:id="428"/>
                  <w:r>
                    <w:rPr>
                      <w:rStyle w:val="IntenseReference"/>
                      <w:i w:val="0"/>
                    </w:rPr>
                    <w:t>:</w:t>
                  </w:r>
                  <w:r w:rsidRPr="00387B23">
                    <w:rPr>
                      <w:rStyle w:val="IntenseReference"/>
                      <w:i w:val="0"/>
                    </w:rPr>
                    <w:t xml:space="preserve"> </w:t>
                  </w:r>
                  <w:r w:rsidRPr="00387B23">
                    <w:rPr>
                      <w:b/>
                      <w:i w:val="0"/>
                      <w:color w:val="000000" w:themeColor="text1"/>
                      <w:sz w:val="16"/>
                    </w:rPr>
                    <w:t>Simulated signal with added noise (</w:t>
                  </w:r>
                  <w:r w:rsidRPr="00DB7FAA">
                    <w:rPr>
                      <w:b/>
                      <w:i w:val="0"/>
                      <w:color w:val="00B0F0"/>
                      <w:sz w:val="16"/>
                    </w:rPr>
                    <w:t>blue</w:t>
                  </w:r>
                  <w:r w:rsidRPr="00387B23">
                    <w:rPr>
                      <w:b/>
                      <w:i w:val="0"/>
                      <w:color w:val="000000" w:themeColor="text1"/>
                      <w:sz w:val="16"/>
                    </w:rPr>
                    <w:t xml:space="preserve">) and the predicted signal from estimated parameters </w:t>
                  </w:r>
                  <w:r w:rsidRPr="00DB7FAA">
                    <w:rPr>
                      <w:b/>
                      <w:i w:val="0"/>
                      <w:color w:val="FF0000"/>
                      <w:sz w:val="16"/>
                    </w:rPr>
                    <w:t>(red</w:t>
                  </w:r>
                  <w:r w:rsidRPr="00387B23">
                    <w:rPr>
                      <w:b/>
                      <w:i w:val="0"/>
                      <w:color w:val="000000" w:themeColor="text1"/>
                      <w:sz w:val="16"/>
                    </w:rPr>
                    <w:t>).</w:t>
                  </w:r>
                </w:p>
                <w:p w:rsidR="00122D64" w:rsidRPr="004D0A90" w:rsidRDefault="00122D64" w:rsidP="004D0A90"/>
                <w:p w:rsidR="00122D64" w:rsidRPr="004D0A90" w:rsidRDefault="00122D64" w:rsidP="004D0A90"/>
                <w:p w:rsidR="00122D64" w:rsidRPr="0010257D" w:rsidRDefault="00122D64" w:rsidP="002C40CF">
                  <w:pPr>
                    <w:pStyle w:val="Caption"/>
                    <w:rPr>
                      <w:noProof/>
                    </w:rPr>
                  </w:pPr>
                </w:p>
                <w:p w:rsidR="00122D64" w:rsidRDefault="00122D64"/>
                <w:p w:rsidR="00122D64" w:rsidRPr="0020527C" w:rsidRDefault="00122D64" w:rsidP="006C777E">
                  <w:pPr>
                    <w:pStyle w:val="Caption"/>
                    <w:jc w:val="center"/>
                    <w:rPr>
                      <w:b/>
                      <w:i w:val="0"/>
                      <w:color w:val="000000" w:themeColor="text1"/>
                      <w:sz w:val="16"/>
                    </w:rPr>
                  </w:pPr>
                  <w:r w:rsidRPr="00387B23">
                    <w:rPr>
                      <w:rStyle w:val="IntenseReference"/>
                      <w:i w:val="0"/>
                    </w:rPr>
                    <w:t xml:space="preserve">Figure </w:t>
                  </w:r>
                  <w:r w:rsidRPr="00387B23">
                    <w:rPr>
                      <w:rStyle w:val="IntenseReference"/>
                      <w:i w:val="0"/>
                    </w:rPr>
                    <w:fldChar w:fldCharType="begin"/>
                  </w:r>
                  <w:r w:rsidRPr="00387B23">
                    <w:rPr>
                      <w:rStyle w:val="IntenseReference"/>
                      <w:i w:val="0"/>
                    </w:rPr>
                    <w:instrText xml:space="preserve"> SEQ Figure \* ARABIC </w:instrText>
                  </w:r>
                  <w:r w:rsidRPr="00387B23">
                    <w:rPr>
                      <w:rStyle w:val="IntenseReference"/>
                      <w:i w:val="0"/>
                    </w:rPr>
                    <w:fldChar w:fldCharType="separate"/>
                  </w:r>
                  <w:r>
                    <w:rPr>
                      <w:rStyle w:val="IntenseReference"/>
                      <w:i w:val="0"/>
                      <w:noProof/>
                    </w:rPr>
                    <w:t>4</w:t>
                  </w:r>
                  <w:r w:rsidRPr="00387B23">
                    <w:rPr>
                      <w:rStyle w:val="IntenseReference"/>
                      <w:i w:val="0"/>
                    </w:rPr>
                    <w:fldChar w:fldCharType="end"/>
                  </w:r>
                  <w:bookmarkEnd w:id="429"/>
                  <w:r>
                    <w:rPr>
                      <w:rStyle w:val="IntenseReference"/>
                      <w:i w:val="0"/>
                    </w:rPr>
                    <w:t>:</w:t>
                  </w:r>
                  <w:r w:rsidRPr="00387B23">
                    <w:rPr>
                      <w:rStyle w:val="IntenseReference"/>
                      <w:i w:val="0"/>
                    </w:rPr>
                    <w:t xml:space="preserve"> </w:t>
                  </w:r>
                  <w:r w:rsidRPr="00387B23">
                    <w:rPr>
                      <w:b/>
                      <w:i w:val="0"/>
                      <w:color w:val="000000" w:themeColor="text1"/>
                      <w:sz w:val="16"/>
                    </w:rPr>
                    <w:t>Simulated signal with added noise (</w:t>
                  </w:r>
                  <w:r w:rsidRPr="00DB7FAA">
                    <w:rPr>
                      <w:b/>
                      <w:i w:val="0"/>
                      <w:color w:val="00B0F0"/>
                      <w:sz w:val="16"/>
                    </w:rPr>
                    <w:t>blue</w:t>
                  </w:r>
                  <w:r w:rsidRPr="00387B23">
                    <w:rPr>
                      <w:b/>
                      <w:i w:val="0"/>
                      <w:color w:val="000000" w:themeColor="text1"/>
                      <w:sz w:val="16"/>
                    </w:rPr>
                    <w:t xml:space="preserve">) and the predicted signal from estimated parameters </w:t>
                  </w:r>
                  <w:r w:rsidRPr="00DB7FAA">
                    <w:rPr>
                      <w:b/>
                      <w:i w:val="0"/>
                      <w:color w:val="FF0000"/>
                      <w:sz w:val="16"/>
                    </w:rPr>
                    <w:t>(red</w:t>
                  </w:r>
                  <w:r w:rsidRPr="00387B23">
                    <w:rPr>
                      <w:b/>
                      <w:i w:val="0"/>
                      <w:color w:val="000000" w:themeColor="text1"/>
                      <w:sz w:val="16"/>
                    </w:rPr>
                    <w:t>).</w:t>
                  </w:r>
                </w:p>
                <w:p w:rsidR="00122D64" w:rsidRPr="004D0A90" w:rsidRDefault="00122D64" w:rsidP="004D0A90"/>
                <w:p w:rsidR="00122D64" w:rsidRPr="004D0A90" w:rsidRDefault="00122D64" w:rsidP="004D0A90"/>
                <w:p w:rsidR="00122D64" w:rsidRPr="0010257D" w:rsidRDefault="00122D64" w:rsidP="002C40CF">
                  <w:pPr>
                    <w:pStyle w:val="Caption"/>
                    <w:rPr>
                      <w:noProof/>
                    </w:rPr>
                  </w:pPr>
                </w:p>
              </w:txbxContent>
            </v:textbox>
            <w10:wrap type="topAndBottom"/>
          </v:shape>
        </w:pict>
      </w:r>
      <w:r w:rsidR="00985813" w:rsidRPr="00E07154">
        <w:rPr>
          <w:rFonts w:ascii="Cambria" w:hAnsi="Cambria"/>
          <w:iCs/>
          <w:noProof/>
        </w:rPr>
        <w:drawing>
          <wp:anchor distT="0" distB="0" distL="114300" distR="114300" simplePos="0" relativeHeight="251833344" behindDoc="0" locked="0" layoutInCell="1" allowOverlap="1" wp14:anchorId="4488409D" wp14:editId="3A2390FD">
            <wp:simplePos x="0" y="0"/>
            <wp:positionH relativeFrom="column">
              <wp:posOffset>1256030</wp:posOffset>
            </wp:positionH>
            <wp:positionV relativeFrom="paragraph">
              <wp:posOffset>66675</wp:posOffset>
            </wp:positionV>
            <wp:extent cx="3543935" cy="2514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_QPS_sample_estimate.jpg"/>
                    <pic:cNvPicPr/>
                  </pic:nvPicPr>
                  <pic:blipFill rotWithShape="1">
                    <a:blip r:embed="rId18" cstate="print">
                      <a:extLst>
                        <a:ext uri="{28A0092B-C50C-407E-A947-70E740481C1C}">
                          <a14:useLocalDpi xmlns:a14="http://schemas.microsoft.com/office/drawing/2010/main" val="0"/>
                        </a:ext>
                      </a:extLst>
                    </a:blip>
                    <a:srcRect l="3618" t="1986" r="7220" b="2101"/>
                    <a:stretch/>
                  </pic:blipFill>
                  <pic:spPr bwMode="auto">
                    <a:xfrm>
                      <a:off x="0" y="0"/>
                      <a:ext cx="3543935" cy="2514600"/>
                    </a:xfrm>
                    <a:prstGeom prst="rect">
                      <a:avLst/>
                    </a:prstGeom>
                    <a:ln>
                      <a:noFill/>
                    </a:ln>
                    <a:extLst>
                      <a:ext uri="{53640926-AAD7-44D8-BBD7-CCE9431645EC}">
                        <a14:shadowObscured xmlns:a14="http://schemas.microsoft.com/office/drawing/2010/main"/>
                      </a:ext>
                    </a:extLst>
                  </pic:spPr>
                </pic:pic>
              </a:graphicData>
            </a:graphic>
          </wp:anchor>
        </w:drawing>
      </w:r>
      <w:r w:rsidR="00632284">
        <w:rPr>
          <w:rFonts w:ascii="Cambria" w:hAnsi="Cambria"/>
        </w:rPr>
        <w:t>The</w:t>
      </w:r>
      <w:r w:rsidR="00F44687" w:rsidRPr="00E07154">
        <w:rPr>
          <w:rFonts w:ascii="Cambria" w:hAnsi="Cambria"/>
        </w:rPr>
        <w:t xml:space="preserve"> robustness of the NLLS algorithm</w:t>
      </w:r>
      <w:r w:rsidR="00632284">
        <w:rPr>
          <w:rFonts w:ascii="Cambria" w:hAnsi="Cambria"/>
        </w:rPr>
        <w:t xml:space="preserve"> on noisy signals was demonstrated by computing </w:t>
      </w:r>
      <w:del w:id="430" w:author="Beena Ahmed" w:date="2014-09-09T08:39:00Z">
        <w:r w:rsidR="00632284" w:rsidDel="005D6622">
          <w:rPr>
            <w:rFonts w:ascii="Cambria" w:hAnsi="Cambria"/>
          </w:rPr>
          <w:delText xml:space="preserve">various </w:delText>
        </w:r>
      </w:del>
      <w:proofErr w:type="gramStart"/>
      <w:ins w:id="431" w:author="Beena Ahmed" w:date="2014-09-09T08:39:00Z">
        <w:r w:rsidR="005D6622">
          <w:rPr>
            <w:rFonts w:ascii="Cambria" w:hAnsi="Cambria"/>
          </w:rPr>
          <w:t>these</w:t>
        </w:r>
        <w:proofErr w:type="gramEnd"/>
        <w:r w:rsidR="005D6622">
          <w:rPr>
            <w:rFonts w:ascii="Cambria" w:hAnsi="Cambria"/>
          </w:rPr>
          <w:t xml:space="preserve"> </w:t>
        </w:r>
      </w:ins>
      <w:r w:rsidR="00F44687" w:rsidRPr="00E07154">
        <w:rPr>
          <w:rFonts w:ascii="Cambria" w:hAnsi="Cambria"/>
        </w:rPr>
        <w:t>goo</w:t>
      </w:r>
      <w:r w:rsidR="00632284">
        <w:rPr>
          <w:rFonts w:ascii="Cambria" w:hAnsi="Cambria"/>
        </w:rPr>
        <w:t>dness of fit</w:t>
      </w:r>
      <w:r w:rsidR="009907D7" w:rsidRPr="00E07154">
        <w:rPr>
          <w:rFonts w:ascii="Cambria" w:hAnsi="Cambria"/>
        </w:rPr>
        <w:t xml:space="preserve"> </w:t>
      </w:r>
      <w:r w:rsidR="002A0427" w:rsidRPr="00E07154">
        <w:rPr>
          <w:rFonts w:ascii="Cambria" w:hAnsi="Cambria"/>
        </w:rPr>
        <w:t>(GOF)</w:t>
      </w:r>
      <w:r w:rsidR="00F44687" w:rsidRPr="00E07154">
        <w:rPr>
          <w:rFonts w:ascii="Cambria" w:hAnsi="Cambria"/>
        </w:rPr>
        <w:t xml:space="preserve"> </w:t>
      </w:r>
      <w:ins w:id="432" w:author="Beena Ahmed" w:date="2014-09-09T08:41:00Z">
        <w:r w:rsidR="005D6622">
          <w:rPr>
            <w:rFonts w:ascii="Cambria" w:hAnsi="Cambria"/>
          </w:rPr>
          <w:t xml:space="preserve">measures </w:t>
        </w:r>
      </w:ins>
      <w:r w:rsidR="00632284">
        <w:rPr>
          <w:rFonts w:ascii="Cambria" w:hAnsi="Cambria"/>
        </w:rPr>
        <w:t>on</w:t>
      </w:r>
      <w:r w:rsidR="00CE5ABF" w:rsidRPr="00E07154">
        <w:rPr>
          <w:rFonts w:ascii="Cambria" w:hAnsi="Cambria"/>
        </w:rPr>
        <w:t xml:space="preserve"> five simulated spindles </w:t>
      </w:r>
      <w:del w:id="433" w:author="Beena Ahmed" w:date="2014-09-09T08:31:00Z">
        <w:r w:rsidR="00CE5ABF" w:rsidRPr="00E07154" w:rsidDel="001C185A">
          <w:rPr>
            <w:rFonts w:ascii="Cambria" w:hAnsi="Cambria"/>
          </w:rPr>
          <w:delText xml:space="preserve">given </w:delText>
        </w:r>
      </w:del>
      <w:r w:rsidR="00632284">
        <w:rPr>
          <w:rFonts w:ascii="Cambria" w:hAnsi="Cambria"/>
        </w:rPr>
        <w:t>with varying SNR values</w:t>
      </w:r>
      <w:ins w:id="434" w:author="Beena Ahmed" w:date="2014-09-09T08:40:00Z">
        <w:r w:rsidR="005D6622">
          <w:rPr>
            <w:rFonts w:ascii="Cambria" w:hAnsi="Cambria"/>
          </w:rPr>
          <w:t>:</w:t>
        </w:r>
      </w:ins>
      <w:del w:id="435" w:author="Beena Ahmed" w:date="2014-09-09T08:40:00Z">
        <w:r w:rsidR="00632284" w:rsidDel="005D6622">
          <w:rPr>
            <w:rFonts w:ascii="Cambria" w:hAnsi="Cambria"/>
          </w:rPr>
          <w:delText>.</w:delText>
        </w:r>
        <w:r w:rsidR="002A0427" w:rsidRPr="00E07154" w:rsidDel="005D6622">
          <w:rPr>
            <w:rFonts w:ascii="Cambria" w:hAnsi="Cambria"/>
          </w:rPr>
          <w:delText xml:space="preserve"> The GOF measures calculated were</w:delText>
        </w:r>
        <w:r w:rsidR="009907D7" w:rsidRPr="00E07154" w:rsidDel="005D6622">
          <w:rPr>
            <w:rFonts w:ascii="Cambria" w:hAnsi="Cambria"/>
          </w:rPr>
          <w:delText xml:space="preserve"> </w:delText>
        </w:r>
      </w:del>
    </w:p>
    <w:p w:rsidR="005D6622" w:rsidRDefault="009907D7" w:rsidP="005D6622">
      <w:pPr>
        <w:pStyle w:val="ListParagraph"/>
        <w:numPr>
          <w:ilvl w:val="0"/>
          <w:numId w:val="7"/>
        </w:numPr>
        <w:spacing w:after="0" w:line="480" w:lineRule="auto"/>
        <w:ind w:left="720"/>
        <w:rPr>
          <w:ins w:id="436" w:author="Beena Ahmed" w:date="2014-09-09T08:41:00Z"/>
          <w:rFonts w:ascii="Cambria" w:hAnsi="Cambria"/>
        </w:rPr>
        <w:pPrChange w:id="437" w:author="Beena Ahmed" w:date="2014-09-09T08:44:00Z">
          <w:pPr>
            <w:spacing w:after="0" w:line="480" w:lineRule="auto"/>
            <w:ind w:firstLine="720"/>
          </w:pPr>
        </w:pPrChange>
      </w:pPr>
      <w:r w:rsidRPr="005D6622">
        <w:rPr>
          <w:rFonts w:ascii="Cambria" w:hAnsi="Cambria"/>
          <w:rPrChange w:id="438" w:author="Beena Ahmed" w:date="2014-09-09T08:40:00Z">
            <w:rPr/>
          </w:rPrChange>
        </w:rPr>
        <w:t xml:space="preserve">Sum of Squared Errors (SSE), </w:t>
      </w:r>
      <w:proofErr w:type="spellStart"/>
      <w:r w:rsidRPr="005D6622">
        <w:rPr>
          <w:rFonts w:ascii="Cambria" w:hAnsi="Cambria"/>
          <w:rPrChange w:id="439" w:author="Beena Ahmed" w:date="2014-09-09T08:40:00Z">
            <w:rPr/>
          </w:rPrChange>
        </w:rPr>
        <w:t>Rsquare</w:t>
      </w:r>
      <w:proofErr w:type="spellEnd"/>
      <w:ins w:id="440" w:author="Beena Ahmed" w:date="2014-09-09T08:46:00Z">
        <w:r w:rsidR="006F2302">
          <w:rPr>
            <w:rFonts w:ascii="Cambria" w:hAnsi="Cambria"/>
          </w:rPr>
          <w:tab/>
        </w:r>
        <w:r w:rsidR="006F2302">
          <w:rPr>
            <w:rFonts w:ascii="Cambria" w:hAnsi="Cambria"/>
          </w:rPr>
          <w:tab/>
        </w:r>
        <w:r w:rsidR="006F2302">
          <w:rPr>
            <w:rFonts w:ascii="Cambria" w:hAnsi="Cambria"/>
          </w:rPr>
          <w:tab/>
        </w:r>
      </w:ins>
    </w:p>
    <w:p w:rsidR="005D6622" w:rsidRPr="005D6622" w:rsidRDefault="009907D7" w:rsidP="005D6622">
      <w:pPr>
        <w:spacing w:after="0" w:line="480" w:lineRule="auto"/>
        <w:ind w:left="720"/>
        <w:rPr>
          <w:ins w:id="441" w:author="Beena Ahmed" w:date="2014-09-09T08:41:00Z"/>
          <w:rFonts w:ascii="Cambria" w:hAnsi="Cambria"/>
        </w:rPr>
      </w:pPr>
      <w:del w:id="442" w:author="Beena Ahmed" w:date="2014-09-09T08:41:00Z">
        <w:r w:rsidRPr="005D6622" w:rsidDel="005D6622">
          <w:rPr>
            <w:rFonts w:ascii="Cambria" w:hAnsi="Cambria"/>
            <w:rPrChange w:id="443" w:author="Beena Ahmed" w:date="2014-09-09T08:41:00Z">
              <w:rPr/>
            </w:rPrChange>
          </w:rPr>
          <w:delText xml:space="preserve">, </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5D6622" w:rsidRPr="00E07154" w:rsidTr="002F321B">
        <w:trPr>
          <w:ins w:id="444" w:author="Beena Ahmed" w:date="2014-09-09T08:41:00Z"/>
        </w:trPr>
        <w:tc>
          <w:tcPr>
            <w:tcW w:w="357" w:type="pct"/>
          </w:tcPr>
          <w:p w:rsidR="005D6622" w:rsidRPr="00E07154" w:rsidRDefault="005D6622" w:rsidP="002F321B">
            <w:pPr>
              <w:spacing w:line="480" w:lineRule="auto"/>
              <w:rPr>
                <w:ins w:id="445" w:author="Beena Ahmed" w:date="2014-09-09T08:41:00Z"/>
                <w:rFonts w:ascii="Cambria" w:hAnsi="Cambria"/>
              </w:rPr>
            </w:pPr>
          </w:p>
        </w:tc>
        <w:tc>
          <w:tcPr>
            <w:tcW w:w="4286" w:type="pct"/>
          </w:tcPr>
          <w:p w:rsidR="005D6622" w:rsidRPr="00E07154" w:rsidRDefault="005D6622" w:rsidP="002F321B">
            <w:pPr>
              <w:spacing w:line="480" w:lineRule="auto"/>
              <w:jc w:val="center"/>
              <w:rPr>
                <w:ins w:id="446" w:author="Beena Ahmed" w:date="2014-09-09T08:41:00Z"/>
                <w:rFonts w:ascii="Cambria" w:eastAsiaTheme="minorEastAsia" w:hAnsi="Cambria"/>
              </w:rPr>
            </w:pPr>
            <m:oMathPara>
              <m:oMath>
                <m:r>
                  <w:ins w:id="447" w:author="Beena Ahmed" w:date="2014-09-09T08:41:00Z">
                    <w:rPr>
                      <w:rFonts w:ascii="Cambria Math" w:hAnsi="Cambria Math"/>
                    </w:rPr>
                    <m:t xml:space="preserve">SSE= </m:t>
                  </w:ins>
                </m:r>
                <m:nary>
                  <m:naryPr>
                    <m:chr m:val="∑"/>
                    <m:limLoc m:val="subSup"/>
                    <m:ctrlPr>
                      <w:ins w:id="448" w:author="Beena Ahmed" w:date="2014-09-09T08:41:00Z">
                        <w:rPr>
                          <w:rFonts w:ascii="Cambria Math" w:hAnsi="Cambria Math"/>
                          <w:i/>
                        </w:rPr>
                      </w:ins>
                    </m:ctrlPr>
                  </m:naryPr>
                  <m:sub>
                    <m:r>
                      <w:ins w:id="449" w:author="Beena Ahmed" w:date="2014-09-09T08:41:00Z">
                        <w:rPr>
                          <w:rFonts w:ascii="Cambria Math" w:hAnsi="Cambria Math"/>
                        </w:rPr>
                        <m:t>i=1</m:t>
                      </w:ins>
                    </m:r>
                  </m:sub>
                  <m:sup>
                    <m:r>
                      <w:ins w:id="450" w:author="Beena Ahmed" w:date="2014-09-09T08:41:00Z">
                        <w:rPr>
                          <w:rFonts w:ascii="Cambria Math" w:hAnsi="Cambria Math"/>
                        </w:rPr>
                        <m:t>n</m:t>
                      </w:ins>
                    </m:r>
                  </m:sup>
                  <m:e>
                    <m:sSup>
                      <m:sSupPr>
                        <m:ctrlPr>
                          <w:ins w:id="451" w:author="Beena Ahmed" w:date="2014-09-09T08:41:00Z">
                            <w:rPr>
                              <w:rFonts w:ascii="Cambria Math" w:hAnsi="Cambria Math"/>
                              <w:i/>
                            </w:rPr>
                          </w:ins>
                        </m:ctrlPr>
                      </m:sSupPr>
                      <m:e>
                        <m:r>
                          <w:ins w:id="452" w:author="Beena Ahmed" w:date="2014-09-09T08:41:00Z">
                            <w:rPr>
                              <w:rFonts w:ascii="Cambria Math" w:hAnsi="Cambria Math"/>
                            </w:rPr>
                            <m:t>(</m:t>
                          </w:ins>
                        </m:r>
                        <m:sSub>
                          <m:sSubPr>
                            <m:ctrlPr>
                              <w:ins w:id="453" w:author="Beena Ahmed" w:date="2014-09-09T08:41:00Z">
                                <w:rPr>
                                  <w:rFonts w:ascii="Cambria Math" w:hAnsi="Cambria Math"/>
                                  <w:i/>
                                </w:rPr>
                              </w:ins>
                            </m:ctrlPr>
                          </m:sSubPr>
                          <m:e>
                            <m:r>
                              <w:ins w:id="454" w:author="Beena Ahmed" w:date="2014-09-09T08:41:00Z">
                                <w:rPr>
                                  <w:rFonts w:ascii="Cambria Math" w:hAnsi="Cambria Math"/>
                                </w:rPr>
                                <m:t>s</m:t>
                              </w:ins>
                            </m:r>
                          </m:e>
                          <m:sub>
                            <m:r>
                              <w:ins w:id="455" w:author="Beena Ahmed" w:date="2014-09-09T08:41:00Z">
                                <w:rPr>
                                  <w:rFonts w:ascii="Cambria Math" w:hAnsi="Cambria Math"/>
                                </w:rPr>
                                <m:t>i</m:t>
                              </w:ins>
                            </m:r>
                          </m:sub>
                        </m:sSub>
                        <m:r>
                          <w:ins w:id="456" w:author="Beena Ahmed" w:date="2014-09-09T08:41:00Z">
                            <w:rPr>
                              <w:rFonts w:ascii="Cambria Math" w:hAnsi="Cambria Math"/>
                            </w:rPr>
                            <m:t>-</m:t>
                          </w:ins>
                        </m:r>
                        <m:sSub>
                          <m:sSubPr>
                            <m:ctrlPr>
                              <w:ins w:id="457" w:author="Beena Ahmed" w:date="2014-09-09T08:41:00Z">
                                <w:rPr>
                                  <w:rFonts w:ascii="Cambria Math" w:hAnsi="Cambria Math"/>
                                  <w:i/>
                                </w:rPr>
                              </w:ins>
                            </m:ctrlPr>
                          </m:sSubPr>
                          <m:e>
                            <m:acc>
                              <m:accPr>
                                <m:ctrlPr>
                                  <w:ins w:id="458" w:author="Beena Ahmed" w:date="2014-09-09T08:41:00Z">
                                    <w:rPr>
                                      <w:rFonts w:ascii="Cambria Math" w:hAnsi="Cambria Math"/>
                                      <w:i/>
                                    </w:rPr>
                                  </w:ins>
                                </m:ctrlPr>
                              </m:accPr>
                              <m:e>
                                <m:r>
                                  <w:ins w:id="459" w:author="Beena Ahmed" w:date="2014-09-09T08:41:00Z">
                                    <w:rPr>
                                      <w:rFonts w:ascii="Cambria Math" w:hAnsi="Cambria Math"/>
                                    </w:rPr>
                                    <m:t>s</m:t>
                                  </w:ins>
                                </m:r>
                              </m:e>
                            </m:acc>
                          </m:e>
                          <m:sub>
                            <m:r>
                              <w:ins w:id="460" w:author="Beena Ahmed" w:date="2014-09-09T08:41:00Z">
                                <w:rPr>
                                  <w:rFonts w:ascii="Cambria Math" w:hAnsi="Cambria Math"/>
                                </w:rPr>
                                <m:t>i</m:t>
                              </w:ins>
                            </m:r>
                          </m:sub>
                        </m:sSub>
                        <m:r>
                          <w:ins w:id="461" w:author="Beena Ahmed" w:date="2014-09-09T08:41:00Z">
                            <w:rPr>
                              <w:rFonts w:ascii="Cambria Math" w:hAnsi="Cambria Math"/>
                            </w:rPr>
                            <m:t>)</m:t>
                          </w:ins>
                        </m:r>
                      </m:e>
                      <m:sup>
                        <m:r>
                          <w:ins w:id="462" w:author="Beena Ahmed" w:date="2014-09-09T08:41:00Z">
                            <w:rPr>
                              <w:rFonts w:ascii="Cambria Math" w:hAnsi="Cambria Math"/>
                            </w:rPr>
                            <m:t>2</m:t>
                          </w:ins>
                        </m:r>
                      </m:sup>
                    </m:sSup>
                  </m:e>
                </m:nary>
              </m:oMath>
            </m:oMathPara>
          </w:p>
          <w:p w:rsidR="005D6622" w:rsidRPr="00E07154" w:rsidRDefault="005D6622" w:rsidP="002F321B">
            <w:pPr>
              <w:spacing w:line="480" w:lineRule="auto"/>
              <w:jc w:val="center"/>
              <w:rPr>
                <w:ins w:id="463" w:author="Beena Ahmed" w:date="2014-09-09T08:41:00Z"/>
                <w:rFonts w:ascii="Cambria" w:eastAsiaTheme="minorEastAsia" w:hAnsi="Cambria"/>
              </w:rPr>
            </w:pPr>
          </w:p>
        </w:tc>
        <w:tc>
          <w:tcPr>
            <w:tcW w:w="357" w:type="pct"/>
          </w:tcPr>
          <w:p w:rsidR="005D6622" w:rsidRPr="00E07154" w:rsidRDefault="005D6622" w:rsidP="002F321B">
            <w:pPr>
              <w:spacing w:line="480" w:lineRule="auto"/>
              <w:jc w:val="right"/>
              <w:rPr>
                <w:ins w:id="464" w:author="Beena Ahmed" w:date="2014-09-09T08:41:00Z"/>
                <w:rFonts w:ascii="Cambria" w:hAnsi="Cambria"/>
              </w:rPr>
            </w:pPr>
            <w:ins w:id="465" w:author="Beena Ahmed" w:date="2014-09-09T08:41:00Z">
              <w:r>
                <w:rPr>
                  <w:rFonts w:ascii="Cambria" w:hAnsi="Cambria"/>
                </w:rPr>
                <w:t>(</w:t>
              </w:r>
              <w:r w:rsidRPr="00E07154">
                <w:rPr>
                  <w:rFonts w:ascii="Cambria" w:hAnsi="Cambria"/>
                </w:rPr>
                <w:t>6</w:t>
              </w:r>
              <w:r>
                <w:rPr>
                  <w:rFonts w:ascii="Cambria" w:hAnsi="Cambria"/>
                </w:rPr>
                <w:t>)</w:t>
              </w:r>
            </w:ins>
          </w:p>
        </w:tc>
      </w:tr>
    </w:tbl>
    <w:p w:rsidR="005D6622" w:rsidRPr="005D6622" w:rsidRDefault="005D6622" w:rsidP="005D6622">
      <w:pPr>
        <w:spacing w:after="0" w:line="480" w:lineRule="auto"/>
        <w:ind w:left="720"/>
        <w:rPr>
          <w:ins w:id="466" w:author="Beena Ahmed" w:date="2014-09-09T08:40:00Z"/>
          <w:rFonts w:ascii="Cambria" w:hAnsi="Cambria"/>
          <w:rPrChange w:id="467" w:author="Beena Ahmed" w:date="2014-09-09T08:41:00Z">
            <w:rPr>
              <w:ins w:id="468" w:author="Beena Ahmed" w:date="2014-09-09T08:40:00Z"/>
            </w:rPr>
          </w:rPrChange>
        </w:rPr>
        <w:pPrChange w:id="469" w:author="Beena Ahmed" w:date="2014-09-09T08:41:00Z">
          <w:pPr>
            <w:spacing w:after="0" w:line="480" w:lineRule="auto"/>
            <w:ind w:firstLine="720"/>
          </w:pPr>
        </w:pPrChange>
      </w:pPr>
      <w:moveToRangeStart w:id="470" w:author="Beena Ahmed" w:date="2014-09-09T08:42:00Z" w:name="move398015460"/>
      <w:proofErr w:type="gramStart"/>
      <w:moveTo w:id="471" w:author="Beena Ahmed" w:date="2014-09-09T08:42:00Z">
        <w:r w:rsidRPr="00E07154">
          <w:rPr>
            <w:rFonts w:ascii="Cambria" w:hAnsi="Cambria"/>
          </w:rPr>
          <w:t>where</w:t>
        </w:r>
        <w:proofErr w:type="gramEnd"/>
        <w:r w:rsidRPr="00E07154">
          <w:rPr>
            <w:rFonts w:ascii="Cambria" w:hAnsi="Cambr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E07154">
          <w:rPr>
            <w:rFonts w:ascii="Cambria" w:eastAsiaTheme="minorEastAsia" w:hAnsi="Cambria"/>
          </w:rPr>
          <w:t xml:space="preserve"> is the </w:t>
        </w:r>
        <m:oMath>
          <m:r>
            <w:rPr>
              <w:rFonts w:ascii="Cambria Math" w:eastAsiaTheme="minorEastAsia" w:hAnsi="Cambria Math"/>
            </w:rPr>
            <m:t>i</m:t>
          </m:r>
        </m:oMath>
        <w:r w:rsidRPr="00E07154">
          <w:rPr>
            <w:rFonts w:ascii="Cambria" w:eastAsiaTheme="minorEastAsia" w:hAnsi="Cambria"/>
            <w:vertAlign w:val="superscript"/>
          </w:rPr>
          <w:t>th</w:t>
        </w:r>
        <w:r w:rsidRPr="00E07154">
          <w:rPr>
            <w:rFonts w:ascii="Cambria" w:eastAsiaTheme="minorEastAsia" w:hAnsi="Cambria"/>
          </w:rPr>
          <w:t xml:space="preserve"> sample of the original signal,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m:t>
              </m:r>
            </m:sub>
          </m:sSub>
        </m:oMath>
        <w:r w:rsidRPr="00E07154">
          <w:rPr>
            <w:rFonts w:ascii="Cambria" w:eastAsiaTheme="minorEastAsia" w:hAnsi="Cambria"/>
          </w:rPr>
          <w:t xml:space="preserve"> the </w:t>
        </w:r>
        <m:oMath>
          <m:r>
            <w:rPr>
              <w:rFonts w:ascii="Cambria Math" w:eastAsiaTheme="minorEastAsia" w:hAnsi="Cambria Math"/>
            </w:rPr>
            <m:t>i</m:t>
          </m:r>
        </m:oMath>
        <w:r w:rsidRPr="00E07154">
          <w:rPr>
            <w:rFonts w:ascii="Cambria" w:eastAsiaTheme="minorEastAsia" w:hAnsi="Cambria"/>
            <w:vertAlign w:val="superscript"/>
          </w:rPr>
          <w:t>th</w:t>
        </w:r>
        <w:r w:rsidRPr="00E07154">
          <w:rPr>
            <w:rFonts w:ascii="Cambria" w:eastAsiaTheme="minorEastAsia" w:hAnsi="Cambria"/>
          </w:rPr>
          <w:t xml:space="preserve"> sample of the estimated signal and </w:t>
        </w:r>
        <m:oMath>
          <m:r>
            <w:rPr>
              <w:rFonts w:ascii="Cambria Math" w:eastAsiaTheme="minorEastAsia" w:hAnsi="Cambria Math"/>
            </w:rPr>
            <m:t>n</m:t>
          </m:r>
        </m:oMath>
        <w:r w:rsidRPr="00E07154">
          <w:rPr>
            <w:rFonts w:ascii="Cambria" w:eastAsiaTheme="minorEastAsia" w:hAnsi="Cambria"/>
          </w:rPr>
          <w:t xml:space="preserve"> is the number of samples. An ideal fit would result in an SSE = 0.</w:t>
        </w:r>
      </w:moveTo>
      <w:moveToRangeEnd w:id="470"/>
    </w:p>
    <w:p w:rsidR="005D6622" w:rsidRDefault="009907D7" w:rsidP="005D6622">
      <w:pPr>
        <w:pStyle w:val="ListParagraph"/>
        <w:numPr>
          <w:ilvl w:val="0"/>
          <w:numId w:val="7"/>
        </w:numPr>
        <w:spacing w:after="0" w:line="480" w:lineRule="auto"/>
        <w:ind w:left="720"/>
        <w:rPr>
          <w:ins w:id="472" w:author="Beena Ahmed" w:date="2014-09-09T08:42:00Z"/>
          <w:rFonts w:ascii="Cambria" w:hAnsi="Cambria"/>
        </w:rPr>
        <w:pPrChange w:id="473" w:author="Beena Ahmed" w:date="2014-09-09T08:44:00Z">
          <w:pPr>
            <w:spacing w:after="0" w:line="480" w:lineRule="auto"/>
            <w:ind w:firstLine="720"/>
          </w:pPr>
        </w:pPrChange>
      </w:pPr>
      <w:r w:rsidRPr="005D6622">
        <w:rPr>
          <w:rFonts w:ascii="Cambria" w:hAnsi="Cambria"/>
          <w:rPrChange w:id="474" w:author="Beena Ahmed" w:date="2014-09-09T08:40:00Z">
            <w:rPr/>
          </w:rPrChange>
        </w:rPr>
        <w:t xml:space="preserve">Degree of Freedom adjusted </w:t>
      </w:r>
      <w:proofErr w:type="spellStart"/>
      <w:r w:rsidRPr="005D6622">
        <w:rPr>
          <w:rFonts w:ascii="Cambria" w:hAnsi="Cambria"/>
          <w:rPrChange w:id="475" w:author="Beena Ahmed" w:date="2014-09-09T08:40:00Z">
            <w:rPr/>
          </w:rPrChange>
        </w:rPr>
        <w:t>Rsquare</w:t>
      </w:r>
      <w:proofErr w:type="spellEnd"/>
      <w:r w:rsidRPr="005D6622">
        <w:rPr>
          <w:rFonts w:ascii="Cambria" w:hAnsi="Cambria"/>
          <w:rPrChange w:id="476" w:author="Beena Ahmed" w:date="2014-09-09T08:40:00Z">
            <w:rPr/>
          </w:rPrChange>
        </w:rPr>
        <w:t xml:space="preserve"> (</w:t>
      </w:r>
      <w:proofErr w:type="spellStart"/>
      <w:r w:rsidRPr="005D6622">
        <w:rPr>
          <w:rFonts w:ascii="Cambria" w:hAnsi="Cambria"/>
          <w:rPrChange w:id="477" w:author="Beena Ahmed" w:date="2014-09-09T08:40:00Z">
            <w:rPr/>
          </w:rPrChange>
        </w:rPr>
        <w:t>AdjRsquare</w:t>
      </w:r>
      <w:proofErr w:type="spellEnd"/>
      <w:r w:rsidRPr="005D6622">
        <w:rPr>
          <w:rFonts w:ascii="Cambria" w:hAnsi="Cambria"/>
          <w:rPrChange w:id="478" w:author="Beena Ahmed" w:date="2014-09-09T08:40:00Z">
            <w:rPr/>
          </w:rPrChange>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5D6622" w:rsidRPr="00E07154" w:rsidTr="002F321B">
        <w:trPr>
          <w:ins w:id="479" w:author="Beena Ahmed" w:date="2014-09-09T08:43:00Z"/>
        </w:trPr>
        <w:tc>
          <w:tcPr>
            <w:tcW w:w="357" w:type="pct"/>
          </w:tcPr>
          <w:p w:rsidR="005D6622" w:rsidRPr="005D6622" w:rsidRDefault="005D6622" w:rsidP="005D6622">
            <w:pPr>
              <w:pStyle w:val="ListParagraph"/>
              <w:numPr>
                <w:ilvl w:val="0"/>
                <w:numId w:val="7"/>
              </w:numPr>
              <w:spacing w:line="480" w:lineRule="auto"/>
              <w:rPr>
                <w:ins w:id="480" w:author="Beena Ahmed" w:date="2014-09-09T08:43:00Z"/>
                <w:rFonts w:ascii="Cambria" w:hAnsi="Cambria"/>
              </w:rPr>
            </w:pPr>
          </w:p>
        </w:tc>
        <w:tc>
          <w:tcPr>
            <w:tcW w:w="4286" w:type="pct"/>
          </w:tcPr>
          <w:p w:rsidR="005D6622" w:rsidRPr="00E07154" w:rsidRDefault="005D6622" w:rsidP="002F321B">
            <w:pPr>
              <w:spacing w:line="480" w:lineRule="auto"/>
              <w:jc w:val="center"/>
              <w:rPr>
                <w:ins w:id="481" w:author="Beena Ahmed" w:date="2014-09-09T08:43:00Z"/>
                <w:rFonts w:ascii="Cambria" w:eastAsiaTheme="minorEastAsia" w:hAnsi="Cambria"/>
              </w:rPr>
            </w:pPr>
            <m:oMathPara>
              <m:oMath>
                <m:r>
                  <w:ins w:id="482" w:author="Beena Ahmed" w:date="2014-09-09T08:43:00Z">
                    <w:rPr>
                      <w:rFonts w:ascii="Cambria Math" w:hAnsi="Cambria Math"/>
                    </w:rPr>
                    <m:t>Rsquare=1-</m:t>
                  </w:ins>
                </m:r>
                <m:f>
                  <m:fPr>
                    <m:ctrlPr>
                      <w:ins w:id="483" w:author="Beena Ahmed" w:date="2014-09-09T08:43:00Z">
                        <w:rPr>
                          <w:rFonts w:ascii="Cambria Math" w:hAnsi="Cambria Math"/>
                          <w:i/>
                        </w:rPr>
                      </w:ins>
                    </m:ctrlPr>
                  </m:fPr>
                  <m:num>
                    <m:r>
                      <w:ins w:id="484" w:author="Beena Ahmed" w:date="2014-09-09T08:43:00Z">
                        <w:rPr>
                          <w:rFonts w:ascii="Cambria Math" w:hAnsi="Cambria Math"/>
                        </w:rPr>
                        <m:t>SSE</m:t>
                      </w:ins>
                    </m:r>
                  </m:num>
                  <m:den>
                    <m:r>
                      <w:ins w:id="485" w:author="Beena Ahmed" w:date="2014-09-09T08:43:00Z">
                        <w:rPr>
                          <w:rFonts w:ascii="Cambria Math" w:hAnsi="Cambria Math"/>
                        </w:rPr>
                        <m:t>SST</m:t>
                      </w:ins>
                    </m:r>
                  </m:den>
                </m:f>
              </m:oMath>
            </m:oMathPara>
          </w:p>
          <w:p w:rsidR="005D6622" w:rsidRPr="00E07154" w:rsidRDefault="005D6622" w:rsidP="002F321B">
            <w:pPr>
              <w:spacing w:line="480" w:lineRule="auto"/>
              <w:jc w:val="center"/>
              <w:rPr>
                <w:ins w:id="486" w:author="Beena Ahmed" w:date="2014-09-09T08:43:00Z"/>
                <w:rFonts w:ascii="Cambria" w:eastAsiaTheme="minorEastAsia" w:hAnsi="Cambria"/>
              </w:rPr>
            </w:pPr>
          </w:p>
        </w:tc>
        <w:tc>
          <w:tcPr>
            <w:tcW w:w="357" w:type="pct"/>
          </w:tcPr>
          <w:p w:rsidR="005D6622" w:rsidRPr="00E07154" w:rsidRDefault="005D6622" w:rsidP="002F321B">
            <w:pPr>
              <w:spacing w:line="480" w:lineRule="auto"/>
              <w:jc w:val="right"/>
              <w:rPr>
                <w:ins w:id="487" w:author="Beena Ahmed" w:date="2014-09-09T08:43:00Z"/>
                <w:rFonts w:ascii="Cambria" w:hAnsi="Cambria"/>
              </w:rPr>
            </w:pPr>
            <w:ins w:id="488" w:author="Beena Ahmed" w:date="2014-09-09T08:43:00Z">
              <w:r>
                <w:rPr>
                  <w:rFonts w:ascii="Cambria" w:hAnsi="Cambria"/>
                </w:rPr>
                <w:t>(</w:t>
              </w:r>
              <w:r w:rsidRPr="00E07154">
                <w:rPr>
                  <w:rFonts w:ascii="Cambria" w:hAnsi="Cambria"/>
                </w:rPr>
                <w:t>7</w:t>
              </w:r>
              <w:r>
                <w:rPr>
                  <w:rFonts w:ascii="Cambria" w:hAnsi="Cambria"/>
                </w:rPr>
                <w:t>)</w:t>
              </w:r>
            </w:ins>
          </w:p>
        </w:tc>
      </w:tr>
    </w:tbl>
    <w:p w:rsidR="005D6622" w:rsidRPr="005D6622" w:rsidRDefault="005D6622" w:rsidP="005D6622">
      <w:pPr>
        <w:spacing w:after="0" w:line="480" w:lineRule="auto"/>
        <w:ind w:left="720"/>
        <w:rPr>
          <w:ins w:id="489" w:author="Beena Ahmed" w:date="2014-09-09T08:43:00Z"/>
          <w:rFonts w:ascii="Cambria" w:hAnsi="Cambria"/>
          <w:rPrChange w:id="490" w:author="Beena Ahmed" w:date="2014-09-09T08:44:00Z">
            <w:rPr>
              <w:ins w:id="491" w:author="Beena Ahmed" w:date="2014-09-09T08:43:00Z"/>
              <w:rFonts w:ascii="Cambria" w:eastAsiaTheme="minorEastAsia" w:hAnsi="Cambria"/>
            </w:rPr>
          </w:rPrChange>
        </w:rPr>
        <w:pPrChange w:id="492" w:author="Beena Ahmed" w:date="2014-09-09T08:44:00Z">
          <w:pPr>
            <w:spacing w:after="0" w:line="480" w:lineRule="auto"/>
          </w:pPr>
        </w:pPrChange>
      </w:pPr>
      <w:proofErr w:type="gramStart"/>
      <w:ins w:id="493" w:author="Beena Ahmed" w:date="2014-09-09T08:43:00Z">
        <w:r w:rsidRPr="00E07154">
          <w:rPr>
            <w:rFonts w:ascii="Cambria" w:hAnsi="Cambria"/>
          </w:rPr>
          <w:t>where</w:t>
        </w:r>
        <w:proofErr w:type="gramEnd"/>
        <w:r w:rsidRPr="00E07154">
          <w:rPr>
            <w:rFonts w:ascii="Cambria" w:hAnsi="Cambria"/>
          </w:rPr>
          <w:t xml:space="preserve"> </w:t>
        </w:r>
        <m:oMath>
          <m:r>
            <m:rPr>
              <m:sty m:val="p"/>
            </m:rPr>
            <w:rPr>
              <w:rFonts w:ascii="Cambria Math" w:hAnsi="Cambria Math"/>
              <w:rPrChange w:id="494" w:author="Beena Ahmed" w:date="2014-09-09T08:44:00Z">
                <w:rPr>
                  <w:rFonts w:ascii="Cambria Math" w:hAnsi="Cambria Math"/>
                </w:rPr>
              </w:rPrChange>
            </w:rPr>
            <m:t xml:space="preserve">SST= </m:t>
          </m:r>
          <m:nary>
            <m:naryPr>
              <m:chr m:val="∑"/>
              <m:limLoc m:val="subSup"/>
              <m:ctrlPr>
                <w:rPr>
                  <w:rFonts w:ascii="Cambria Math" w:hAnsi="Cambria Math"/>
                  <w:rPrChange w:id="495" w:author="Beena Ahmed" w:date="2014-09-09T08:44:00Z">
                    <w:rPr>
                      <w:rFonts w:ascii="Cambria Math" w:hAnsi="Cambria Math"/>
                      <w:i/>
                    </w:rPr>
                  </w:rPrChange>
                </w:rPr>
              </m:ctrlPr>
            </m:naryPr>
            <m:sub>
              <m:r>
                <m:rPr>
                  <m:sty m:val="p"/>
                </m:rPr>
                <w:rPr>
                  <w:rFonts w:ascii="Cambria Math" w:hAnsi="Cambria Math"/>
                  <w:rPrChange w:id="496" w:author="Beena Ahmed" w:date="2014-09-09T08:44:00Z">
                    <w:rPr>
                      <w:rFonts w:ascii="Cambria Math" w:hAnsi="Cambria Math"/>
                    </w:rPr>
                  </w:rPrChange>
                </w:rPr>
                <m:t>i=1</m:t>
              </m:r>
            </m:sub>
            <m:sup>
              <m:r>
                <m:rPr>
                  <m:sty m:val="p"/>
                </m:rPr>
                <w:rPr>
                  <w:rFonts w:ascii="Cambria Math" w:hAnsi="Cambria Math"/>
                  <w:rPrChange w:id="497" w:author="Beena Ahmed" w:date="2014-09-09T08:44:00Z">
                    <w:rPr>
                      <w:rFonts w:ascii="Cambria Math" w:hAnsi="Cambria Math"/>
                    </w:rPr>
                  </w:rPrChange>
                </w:rPr>
                <m:t>n</m:t>
              </m:r>
            </m:sup>
            <m:e>
              <m:sSup>
                <m:sSupPr>
                  <m:ctrlPr>
                    <w:rPr>
                      <w:rFonts w:ascii="Cambria Math" w:hAnsi="Cambria Math"/>
                      <w:rPrChange w:id="498" w:author="Beena Ahmed" w:date="2014-09-09T08:44:00Z">
                        <w:rPr>
                          <w:rFonts w:ascii="Cambria Math" w:hAnsi="Cambria Math"/>
                          <w:i/>
                        </w:rPr>
                      </w:rPrChange>
                    </w:rPr>
                  </m:ctrlPr>
                </m:sSupPr>
                <m:e>
                  <m:r>
                    <m:rPr>
                      <m:sty m:val="p"/>
                    </m:rPr>
                    <w:rPr>
                      <w:rFonts w:ascii="Cambria Math" w:hAnsi="Cambria Math"/>
                      <w:rPrChange w:id="499" w:author="Beena Ahmed" w:date="2014-09-09T08:44:00Z">
                        <w:rPr>
                          <w:rFonts w:ascii="Cambria Math" w:hAnsi="Cambria Math"/>
                        </w:rPr>
                      </w:rPrChange>
                    </w:rPr>
                    <m:t>(</m:t>
                  </m:r>
                  <m:sSub>
                    <m:sSubPr>
                      <m:ctrlPr>
                        <w:rPr>
                          <w:rFonts w:ascii="Cambria Math" w:hAnsi="Cambria Math"/>
                          <w:rPrChange w:id="500" w:author="Beena Ahmed" w:date="2014-09-09T08:44:00Z">
                            <w:rPr>
                              <w:rFonts w:ascii="Cambria Math" w:hAnsi="Cambria Math"/>
                              <w:i/>
                            </w:rPr>
                          </w:rPrChange>
                        </w:rPr>
                      </m:ctrlPr>
                    </m:sSubPr>
                    <m:e>
                      <m:r>
                        <m:rPr>
                          <m:sty m:val="p"/>
                        </m:rPr>
                        <w:rPr>
                          <w:rFonts w:ascii="Cambria Math" w:hAnsi="Cambria Math"/>
                          <w:rPrChange w:id="501" w:author="Beena Ahmed" w:date="2014-09-09T08:44:00Z">
                            <w:rPr>
                              <w:rFonts w:ascii="Cambria Math" w:hAnsi="Cambria Math"/>
                            </w:rPr>
                          </w:rPrChange>
                        </w:rPr>
                        <m:t>s</m:t>
                      </m:r>
                    </m:e>
                    <m:sub>
                      <m:r>
                        <m:rPr>
                          <m:sty m:val="p"/>
                        </m:rPr>
                        <w:rPr>
                          <w:rFonts w:ascii="Cambria Math" w:hAnsi="Cambria Math"/>
                          <w:rPrChange w:id="502" w:author="Beena Ahmed" w:date="2014-09-09T08:44:00Z">
                            <w:rPr>
                              <w:rFonts w:ascii="Cambria Math" w:hAnsi="Cambria Math"/>
                            </w:rPr>
                          </w:rPrChange>
                        </w:rPr>
                        <m:t>i</m:t>
                      </m:r>
                    </m:sub>
                  </m:sSub>
                  <m:r>
                    <m:rPr>
                      <m:sty m:val="p"/>
                    </m:rPr>
                    <w:rPr>
                      <w:rFonts w:ascii="Cambria Math" w:hAnsi="Cambria Math"/>
                      <w:rPrChange w:id="503" w:author="Beena Ahmed" w:date="2014-09-09T08:44:00Z">
                        <w:rPr>
                          <w:rFonts w:ascii="Cambria Math" w:hAnsi="Cambria Math"/>
                        </w:rPr>
                      </w:rPrChange>
                    </w:rPr>
                    <m:t>-</m:t>
                  </m:r>
                  <m:acc>
                    <m:accPr>
                      <m:chr m:val="̅"/>
                      <m:ctrlPr>
                        <w:rPr>
                          <w:rFonts w:ascii="Cambria Math" w:hAnsi="Cambria Math"/>
                          <w:rPrChange w:id="504" w:author="Beena Ahmed" w:date="2014-09-09T08:44:00Z">
                            <w:rPr>
                              <w:rFonts w:ascii="Cambria Math" w:hAnsi="Cambria Math"/>
                              <w:i/>
                            </w:rPr>
                          </w:rPrChange>
                        </w:rPr>
                      </m:ctrlPr>
                    </m:accPr>
                    <m:e>
                      <m:r>
                        <m:rPr>
                          <m:sty m:val="p"/>
                        </m:rPr>
                        <w:rPr>
                          <w:rFonts w:ascii="Cambria Math" w:hAnsi="Cambria Math"/>
                          <w:rPrChange w:id="505" w:author="Beena Ahmed" w:date="2014-09-09T08:44:00Z">
                            <w:rPr>
                              <w:rFonts w:ascii="Cambria Math" w:hAnsi="Cambria Math"/>
                            </w:rPr>
                          </w:rPrChange>
                        </w:rPr>
                        <m:t>s</m:t>
                      </m:r>
                    </m:e>
                  </m:acc>
                  <m:r>
                    <m:rPr>
                      <m:sty m:val="p"/>
                    </m:rPr>
                    <w:rPr>
                      <w:rFonts w:ascii="Cambria Math" w:hAnsi="Cambria Math"/>
                      <w:rPrChange w:id="506" w:author="Beena Ahmed" w:date="2014-09-09T08:44:00Z">
                        <w:rPr>
                          <w:rFonts w:ascii="Cambria Math" w:hAnsi="Cambria Math"/>
                        </w:rPr>
                      </w:rPrChange>
                    </w:rPr>
                    <m:t>)</m:t>
                  </m:r>
                </m:e>
                <m:sup>
                  <m:r>
                    <m:rPr>
                      <m:sty m:val="p"/>
                    </m:rPr>
                    <w:rPr>
                      <w:rFonts w:ascii="Cambria Math" w:hAnsi="Cambria Math"/>
                      <w:rPrChange w:id="507" w:author="Beena Ahmed" w:date="2014-09-09T08:44:00Z">
                        <w:rPr>
                          <w:rFonts w:ascii="Cambria Math" w:hAnsi="Cambria Math"/>
                        </w:rPr>
                      </w:rPrChange>
                    </w:rPr>
                    <m:t>2</m:t>
                  </m:r>
                </m:sup>
              </m:sSup>
            </m:e>
          </m:nary>
        </m:oMath>
        <w:r w:rsidRPr="005D6622">
          <w:rPr>
            <w:rFonts w:ascii="Cambria" w:hAnsi="Cambria"/>
            <w:rPrChange w:id="508" w:author="Beena Ahmed" w:date="2014-09-09T08:44:00Z">
              <w:rPr>
                <w:rFonts w:ascii="Cambria" w:eastAsiaTheme="minorEastAsia" w:hAnsi="Cambria"/>
              </w:rPr>
            </w:rPrChange>
          </w:rPr>
          <w:t xml:space="preserve"> is the total sum of squares about the mean </w:t>
        </w:r>
        <m:oMath>
          <m:acc>
            <m:accPr>
              <m:chr m:val="̅"/>
              <m:ctrlPr>
                <w:rPr>
                  <w:rFonts w:ascii="Cambria Math" w:hAnsi="Cambria Math"/>
                  <w:rPrChange w:id="509" w:author="Beena Ahmed" w:date="2014-09-09T08:44:00Z">
                    <w:rPr>
                      <w:rFonts w:ascii="Cambria Math" w:eastAsiaTheme="minorEastAsia" w:hAnsi="Cambria Math"/>
                      <w:i/>
                    </w:rPr>
                  </w:rPrChange>
                </w:rPr>
              </m:ctrlPr>
            </m:accPr>
            <m:e>
              <m:r>
                <m:rPr>
                  <m:sty m:val="p"/>
                </m:rPr>
                <w:rPr>
                  <w:rFonts w:ascii="Cambria Math" w:hAnsi="Cambria Math"/>
                  <w:rPrChange w:id="510" w:author="Beena Ahmed" w:date="2014-09-09T08:44:00Z">
                    <w:rPr>
                      <w:rFonts w:ascii="Cambria Math" w:eastAsiaTheme="minorEastAsia" w:hAnsi="Cambria Math"/>
                    </w:rPr>
                  </w:rPrChange>
                </w:rPr>
                <m:t>s</m:t>
              </m:r>
            </m:e>
          </m:acc>
        </m:oMath>
        <w:r w:rsidRPr="005D6622">
          <w:rPr>
            <w:rFonts w:ascii="Cambria" w:hAnsi="Cambria"/>
            <w:rPrChange w:id="511" w:author="Beena Ahmed" w:date="2014-09-09T08:44:00Z">
              <w:rPr>
                <w:rFonts w:ascii="Cambria" w:eastAsiaTheme="minorEastAsia" w:hAnsi="Cambria"/>
              </w:rPr>
            </w:rPrChange>
          </w:rPr>
          <w:t xml:space="preserve">. </w:t>
        </w:r>
        <w:proofErr w:type="spellStart"/>
        <w:r w:rsidRPr="005D6622">
          <w:rPr>
            <w:rFonts w:ascii="Cambria" w:hAnsi="Cambria"/>
            <w:rPrChange w:id="512" w:author="Beena Ahmed" w:date="2014-09-09T08:44:00Z">
              <w:rPr>
                <w:rFonts w:ascii="Cambria" w:eastAsiaTheme="minorEastAsia" w:hAnsi="Cambria"/>
              </w:rPr>
            </w:rPrChange>
          </w:rPr>
          <w:t>Rsquare</w:t>
        </w:r>
        <w:proofErr w:type="spellEnd"/>
        <w:r w:rsidRPr="005D6622">
          <w:rPr>
            <w:rFonts w:ascii="Cambria" w:hAnsi="Cambria"/>
            <w:rPrChange w:id="513" w:author="Beena Ahmed" w:date="2014-09-09T08:44:00Z">
              <w:rPr>
                <w:rFonts w:ascii="Cambria" w:eastAsiaTheme="minorEastAsia" w:hAnsi="Cambria"/>
              </w:rPr>
            </w:rPrChange>
          </w:rPr>
          <w:t xml:space="preserve"> measures the proportion of variance accounted for by the model and should ideally be 1.</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5D6622" w:rsidRPr="00E07154" w:rsidTr="002F321B">
        <w:trPr>
          <w:ins w:id="514" w:author="Beena Ahmed" w:date="2014-09-09T08:43:00Z"/>
        </w:trPr>
        <w:tc>
          <w:tcPr>
            <w:tcW w:w="357" w:type="pct"/>
          </w:tcPr>
          <w:p w:rsidR="005D6622" w:rsidRPr="00E07154" w:rsidRDefault="005D6622" w:rsidP="002F321B">
            <w:pPr>
              <w:spacing w:line="480" w:lineRule="auto"/>
              <w:rPr>
                <w:ins w:id="515" w:author="Beena Ahmed" w:date="2014-09-09T08:43:00Z"/>
                <w:rFonts w:ascii="Cambria" w:hAnsi="Cambria"/>
              </w:rPr>
            </w:pPr>
          </w:p>
        </w:tc>
        <w:tc>
          <w:tcPr>
            <w:tcW w:w="4286" w:type="pct"/>
          </w:tcPr>
          <w:p w:rsidR="005D6622" w:rsidRPr="00E07154" w:rsidRDefault="005D6622" w:rsidP="002F321B">
            <w:pPr>
              <w:spacing w:line="480" w:lineRule="auto"/>
              <w:jc w:val="center"/>
              <w:rPr>
                <w:ins w:id="516" w:author="Beena Ahmed" w:date="2014-09-09T08:43:00Z"/>
                <w:rFonts w:ascii="Cambria" w:eastAsiaTheme="minorEastAsia" w:hAnsi="Cambria"/>
              </w:rPr>
            </w:pPr>
            <m:oMathPara>
              <m:oMath>
                <m:r>
                  <w:ins w:id="517" w:author="Beena Ahmed" w:date="2014-09-09T08:43:00Z">
                    <w:rPr>
                      <w:rFonts w:ascii="Cambria Math" w:hAnsi="Cambria Math"/>
                    </w:rPr>
                    <m:t>Rsquare=1-</m:t>
                  </w:ins>
                </m:r>
                <m:f>
                  <m:fPr>
                    <m:ctrlPr>
                      <w:ins w:id="518" w:author="Beena Ahmed" w:date="2014-09-09T08:43:00Z">
                        <w:rPr>
                          <w:rFonts w:ascii="Cambria Math" w:hAnsi="Cambria Math"/>
                          <w:i/>
                        </w:rPr>
                      </w:ins>
                    </m:ctrlPr>
                  </m:fPr>
                  <m:num>
                    <m:r>
                      <w:ins w:id="519" w:author="Beena Ahmed" w:date="2014-09-09T08:43:00Z">
                        <w:rPr>
                          <w:rFonts w:ascii="Cambria Math" w:hAnsi="Cambria Math"/>
                        </w:rPr>
                        <m:t>SSE(n-1)</m:t>
                      </w:ins>
                    </m:r>
                  </m:num>
                  <m:den>
                    <m:r>
                      <w:ins w:id="520" w:author="Beena Ahmed" w:date="2014-09-09T08:43:00Z">
                        <w:rPr>
                          <w:rFonts w:ascii="Cambria Math" w:hAnsi="Cambria Math"/>
                        </w:rPr>
                        <m:t>SST(v)</m:t>
                      </w:ins>
                    </m:r>
                  </m:den>
                </m:f>
              </m:oMath>
            </m:oMathPara>
          </w:p>
        </w:tc>
        <w:tc>
          <w:tcPr>
            <w:tcW w:w="357" w:type="pct"/>
          </w:tcPr>
          <w:p w:rsidR="005D6622" w:rsidRPr="00E07154" w:rsidRDefault="005D6622" w:rsidP="002F321B">
            <w:pPr>
              <w:spacing w:line="480" w:lineRule="auto"/>
              <w:jc w:val="right"/>
              <w:rPr>
                <w:ins w:id="521" w:author="Beena Ahmed" w:date="2014-09-09T08:43:00Z"/>
                <w:rFonts w:ascii="Cambria" w:hAnsi="Cambria"/>
              </w:rPr>
            </w:pPr>
            <w:ins w:id="522" w:author="Beena Ahmed" w:date="2014-09-09T08:43:00Z">
              <w:r>
                <w:rPr>
                  <w:rFonts w:ascii="Cambria" w:hAnsi="Cambria"/>
                </w:rPr>
                <w:t>(</w:t>
              </w:r>
              <w:r w:rsidRPr="00E07154">
                <w:rPr>
                  <w:rFonts w:ascii="Cambria" w:hAnsi="Cambria"/>
                </w:rPr>
                <w:t>8</w:t>
              </w:r>
              <w:r>
                <w:rPr>
                  <w:rFonts w:ascii="Cambria" w:hAnsi="Cambria"/>
                </w:rPr>
                <w:t>)</w:t>
              </w:r>
            </w:ins>
          </w:p>
        </w:tc>
      </w:tr>
    </w:tbl>
    <w:p w:rsidR="005D6622" w:rsidRPr="00E07154" w:rsidRDefault="005D6622" w:rsidP="005D6622">
      <w:pPr>
        <w:spacing w:after="0" w:line="480" w:lineRule="auto"/>
        <w:rPr>
          <w:ins w:id="523" w:author="Beena Ahmed" w:date="2014-09-09T08:43:00Z"/>
          <w:rFonts w:ascii="Cambria" w:eastAsiaTheme="minorEastAsia" w:hAnsi="Cambria"/>
        </w:rPr>
      </w:pPr>
    </w:p>
    <w:p w:rsidR="005D6622" w:rsidRDefault="005D6622" w:rsidP="005D6622">
      <w:pPr>
        <w:spacing w:after="0" w:line="480" w:lineRule="auto"/>
        <w:ind w:left="720"/>
        <w:rPr>
          <w:ins w:id="524" w:author="Beena Ahmed" w:date="2014-09-09T08:43:00Z"/>
          <w:rFonts w:ascii="Cambria" w:hAnsi="Cambria"/>
        </w:rPr>
        <w:pPrChange w:id="525" w:author="Beena Ahmed" w:date="2014-09-09T08:44:00Z">
          <w:pPr>
            <w:spacing w:after="0" w:line="480" w:lineRule="auto"/>
            <w:ind w:firstLine="720"/>
          </w:pPr>
        </w:pPrChange>
      </w:pPr>
      <w:proofErr w:type="gramStart"/>
      <w:ins w:id="526" w:author="Beena Ahmed" w:date="2014-09-09T08:44:00Z">
        <w:r w:rsidRPr="005D6622">
          <w:rPr>
            <w:rFonts w:ascii="Cambria" w:hAnsi="Cambria"/>
            <w:rPrChange w:id="527" w:author="Beena Ahmed" w:date="2014-09-09T08:44:00Z">
              <w:rPr>
                <w:rFonts w:ascii="Cambria" w:eastAsiaTheme="minorEastAsia" w:hAnsi="Cambria"/>
              </w:rPr>
            </w:rPrChange>
          </w:rPr>
          <w:lastRenderedPageBreak/>
          <w:t>w</w:t>
        </w:r>
      </w:ins>
      <w:ins w:id="528" w:author="Beena Ahmed" w:date="2014-09-09T08:43:00Z">
        <w:r w:rsidRPr="005D6622">
          <w:rPr>
            <w:rFonts w:ascii="Cambria" w:hAnsi="Cambria"/>
            <w:rPrChange w:id="529" w:author="Beena Ahmed" w:date="2014-09-09T08:44:00Z">
              <w:rPr>
                <w:rFonts w:ascii="Cambria" w:eastAsiaTheme="minorEastAsia" w:hAnsi="Cambria"/>
              </w:rPr>
            </w:rPrChange>
          </w:rPr>
          <w:t xml:space="preserve">here </w:t>
        </w:r>
        <w:proofErr w:type="gramEnd"/>
        <m:oMath>
          <m:r>
            <m:rPr>
              <m:sty m:val="p"/>
            </m:rPr>
            <w:rPr>
              <w:rFonts w:ascii="Cambria Math" w:hAnsi="Cambria Math"/>
              <w:rPrChange w:id="530" w:author="Beena Ahmed" w:date="2014-09-09T08:44:00Z">
                <w:rPr>
                  <w:rFonts w:ascii="Cambria Math" w:eastAsiaTheme="minorEastAsia" w:hAnsi="Cambria Math"/>
                </w:rPr>
              </w:rPrChange>
            </w:rPr>
            <m:t>v=n-m</m:t>
          </m:r>
        </m:oMath>
        <w:r w:rsidRPr="005D6622">
          <w:rPr>
            <w:rFonts w:ascii="Cambria" w:hAnsi="Cambria"/>
            <w:rPrChange w:id="531" w:author="Beena Ahmed" w:date="2014-09-09T08:44:00Z">
              <w:rPr>
                <w:rFonts w:ascii="Cambria" w:eastAsiaTheme="minorEastAsia" w:hAnsi="Cambria"/>
              </w:rPr>
            </w:rPrChange>
          </w:rPr>
          <w:t xml:space="preserve">; </w:t>
        </w:r>
        <m:oMath>
          <m:r>
            <m:rPr>
              <m:sty m:val="p"/>
            </m:rPr>
            <w:rPr>
              <w:rFonts w:ascii="Cambria Math" w:hAnsi="Cambria Math"/>
              <w:rPrChange w:id="532" w:author="Beena Ahmed" w:date="2014-09-09T08:44:00Z">
                <w:rPr>
                  <w:rFonts w:ascii="Cambria Math" w:eastAsiaTheme="minorEastAsia" w:hAnsi="Cambria Math"/>
                </w:rPr>
              </w:rPrChange>
            </w:rPr>
            <m:t>v</m:t>
          </m:r>
        </m:oMath>
        <w:r w:rsidRPr="005D6622">
          <w:rPr>
            <w:rFonts w:ascii="Cambria" w:hAnsi="Cambria"/>
            <w:rPrChange w:id="533" w:author="Beena Ahmed" w:date="2014-09-09T08:44:00Z">
              <w:rPr>
                <w:rFonts w:ascii="Cambria" w:eastAsiaTheme="minorEastAsia" w:hAnsi="Cambria"/>
              </w:rPr>
            </w:rPrChange>
          </w:rPr>
          <w:t xml:space="preserve"> is the residual degree of freedom and </w:t>
        </w:r>
        <m:oMath>
          <m:r>
            <m:rPr>
              <m:sty m:val="p"/>
            </m:rPr>
            <w:rPr>
              <w:rFonts w:ascii="Cambria Math" w:hAnsi="Cambria Math"/>
              <w:rPrChange w:id="534" w:author="Beena Ahmed" w:date="2014-09-09T08:44:00Z">
                <w:rPr>
                  <w:rFonts w:ascii="Cambria Math" w:eastAsiaTheme="minorEastAsia" w:hAnsi="Cambria Math"/>
                </w:rPr>
              </w:rPrChange>
            </w:rPr>
            <m:t>m</m:t>
          </m:r>
        </m:oMath>
        <w:r w:rsidRPr="005D6622">
          <w:rPr>
            <w:rFonts w:ascii="Cambria" w:hAnsi="Cambria"/>
            <w:rPrChange w:id="535" w:author="Beena Ahmed" w:date="2014-09-09T08:44:00Z">
              <w:rPr>
                <w:rFonts w:ascii="Cambria" w:eastAsiaTheme="minorEastAsia" w:hAnsi="Cambria"/>
              </w:rPr>
            </w:rPrChange>
          </w:rPr>
          <w:t xml:space="preserve"> the number of coefficients.</w:t>
        </w:r>
      </w:ins>
    </w:p>
    <w:p w:rsidR="00F44687" w:rsidRPr="006F2302" w:rsidRDefault="009907D7" w:rsidP="006F2302">
      <w:pPr>
        <w:pStyle w:val="ListParagraph"/>
        <w:numPr>
          <w:ilvl w:val="0"/>
          <w:numId w:val="8"/>
        </w:numPr>
        <w:spacing w:after="0" w:line="480" w:lineRule="auto"/>
        <w:rPr>
          <w:rFonts w:ascii="Cambria" w:hAnsi="Cambria"/>
          <w:rPrChange w:id="536" w:author="Beena Ahmed" w:date="2014-09-09T08:45:00Z">
            <w:rPr/>
          </w:rPrChange>
        </w:rPr>
        <w:pPrChange w:id="537" w:author="Beena Ahmed" w:date="2014-09-09T08:45:00Z">
          <w:pPr>
            <w:spacing w:after="0" w:line="480" w:lineRule="auto"/>
            <w:ind w:firstLine="720"/>
          </w:pPr>
        </w:pPrChange>
      </w:pPr>
      <w:del w:id="538" w:author="Beena Ahmed" w:date="2014-09-09T08:45:00Z">
        <w:r w:rsidRPr="006F2302" w:rsidDel="005D6622">
          <w:rPr>
            <w:rFonts w:ascii="Cambria" w:hAnsi="Cambria"/>
            <w:rPrChange w:id="539" w:author="Beena Ahmed" w:date="2014-09-09T08:45:00Z">
              <w:rPr/>
            </w:rPrChange>
          </w:rPr>
          <w:delText xml:space="preserve">and </w:delText>
        </w:r>
      </w:del>
      <w:r w:rsidRPr="006F2302">
        <w:rPr>
          <w:rFonts w:ascii="Cambria" w:hAnsi="Cambria"/>
          <w:rPrChange w:id="540" w:author="Beena Ahmed" w:date="2014-09-09T08:45:00Z">
            <w:rPr/>
          </w:rPrChange>
        </w:rPr>
        <w:t xml:space="preserve">Root Mean Squared Error (RMSE). </w:t>
      </w:r>
      <w:r w:rsidR="00B4181D" w:rsidRPr="006F2302">
        <w:rPr>
          <w:rFonts w:ascii="Cambria" w:hAnsi="Cambria"/>
          <w:rPrChange w:id="541" w:author="Beena Ahmed" w:date="2014-09-09T08:45:00Z">
            <w:rPr/>
          </w:rPrChange>
        </w:rPr>
        <w:t>These measures are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9C6644" w:rsidRPr="00E07154" w:rsidDel="005D6622" w:rsidTr="002A1FAC">
        <w:trPr>
          <w:del w:id="542" w:author="Beena Ahmed" w:date="2014-09-09T08:41:00Z"/>
        </w:trPr>
        <w:tc>
          <w:tcPr>
            <w:tcW w:w="357" w:type="pct"/>
          </w:tcPr>
          <w:p w:rsidR="009C6644" w:rsidRPr="00E07154" w:rsidDel="005D6622" w:rsidRDefault="009C6644" w:rsidP="00186737">
            <w:pPr>
              <w:spacing w:line="480" w:lineRule="auto"/>
              <w:rPr>
                <w:del w:id="543" w:author="Beena Ahmed" w:date="2014-09-09T08:41:00Z"/>
                <w:rFonts w:ascii="Cambria" w:hAnsi="Cambria"/>
              </w:rPr>
            </w:pPr>
          </w:p>
        </w:tc>
        <w:tc>
          <w:tcPr>
            <w:tcW w:w="4286" w:type="pct"/>
          </w:tcPr>
          <w:p w:rsidR="009C6644" w:rsidRPr="00E07154" w:rsidDel="005D6622" w:rsidRDefault="009C6644" w:rsidP="00186737">
            <w:pPr>
              <w:spacing w:line="480" w:lineRule="auto"/>
              <w:jc w:val="center"/>
              <w:rPr>
                <w:del w:id="544" w:author="Beena Ahmed" w:date="2014-09-09T08:41:00Z"/>
                <w:rFonts w:ascii="Cambria" w:eastAsiaTheme="minorEastAsia" w:hAnsi="Cambria"/>
              </w:rPr>
            </w:pPr>
            <m:oMathPara>
              <m:oMath>
                <m:r>
                  <w:del w:id="545" w:author="Beena Ahmed" w:date="2014-09-09T08:41:00Z">
                    <w:rPr>
                      <w:rFonts w:ascii="Cambria Math" w:hAnsi="Cambria Math"/>
                    </w:rPr>
                    <m:t xml:space="preserve">SSE= </m:t>
                  </w:del>
                </m:r>
                <m:nary>
                  <m:naryPr>
                    <m:chr m:val="∑"/>
                    <m:limLoc m:val="subSup"/>
                    <m:ctrlPr>
                      <w:del w:id="546" w:author="Beena Ahmed" w:date="2014-09-09T08:41:00Z">
                        <w:rPr>
                          <w:rFonts w:ascii="Cambria Math" w:hAnsi="Cambria Math"/>
                          <w:i/>
                        </w:rPr>
                      </w:del>
                    </m:ctrlPr>
                  </m:naryPr>
                  <m:sub>
                    <m:r>
                      <w:del w:id="547" w:author="Beena Ahmed" w:date="2014-09-09T08:41:00Z">
                        <w:rPr>
                          <w:rFonts w:ascii="Cambria Math" w:hAnsi="Cambria Math"/>
                        </w:rPr>
                        <m:t>i=1</m:t>
                      </w:del>
                    </m:r>
                  </m:sub>
                  <m:sup>
                    <m:r>
                      <w:del w:id="548" w:author="Beena Ahmed" w:date="2014-09-09T08:41:00Z">
                        <w:rPr>
                          <w:rFonts w:ascii="Cambria Math" w:hAnsi="Cambria Math"/>
                        </w:rPr>
                        <m:t>n</m:t>
                      </w:del>
                    </m:r>
                  </m:sup>
                  <m:e>
                    <m:sSup>
                      <m:sSupPr>
                        <m:ctrlPr>
                          <w:del w:id="549" w:author="Beena Ahmed" w:date="2014-09-09T08:41:00Z">
                            <w:rPr>
                              <w:rFonts w:ascii="Cambria Math" w:hAnsi="Cambria Math"/>
                              <w:i/>
                            </w:rPr>
                          </w:del>
                        </m:ctrlPr>
                      </m:sSupPr>
                      <m:e>
                        <m:r>
                          <w:del w:id="550" w:author="Beena Ahmed" w:date="2014-09-09T08:41:00Z">
                            <w:rPr>
                              <w:rFonts w:ascii="Cambria Math" w:hAnsi="Cambria Math"/>
                            </w:rPr>
                            <m:t>(</m:t>
                          </w:del>
                        </m:r>
                        <m:sSub>
                          <m:sSubPr>
                            <m:ctrlPr>
                              <w:del w:id="551" w:author="Beena Ahmed" w:date="2014-09-09T08:41:00Z">
                                <w:rPr>
                                  <w:rFonts w:ascii="Cambria Math" w:hAnsi="Cambria Math"/>
                                  <w:i/>
                                </w:rPr>
                              </w:del>
                            </m:ctrlPr>
                          </m:sSubPr>
                          <m:e>
                            <m:r>
                              <w:del w:id="552" w:author="Beena Ahmed" w:date="2014-09-09T08:41:00Z">
                                <w:rPr>
                                  <w:rFonts w:ascii="Cambria Math" w:hAnsi="Cambria Math"/>
                                </w:rPr>
                                <m:t>s</m:t>
                              </w:del>
                            </m:r>
                          </m:e>
                          <m:sub>
                            <m:r>
                              <w:del w:id="553" w:author="Beena Ahmed" w:date="2014-09-09T08:41:00Z">
                                <w:rPr>
                                  <w:rFonts w:ascii="Cambria Math" w:hAnsi="Cambria Math"/>
                                </w:rPr>
                                <m:t>i</m:t>
                              </w:del>
                            </m:r>
                          </m:sub>
                        </m:sSub>
                        <m:r>
                          <w:del w:id="554" w:author="Beena Ahmed" w:date="2014-09-09T08:41:00Z">
                            <w:rPr>
                              <w:rFonts w:ascii="Cambria Math" w:hAnsi="Cambria Math"/>
                            </w:rPr>
                            <m:t>-</m:t>
                          </w:del>
                        </m:r>
                        <m:sSub>
                          <m:sSubPr>
                            <m:ctrlPr>
                              <w:del w:id="555" w:author="Beena Ahmed" w:date="2014-09-09T08:41:00Z">
                                <w:rPr>
                                  <w:rFonts w:ascii="Cambria Math" w:hAnsi="Cambria Math"/>
                                  <w:i/>
                                </w:rPr>
                              </w:del>
                            </m:ctrlPr>
                          </m:sSubPr>
                          <m:e>
                            <m:acc>
                              <m:accPr>
                                <m:ctrlPr>
                                  <w:del w:id="556" w:author="Beena Ahmed" w:date="2014-09-09T08:41:00Z">
                                    <w:rPr>
                                      <w:rFonts w:ascii="Cambria Math" w:hAnsi="Cambria Math"/>
                                      <w:i/>
                                    </w:rPr>
                                  </w:del>
                                </m:ctrlPr>
                              </m:accPr>
                              <m:e>
                                <m:r>
                                  <w:del w:id="557" w:author="Beena Ahmed" w:date="2014-09-09T08:41:00Z">
                                    <w:rPr>
                                      <w:rFonts w:ascii="Cambria Math" w:hAnsi="Cambria Math"/>
                                    </w:rPr>
                                    <m:t>s</m:t>
                                  </w:del>
                                </m:r>
                              </m:e>
                            </m:acc>
                          </m:e>
                          <m:sub>
                            <m:r>
                              <w:del w:id="558" w:author="Beena Ahmed" w:date="2014-09-09T08:41:00Z">
                                <w:rPr>
                                  <w:rFonts w:ascii="Cambria Math" w:hAnsi="Cambria Math"/>
                                </w:rPr>
                                <m:t>i</m:t>
                              </w:del>
                            </m:r>
                          </m:sub>
                        </m:sSub>
                        <m:r>
                          <w:del w:id="559" w:author="Beena Ahmed" w:date="2014-09-09T08:41:00Z">
                            <w:rPr>
                              <w:rFonts w:ascii="Cambria Math" w:hAnsi="Cambria Math"/>
                            </w:rPr>
                            <m:t>)</m:t>
                          </w:del>
                        </m:r>
                      </m:e>
                      <m:sup>
                        <m:r>
                          <w:del w:id="560" w:author="Beena Ahmed" w:date="2014-09-09T08:41:00Z">
                            <w:rPr>
                              <w:rFonts w:ascii="Cambria Math" w:hAnsi="Cambria Math"/>
                            </w:rPr>
                            <m:t>2</m:t>
                          </w:del>
                        </m:r>
                      </m:sup>
                    </m:sSup>
                  </m:e>
                </m:nary>
              </m:oMath>
            </m:oMathPara>
          </w:p>
          <w:p w:rsidR="009C6644" w:rsidRPr="00E07154" w:rsidDel="005D6622" w:rsidRDefault="009C6644" w:rsidP="00186737">
            <w:pPr>
              <w:spacing w:line="480" w:lineRule="auto"/>
              <w:jc w:val="center"/>
              <w:rPr>
                <w:del w:id="561" w:author="Beena Ahmed" w:date="2014-09-09T08:41:00Z"/>
                <w:rFonts w:ascii="Cambria" w:eastAsiaTheme="minorEastAsia" w:hAnsi="Cambria"/>
              </w:rPr>
            </w:pPr>
          </w:p>
        </w:tc>
        <w:tc>
          <w:tcPr>
            <w:tcW w:w="357" w:type="pct"/>
          </w:tcPr>
          <w:p w:rsidR="009C6644" w:rsidRPr="00E07154" w:rsidDel="005D6622" w:rsidRDefault="009332BE" w:rsidP="00186737">
            <w:pPr>
              <w:spacing w:line="480" w:lineRule="auto"/>
              <w:jc w:val="right"/>
              <w:rPr>
                <w:del w:id="562" w:author="Beena Ahmed" w:date="2014-09-09T08:41:00Z"/>
                <w:rFonts w:ascii="Cambria" w:hAnsi="Cambria"/>
              </w:rPr>
            </w:pPr>
            <w:del w:id="563" w:author="Beena Ahmed" w:date="2014-09-09T08:41:00Z">
              <w:r w:rsidRPr="00E07154" w:rsidDel="005D6622">
                <w:rPr>
                  <w:rFonts w:ascii="Cambria" w:hAnsi="Cambria"/>
                </w:rPr>
                <w:delText>6</w:delText>
              </w:r>
            </w:del>
          </w:p>
        </w:tc>
      </w:tr>
    </w:tbl>
    <w:p w:rsidR="00B4181D" w:rsidRPr="00E07154" w:rsidRDefault="00CE5ABF" w:rsidP="00186737">
      <w:pPr>
        <w:spacing w:after="0" w:line="480" w:lineRule="auto"/>
        <w:rPr>
          <w:rFonts w:ascii="Cambria" w:eastAsiaTheme="minorEastAsia" w:hAnsi="Cambria"/>
        </w:rPr>
      </w:pPr>
      <w:moveFromRangeStart w:id="564" w:author="Beena Ahmed" w:date="2014-09-09T08:42:00Z" w:name="move398015460"/>
      <w:moveFrom w:id="565" w:author="Beena Ahmed" w:date="2014-09-09T08:42:00Z">
        <w:r w:rsidRPr="00E07154" w:rsidDel="005D6622">
          <w:rPr>
            <w:rFonts w:ascii="Cambria" w:hAnsi="Cambria"/>
          </w:rP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6260A" w:rsidRPr="00E07154" w:rsidDel="005D6622">
          <w:rPr>
            <w:rFonts w:ascii="Cambria" w:eastAsiaTheme="minorEastAsia" w:hAnsi="Cambria"/>
          </w:rPr>
          <w:t xml:space="preserve"> is the </w:t>
        </w:r>
        <m:oMath>
          <m:r>
            <w:rPr>
              <w:rFonts w:ascii="Cambria Math" w:eastAsiaTheme="minorEastAsia" w:hAnsi="Cambria Math"/>
            </w:rPr>
            <m:t>i</m:t>
          </m:r>
        </m:oMath>
        <w:r w:rsidR="0046260A" w:rsidRPr="00E07154" w:rsidDel="005D6622">
          <w:rPr>
            <w:rFonts w:ascii="Cambria" w:eastAsiaTheme="minorEastAsia" w:hAnsi="Cambria"/>
            <w:vertAlign w:val="superscript"/>
          </w:rPr>
          <w:t>th</w:t>
        </w:r>
        <w:r w:rsidR="0046260A" w:rsidRPr="00E07154" w:rsidDel="005D6622">
          <w:rPr>
            <w:rFonts w:ascii="Cambria" w:eastAsiaTheme="minorEastAsia" w:hAnsi="Cambria"/>
          </w:rPr>
          <w:t xml:space="preserve"> sample of the </w:t>
        </w:r>
        <w:r w:rsidR="003A65F6" w:rsidRPr="00E07154" w:rsidDel="005D6622">
          <w:rPr>
            <w:rFonts w:ascii="Cambria" w:eastAsiaTheme="minorEastAsia" w:hAnsi="Cambria"/>
          </w:rPr>
          <w:t>original</w:t>
        </w:r>
        <w:r w:rsidR="0046260A" w:rsidRPr="00E07154" w:rsidDel="005D6622">
          <w:rPr>
            <w:rFonts w:ascii="Cambria" w:eastAsiaTheme="minorEastAsia" w:hAnsi="Cambria"/>
          </w:rPr>
          <w:t xml:space="preserve"> signal,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m:t>
              </m:r>
            </m:sub>
          </m:sSub>
        </m:oMath>
        <w:r w:rsidR="0046260A" w:rsidRPr="00E07154" w:rsidDel="005D6622">
          <w:rPr>
            <w:rFonts w:ascii="Cambria" w:eastAsiaTheme="minorEastAsia" w:hAnsi="Cambria"/>
          </w:rPr>
          <w:t xml:space="preserve"> the </w:t>
        </w:r>
        <m:oMath>
          <m:r>
            <w:rPr>
              <w:rFonts w:ascii="Cambria Math" w:eastAsiaTheme="minorEastAsia" w:hAnsi="Cambria Math"/>
            </w:rPr>
            <m:t>i</m:t>
          </m:r>
        </m:oMath>
        <w:r w:rsidR="003A65F6" w:rsidRPr="00E07154" w:rsidDel="005D6622">
          <w:rPr>
            <w:rFonts w:ascii="Cambria" w:eastAsiaTheme="minorEastAsia" w:hAnsi="Cambria"/>
            <w:vertAlign w:val="superscript"/>
          </w:rPr>
          <w:t>th</w:t>
        </w:r>
        <w:r w:rsidR="003A65F6" w:rsidRPr="00E07154" w:rsidDel="005D6622">
          <w:rPr>
            <w:rFonts w:ascii="Cambria" w:eastAsiaTheme="minorEastAsia" w:hAnsi="Cambria"/>
          </w:rPr>
          <w:t xml:space="preserve"> sample of the estimated signal</w:t>
        </w:r>
        <w:r w:rsidR="0046260A" w:rsidRPr="00E07154" w:rsidDel="005D6622">
          <w:rPr>
            <w:rFonts w:ascii="Cambria" w:eastAsiaTheme="minorEastAsia" w:hAnsi="Cambria"/>
          </w:rPr>
          <w:t xml:space="preserve"> and </w:t>
        </w:r>
        <m:oMath>
          <m:r>
            <w:rPr>
              <w:rFonts w:ascii="Cambria Math" w:eastAsiaTheme="minorEastAsia" w:hAnsi="Cambria Math"/>
            </w:rPr>
            <m:t>n</m:t>
          </m:r>
        </m:oMath>
        <w:r w:rsidR="0046260A" w:rsidRPr="00E07154" w:rsidDel="005D6622">
          <w:rPr>
            <w:rFonts w:ascii="Cambria" w:eastAsiaTheme="minorEastAsia" w:hAnsi="Cambria"/>
          </w:rPr>
          <w:t xml:space="preserve"> is the number of samples.</w:t>
        </w:r>
        <w:r w:rsidR="003A65F6" w:rsidRPr="00E07154" w:rsidDel="005D6622">
          <w:rPr>
            <w:rFonts w:ascii="Cambria" w:eastAsiaTheme="minorEastAsia" w:hAnsi="Cambria"/>
          </w:rPr>
          <w:t xml:space="preserve"> An ideal fit would result in an SSE = 0.</w:t>
        </w:r>
      </w:moveFrom>
      <w:moveFromRangeEnd w:id="56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3A65F6" w:rsidRPr="00E07154" w:rsidDel="005D6622" w:rsidTr="002A1FAC">
        <w:trPr>
          <w:del w:id="566" w:author="Beena Ahmed" w:date="2014-09-09T08:43:00Z"/>
        </w:trPr>
        <w:tc>
          <w:tcPr>
            <w:tcW w:w="357" w:type="pct"/>
          </w:tcPr>
          <w:p w:rsidR="003A65F6" w:rsidRPr="00E07154" w:rsidDel="005D6622" w:rsidRDefault="003A65F6" w:rsidP="00186737">
            <w:pPr>
              <w:spacing w:line="480" w:lineRule="auto"/>
              <w:rPr>
                <w:del w:id="567" w:author="Beena Ahmed" w:date="2014-09-09T08:43:00Z"/>
                <w:rFonts w:ascii="Cambria" w:hAnsi="Cambria"/>
              </w:rPr>
            </w:pPr>
          </w:p>
        </w:tc>
        <w:tc>
          <w:tcPr>
            <w:tcW w:w="4286" w:type="pct"/>
          </w:tcPr>
          <w:p w:rsidR="003A65F6" w:rsidRPr="00E07154" w:rsidDel="005D6622" w:rsidRDefault="003A65F6" w:rsidP="00186737">
            <w:pPr>
              <w:spacing w:line="480" w:lineRule="auto"/>
              <w:jc w:val="center"/>
              <w:rPr>
                <w:del w:id="568" w:author="Beena Ahmed" w:date="2014-09-09T08:43:00Z"/>
                <w:rFonts w:ascii="Cambria" w:eastAsiaTheme="minorEastAsia" w:hAnsi="Cambria"/>
              </w:rPr>
            </w:pPr>
            <m:oMathPara>
              <m:oMath>
                <m:r>
                  <w:del w:id="569" w:author="Beena Ahmed" w:date="2014-09-09T08:43:00Z">
                    <w:rPr>
                      <w:rFonts w:ascii="Cambria Math" w:hAnsi="Cambria Math"/>
                    </w:rPr>
                    <m:t>Rsquare=1-</m:t>
                  </w:del>
                </m:r>
                <m:f>
                  <m:fPr>
                    <m:ctrlPr>
                      <w:del w:id="570" w:author="Beena Ahmed" w:date="2014-09-09T08:43:00Z">
                        <w:rPr>
                          <w:rFonts w:ascii="Cambria Math" w:hAnsi="Cambria Math"/>
                          <w:i/>
                        </w:rPr>
                      </w:del>
                    </m:ctrlPr>
                  </m:fPr>
                  <m:num>
                    <m:r>
                      <w:del w:id="571" w:author="Beena Ahmed" w:date="2014-09-09T08:43:00Z">
                        <w:rPr>
                          <w:rFonts w:ascii="Cambria Math" w:hAnsi="Cambria Math"/>
                        </w:rPr>
                        <m:t>SSE</m:t>
                      </w:del>
                    </m:r>
                  </m:num>
                  <m:den>
                    <m:r>
                      <w:del w:id="572" w:author="Beena Ahmed" w:date="2014-09-09T08:43:00Z">
                        <w:rPr>
                          <w:rFonts w:ascii="Cambria Math" w:hAnsi="Cambria Math"/>
                        </w:rPr>
                        <m:t>SST</m:t>
                      </w:del>
                    </m:r>
                  </m:den>
                </m:f>
              </m:oMath>
            </m:oMathPara>
          </w:p>
          <w:p w:rsidR="003A65F6" w:rsidRPr="00E07154" w:rsidDel="005D6622" w:rsidRDefault="003A65F6" w:rsidP="00186737">
            <w:pPr>
              <w:spacing w:line="480" w:lineRule="auto"/>
              <w:jc w:val="center"/>
              <w:rPr>
                <w:del w:id="573" w:author="Beena Ahmed" w:date="2014-09-09T08:43:00Z"/>
                <w:rFonts w:ascii="Cambria" w:eastAsiaTheme="minorEastAsia" w:hAnsi="Cambria"/>
              </w:rPr>
            </w:pPr>
          </w:p>
        </w:tc>
        <w:tc>
          <w:tcPr>
            <w:tcW w:w="357" w:type="pct"/>
          </w:tcPr>
          <w:p w:rsidR="003A65F6" w:rsidRPr="00E07154" w:rsidDel="005D6622" w:rsidRDefault="009332BE" w:rsidP="00186737">
            <w:pPr>
              <w:spacing w:line="480" w:lineRule="auto"/>
              <w:jc w:val="right"/>
              <w:rPr>
                <w:del w:id="574" w:author="Beena Ahmed" w:date="2014-09-09T08:43:00Z"/>
                <w:rFonts w:ascii="Cambria" w:hAnsi="Cambria"/>
              </w:rPr>
            </w:pPr>
            <w:del w:id="575" w:author="Beena Ahmed" w:date="2014-09-09T08:43:00Z">
              <w:r w:rsidRPr="00E07154" w:rsidDel="005D6622">
                <w:rPr>
                  <w:rFonts w:ascii="Cambria" w:hAnsi="Cambria"/>
                </w:rPr>
                <w:delText>7</w:delText>
              </w:r>
            </w:del>
          </w:p>
        </w:tc>
      </w:tr>
    </w:tbl>
    <w:p w:rsidR="003E4CB0" w:rsidRPr="00E07154" w:rsidDel="005D6622" w:rsidRDefault="00CE5ABF" w:rsidP="00186737">
      <w:pPr>
        <w:spacing w:after="0" w:line="480" w:lineRule="auto"/>
        <w:rPr>
          <w:del w:id="576" w:author="Beena Ahmed" w:date="2014-09-09T08:43:00Z"/>
          <w:rFonts w:ascii="Cambria" w:eastAsiaTheme="minorEastAsia" w:hAnsi="Cambria"/>
        </w:rPr>
      </w:pPr>
      <w:del w:id="577" w:author="Beena Ahmed" w:date="2014-09-09T08:43:00Z">
        <w:r w:rsidRPr="00E07154" w:rsidDel="005D6622">
          <w:rPr>
            <w:rFonts w:ascii="Cambria" w:hAnsi="Cambria"/>
          </w:rPr>
          <w:delText xml:space="preserve">where </w:delText>
        </w:r>
        <m:oMath>
          <m:r>
            <w:rPr>
              <w:rFonts w:ascii="Cambria Math" w:hAnsi="Cambria Math"/>
            </w:rPr>
            <m:t xml:space="preserve">SST=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e>
                <m:sup>
                  <m:r>
                    <w:rPr>
                      <w:rFonts w:ascii="Cambria Math" w:hAnsi="Cambria Math"/>
                    </w:rPr>
                    <m:t>2</m:t>
                  </m:r>
                </m:sup>
              </m:sSup>
            </m:e>
          </m:nary>
        </m:oMath>
        <w:r w:rsidR="003A65F6" w:rsidRPr="00E07154" w:rsidDel="005D6622">
          <w:rPr>
            <w:rFonts w:ascii="Cambria" w:eastAsiaTheme="minorEastAsia" w:hAnsi="Cambria"/>
          </w:rPr>
          <w:delText xml:space="preserve"> is the total sum of squares about the mean </w:delText>
        </w:r>
        <m:oMath>
          <m:acc>
            <m:accPr>
              <m:chr m:val="̅"/>
              <m:ctrlPr>
                <w:rPr>
                  <w:rFonts w:ascii="Cambria Math" w:eastAsiaTheme="minorEastAsia" w:hAnsi="Cambria Math"/>
                  <w:i/>
                </w:rPr>
              </m:ctrlPr>
            </m:accPr>
            <m:e>
              <m:r>
                <w:rPr>
                  <w:rFonts w:ascii="Cambria Math" w:eastAsiaTheme="minorEastAsia" w:hAnsi="Cambria Math"/>
                </w:rPr>
                <m:t>s</m:t>
              </m:r>
            </m:e>
          </m:acc>
        </m:oMath>
        <w:r w:rsidR="003A65F6" w:rsidRPr="00E07154" w:rsidDel="005D6622">
          <w:rPr>
            <w:rFonts w:ascii="Cambria" w:eastAsiaTheme="minorEastAsia" w:hAnsi="Cambria"/>
          </w:rPr>
          <w:delText xml:space="preserve">. </w:delText>
        </w:r>
        <w:r w:rsidR="003E4CB0" w:rsidRPr="00E07154" w:rsidDel="005D6622">
          <w:rPr>
            <w:rFonts w:ascii="Cambria" w:eastAsiaTheme="minorEastAsia" w:hAnsi="Cambria"/>
          </w:rPr>
          <w:delText>Rsquare measures the proportion of variance accounted for by the model and should ideally be 1.</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6F4CCB" w:rsidRPr="00E07154" w:rsidDel="005D6622" w:rsidTr="002A1FAC">
        <w:trPr>
          <w:del w:id="578" w:author="Beena Ahmed" w:date="2014-09-09T08:43:00Z"/>
        </w:trPr>
        <w:tc>
          <w:tcPr>
            <w:tcW w:w="357" w:type="pct"/>
          </w:tcPr>
          <w:p w:rsidR="006F4CCB" w:rsidRPr="00E07154" w:rsidDel="005D6622" w:rsidRDefault="006F4CCB" w:rsidP="00186737">
            <w:pPr>
              <w:spacing w:line="480" w:lineRule="auto"/>
              <w:rPr>
                <w:del w:id="579" w:author="Beena Ahmed" w:date="2014-09-09T08:43:00Z"/>
                <w:rFonts w:ascii="Cambria" w:hAnsi="Cambria"/>
              </w:rPr>
            </w:pPr>
          </w:p>
        </w:tc>
        <w:tc>
          <w:tcPr>
            <w:tcW w:w="4286" w:type="pct"/>
          </w:tcPr>
          <w:p w:rsidR="006F4CCB" w:rsidRPr="00E07154" w:rsidDel="005D6622" w:rsidRDefault="006F4CCB" w:rsidP="00186737">
            <w:pPr>
              <w:spacing w:line="480" w:lineRule="auto"/>
              <w:jc w:val="center"/>
              <w:rPr>
                <w:del w:id="580" w:author="Beena Ahmed" w:date="2014-09-09T08:43:00Z"/>
                <w:rFonts w:ascii="Cambria" w:eastAsiaTheme="minorEastAsia" w:hAnsi="Cambria"/>
              </w:rPr>
            </w:pPr>
            <m:oMathPara>
              <m:oMath>
                <m:r>
                  <w:del w:id="581" w:author="Beena Ahmed" w:date="2014-09-09T08:43:00Z">
                    <w:rPr>
                      <w:rFonts w:ascii="Cambria Math" w:hAnsi="Cambria Math"/>
                    </w:rPr>
                    <m:t>Rsquare=1-</m:t>
                  </w:del>
                </m:r>
                <m:f>
                  <m:fPr>
                    <m:ctrlPr>
                      <w:del w:id="582" w:author="Beena Ahmed" w:date="2014-09-09T08:43:00Z">
                        <w:rPr>
                          <w:rFonts w:ascii="Cambria Math" w:hAnsi="Cambria Math"/>
                          <w:i/>
                        </w:rPr>
                      </w:del>
                    </m:ctrlPr>
                  </m:fPr>
                  <m:num>
                    <m:r>
                      <w:del w:id="583" w:author="Beena Ahmed" w:date="2014-09-09T08:43:00Z">
                        <w:rPr>
                          <w:rFonts w:ascii="Cambria Math" w:hAnsi="Cambria Math"/>
                        </w:rPr>
                        <m:t>SSE(n-1)</m:t>
                      </w:del>
                    </m:r>
                  </m:num>
                  <m:den>
                    <m:r>
                      <w:del w:id="584" w:author="Beena Ahmed" w:date="2014-09-09T08:43:00Z">
                        <w:rPr>
                          <w:rFonts w:ascii="Cambria Math" w:hAnsi="Cambria Math"/>
                        </w:rPr>
                        <m:t>SST(v)</m:t>
                      </w:del>
                    </m:r>
                  </m:den>
                </m:f>
              </m:oMath>
            </m:oMathPara>
          </w:p>
        </w:tc>
        <w:tc>
          <w:tcPr>
            <w:tcW w:w="357" w:type="pct"/>
          </w:tcPr>
          <w:p w:rsidR="006F4CCB" w:rsidRPr="00E07154" w:rsidDel="005D6622" w:rsidRDefault="009332BE" w:rsidP="00186737">
            <w:pPr>
              <w:spacing w:line="480" w:lineRule="auto"/>
              <w:jc w:val="right"/>
              <w:rPr>
                <w:del w:id="585" w:author="Beena Ahmed" w:date="2014-09-09T08:43:00Z"/>
                <w:rFonts w:ascii="Cambria" w:hAnsi="Cambria"/>
              </w:rPr>
            </w:pPr>
            <w:del w:id="586" w:author="Beena Ahmed" w:date="2014-09-09T08:43:00Z">
              <w:r w:rsidRPr="00E07154" w:rsidDel="005D6622">
                <w:rPr>
                  <w:rFonts w:ascii="Cambria" w:hAnsi="Cambria"/>
                </w:rPr>
                <w:delText>8</w:delText>
              </w:r>
            </w:del>
          </w:p>
        </w:tc>
      </w:tr>
    </w:tbl>
    <w:p w:rsidR="006F4CCB" w:rsidRPr="00E07154" w:rsidDel="005D6622" w:rsidRDefault="006F4CCB" w:rsidP="00186737">
      <w:pPr>
        <w:spacing w:after="0" w:line="480" w:lineRule="auto"/>
        <w:rPr>
          <w:del w:id="587" w:author="Beena Ahmed" w:date="2014-09-09T08:43:00Z"/>
          <w:rFonts w:ascii="Cambria" w:eastAsiaTheme="minorEastAsia" w:hAnsi="Cambria"/>
        </w:rPr>
      </w:pPr>
    </w:p>
    <w:p w:rsidR="0046260A" w:rsidRPr="00E07154" w:rsidRDefault="006F4CCB" w:rsidP="00186737">
      <w:pPr>
        <w:spacing w:after="0" w:line="480" w:lineRule="auto"/>
        <w:rPr>
          <w:rFonts w:ascii="Cambria" w:eastAsiaTheme="minorEastAsia" w:hAnsi="Cambria"/>
        </w:rPr>
      </w:pPr>
      <w:del w:id="588" w:author="Beena Ahmed" w:date="2014-09-09T08:43:00Z">
        <w:r w:rsidRPr="00E07154" w:rsidDel="005D6622">
          <w:rPr>
            <w:rFonts w:ascii="Cambria" w:eastAsiaTheme="minorEastAsia" w:hAnsi="Cambria"/>
          </w:rPr>
          <w:delText xml:space="preserve">Where </w:delText>
        </w:r>
        <m:oMath>
          <m:r>
            <w:rPr>
              <w:rFonts w:ascii="Cambria Math" w:eastAsiaTheme="minorEastAsia" w:hAnsi="Cambria Math"/>
            </w:rPr>
            <m:t>v=n-m</m:t>
          </m:r>
        </m:oMath>
        <w:r w:rsidRPr="00E07154" w:rsidDel="005D6622">
          <w:rPr>
            <w:rFonts w:ascii="Cambria" w:eastAsiaTheme="minorEastAsia" w:hAnsi="Cambria"/>
          </w:rPr>
          <w:delText xml:space="preserve">; </w:delText>
        </w:r>
        <m:oMath>
          <m:r>
            <w:rPr>
              <w:rFonts w:ascii="Cambria Math" w:eastAsiaTheme="minorEastAsia" w:hAnsi="Cambria Math"/>
            </w:rPr>
            <m:t>v</m:t>
          </m:r>
        </m:oMath>
        <w:r w:rsidRPr="00E07154" w:rsidDel="005D6622">
          <w:rPr>
            <w:rFonts w:ascii="Cambria" w:eastAsiaTheme="minorEastAsia" w:hAnsi="Cambria"/>
          </w:rPr>
          <w:delText xml:space="preserve"> is the residual degree of freedom and </w:delText>
        </w:r>
        <m:oMath>
          <m:r>
            <w:rPr>
              <w:rFonts w:ascii="Cambria Math" w:eastAsiaTheme="minorEastAsia" w:hAnsi="Cambria Math"/>
            </w:rPr>
            <m:t>m</m:t>
          </m:r>
        </m:oMath>
        <w:r w:rsidRPr="00E07154" w:rsidDel="005D6622">
          <w:rPr>
            <w:rFonts w:ascii="Cambria" w:eastAsiaTheme="minorEastAsia" w:hAnsi="Cambria"/>
          </w:rPr>
          <w:delText xml:space="preserve"> the number of coefficients.</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209"/>
        <w:gridCol w:w="684"/>
      </w:tblGrid>
      <w:tr w:rsidR="006F4CCB" w:rsidRPr="00E07154" w:rsidTr="002A1FAC">
        <w:tc>
          <w:tcPr>
            <w:tcW w:w="357" w:type="pct"/>
          </w:tcPr>
          <w:p w:rsidR="006F4CCB" w:rsidRPr="00E07154" w:rsidRDefault="006F4CCB" w:rsidP="00186737">
            <w:pPr>
              <w:spacing w:line="480" w:lineRule="auto"/>
              <w:rPr>
                <w:rFonts w:ascii="Cambria" w:hAnsi="Cambria"/>
              </w:rPr>
            </w:pPr>
          </w:p>
        </w:tc>
        <w:tc>
          <w:tcPr>
            <w:tcW w:w="4286" w:type="pct"/>
          </w:tcPr>
          <w:p w:rsidR="006F4CCB" w:rsidRPr="00E07154" w:rsidRDefault="006F4CCB" w:rsidP="00186737">
            <w:pPr>
              <w:spacing w:line="480" w:lineRule="auto"/>
              <w:jc w:val="center"/>
              <w:rPr>
                <w:rFonts w:ascii="Cambria" w:eastAsiaTheme="minorEastAsia" w:hAnsi="Cambria"/>
              </w:rPr>
            </w:pPr>
            <m:oMathPara>
              <m:oMath>
                <m:r>
                  <w:rPr>
                    <w:rFonts w:ascii="Cambria Math" w:hAnsi="Cambria Math"/>
                  </w:rPr>
                  <m:t xml:space="preserve">RMSE= </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SSE</m:t>
                        </m:r>
                      </m:num>
                      <m:den>
                        <m:r>
                          <w:rPr>
                            <w:rFonts w:ascii="Cambria Math" w:hAnsi="Cambria Math"/>
                          </w:rPr>
                          <m:t>v</m:t>
                        </m:r>
                      </m:den>
                    </m:f>
                  </m:e>
                </m:rad>
              </m:oMath>
            </m:oMathPara>
          </w:p>
          <w:p w:rsidR="006F4CCB" w:rsidRPr="00E07154" w:rsidRDefault="006F4CCB" w:rsidP="00186737">
            <w:pPr>
              <w:spacing w:line="480" w:lineRule="auto"/>
              <w:jc w:val="center"/>
              <w:rPr>
                <w:rFonts w:ascii="Cambria" w:eastAsiaTheme="minorEastAsia" w:hAnsi="Cambria"/>
              </w:rPr>
            </w:pPr>
          </w:p>
        </w:tc>
        <w:tc>
          <w:tcPr>
            <w:tcW w:w="357" w:type="pct"/>
          </w:tcPr>
          <w:p w:rsidR="006F4CCB" w:rsidRPr="00E07154" w:rsidRDefault="00F65756" w:rsidP="00186737">
            <w:pPr>
              <w:spacing w:line="480" w:lineRule="auto"/>
              <w:jc w:val="right"/>
              <w:rPr>
                <w:rFonts w:ascii="Cambria" w:hAnsi="Cambria"/>
              </w:rPr>
            </w:pPr>
            <w:ins w:id="589" w:author="Beena Ahmed" w:date="2014-09-09T08:24:00Z">
              <w:r>
                <w:rPr>
                  <w:rFonts w:ascii="Cambria" w:hAnsi="Cambria"/>
                </w:rPr>
                <w:t>(</w:t>
              </w:r>
            </w:ins>
            <w:r w:rsidR="009332BE" w:rsidRPr="00E07154">
              <w:rPr>
                <w:rFonts w:ascii="Cambria" w:hAnsi="Cambria"/>
              </w:rPr>
              <w:t>9</w:t>
            </w:r>
            <w:ins w:id="590" w:author="Beena Ahmed" w:date="2014-09-09T08:25:00Z">
              <w:r>
                <w:rPr>
                  <w:rFonts w:ascii="Cambria" w:hAnsi="Cambria"/>
                </w:rPr>
                <w:t>)</w:t>
              </w:r>
            </w:ins>
          </w:p>
        </w:tc>
      </w:tr>
    </w:tbl>
    <w:p w:rsidR="006F4CCB" w:rsidRPr="00E07154" w:rsidRDefault="00122D64" w:rsidP="00186737">
      <w:pPr>
        <w:spacing w:after="0" w:line="480" w:lineRule="auto"/>
        <w:rPr>
          <w:rFonts w:ascii="Cambria" w:eastAsiaTheme="minorEastAsia" w:hAnsi="Cambria"/>
        </w:rPr>
      </w:pPr>
      <w:r>
        <w:rPr>
          <w:rFonts w:ascii="Cambria" w:hAnsi="Cambria"/>
          <w:noProof/>
        </w:rPr>
        <w:pict>
          <v:shape id="Text Box 275" o:spid="_x0000_s1038" type="#_x0000_t202" style="position:absolute;margin-left:2.3pt;margin-top:158.9pt;width:465.7pt;height:.05pt;z-index:2518149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" stroked="f">
            <v:textbox style="mso-next-textbox:#Text Box 275;mso-fit-shape-to-text:t" inset="0,0,0,0">
              <w:txbxContent>
                <w:p w:rsidR="00122D64" w:rsidRPr="000C3863" w:rsidRDefault="00122D64" w:rsidP="00CD669A">
                  <w:pPr>
                    <w:pStyle w:val="Caption"/>
                    <w:rPr>
                      <w:rStyle w:val="IntenseReference"/>
                      <w:i w:val="0"/>
                    </w:rPr>
                  </w:pPr>
                  <w:bookmarkStart w:id="591" w:name="_Ref397867546"/>
                  <w:r w:rsidRPr="000C3863">
                    <w:rPr>
                      <w:rStyle w:val="IntenseReference"/>
                      <w:i w:val="0"/>
                    </w:rPr>
                    <w:t xml:space="preserve">Figure </w:t>
                  </w:r>
                  <w:r w:rsidRPr="000C3863">
                    <w:rPr>
                      <w:rStyle w:val="IntenseReference"/>
                      <w:i w:val="0"/>
                    </w:rPr>
                    <w:fldChar w:fldCharType="begin"/>
                  </w:r>
                  <w:r w:rsidRPr="000C3863">
                    <w:rPr>
                      <w:rStyle w:val="IntenseReference"/>
                      <w:i w:val="0"/>
                    </w:rPr>
                    <w:instrText xml:space="preserve"> SEQ Figure \* ARABIC </w:instrText>
                  </w:r>
                  <w:r w:rsidRPr="000C3863">
                    <w:rPr>
                      <w:rStyle w:val="IntenseReference"/>
                      <w:i w:val="0"/>
                    </w:rPr>
                    <w:fldChar w:fldCharType="separate"/>
                  </w:r>
                  <w:r>
                    <w:rPr>
                      <w:rStyle w:val="IntenseReference"/>
                      <w:i w:val="0"/>
                      <w:noProof/>
                    </w:rPr>
                    <w:t>5</w:t>
                  </w:r>
                  <w:r w:rsidRPr="000C3863">
                    <w:rPr>
                      <w:rStyle w:val="IntenseReference"/>
                      <w:i w:val="0"/>
                    </w:rPr>
                    <w:fldChar w:fldCharType="end"/>
                  </w:r>
                  <w:bookmarkEnd w:id="591"/>
                  <w:r>
                    <w:rPr>
                      <w:rStyle w:val="IntenseReference"/>
                      <w:i w:val="0"/>
                    </w:rPr>
                    <w:t xml:space="preserve">: </w:t>
                  </w:r>
                  <w:r w:rsidRPr="00CD669A">
                    <w:rPr>
                      <w:b/>
                      <w:i w:val="0"/>
                      <w:color w:val="auto"/>
                      <w:sz w:val="16"/>
                    </w:rPr>
                    <w:t xml:space="preserve">GOF measures calculated over a range of SNR values for five </w:t>
                  </w:r>
                  <w:r>
                    <w:rPr>
                      <w:b/>
                      <w:i w:val="0"/>
                      <w:color w:val="auto"/>
                      <w:sz w:val="16"/>
                    </w:rPr>
                    <w:t>simulated spindles (a) Sum of Squared Error (b) R-Squared Error (c) Adjusted R-Squared Error (c) Root Mean Squared Error</w:t>
                  </w:r>
                </w:p>
              </w:txbxContent>
            </v:textbox>
            <w10:wrap type="topAndBottom"/>
          </v:shape>
        </w:pict>
      </w:r>
      <w:r>
        <w:rPr>
          <w:rFonts w:ascii="Cambria" w:hAnsi="Cambria"/>
          <w:noProof/>
        </w:rPr>
        <w:pict>
          <v:shape id="_x0000_s1039" type="#_x0000_t202" style="position:absolute;margin-left:279pt;margin-top:140.55pt;width:36pt;height:17.85pt;z-index:-25150566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" stroked="f">
            <v:textbox style="mso-next-textbox:#_x0000_s1039">
              <w:txbxContent>
                <w:p w:rsidR="00122D64" w:rsidRPr="007F52FB" w:rsidRDefault="00122D64" w:rsidP="000C386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rsidR="00122D64" w:rsidRDefault="00122D64"/>
                <w:p w:rsidR="00122D64" w:rsidRPr="007F52FB" w:rsidRDefault="00122D64" w:rsidP="000C386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v:shape>
        </w:pict>
      </w:r>
      <w:r>
        <w:rPr>
          <w:rFonts w:ascii="Cambria" w:hAnsi="Cambria"/>
          <w:noProof/>
        </w:rPr>
        <w:pict>
          <v:shape id="_x0000_s1040" type="#_x0000_t202" style="position:absolute;margin-left:396.2pt;margin-top:140.2pt;width:36pt;height:17.85pt;z-index:-25150361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" stroked="f">
            <v:textbox style="mso-next-textbox:#_x0000_s1040">
              <w:txbxContent>
                <w:p w:rsidR="00122D64" w:rsidRPr="007F52FB" w:rsidRDefault="00122D64" w:rsidP="000C3863">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p w:rsidR="00122D64" w:rsidRDefault="00122D64"/>
                <w:p w:rsidR="00122D64" w:rsidRPr="007F52FB" w:rsidRDefault="00122D64" w:rsidP="000C3863">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txbxContent>
            </v:textbox>
          </v:shape>
        </w:pict>
      </w:r>
      <w:r>
        <w:rPr>
          <w:rFonts w:ascii="Cambria" w:hAnsi="Cambria"/>
          <w:noProof/>
        </w:rPr>
        <w:pict>
          <v:shape id="_x0000_s1041" type="#_x0000_t202" style="position:absolute;margin-left:45pt;margin-top:140.55pt;width:36pt;height:17.85pt;z-index:-25150976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" stroked="f">
            <v:textbox style="mso-next-textbox:#_x0000_s1041">
              <w:txbxContent>
                <w:p w:rsidR="00122D64" w:rsidRPr="007F52FB" w:rsidRDefault="00122D64" w:rsidP="000C3863">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0C3863">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w:r>
      <w:r>
        <w:rPr>
          <w:rFonts w:ascii="Cambria" w:hAnsi="Cambria"/>
          <w:noProof/>
        </w:rPr>
        <w:pict>
          <v:shape id="_x0000_s1042" type="#_x0000_t202" style="position:absolute;margin-left:161.85pt;margin-top:140.3pt;width:36pt;height:17.85pt;z-index:-2515077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" stroked="f">
            <v:textbox style="mso-next-textbox:#_x0000_s1042">
              <w:txbxContent>
                <w:p w:rsidR="00122D64" w:rsidRPr="007F52FB" w:rsidRDefault="00122D64" w:rsidP="000C386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0C386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w:r>
      <w:r w:rsidR="006D5F8E" w:rsidRPr="00E07154">
        <w:rPr>
          <w:rFonts w:ascii="Cambria" w:hAnsi="Cambria"/>
          <w:noProof/>
        </w:rPr>
        <w:drawing>
          <wp:anchor distT="0" distB="0" distL="114300" distR="114300" simplePos="0" relativeHeight="251802624" behindDoc="0" locked="0" layoutInCell="1" allowOverlap="1" wp14:anchorId="017E1E78" wp14:editId="5E638BED">
            <wp:simplePos x="0" y="0"/>
            <wp:positionH relativeFrom="column">
              <wp:posOffset>1489289</wp:posOffset>
            </wp:positionH>
            <wp:positionV relativeFrom="paragraph">
              <wp:posOffset>558165</wp:posOffset>
            </wp:positionV>
            <wp:extent cx="1473835" cy="1206500"/>
            <wp:effectExtent l="0" t="0" r="0" b="0"/>
            <wp:wrapTopAndBottom/>
            <wp:docPr id="264" name="Picture 264" descr="C:\Users\mohammed_n.ahmed\Desktop\Rsqaure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hammed_n.ahmed\Desktop\Rsqaured_2.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762" t="2221" r="7857" b="2382"/>
                    <a:stretch/>
                  </pic:blipFill>
                  <pic:spPr bwMode="auto">
                    <a:xfrm>
                      <a:off x="0" y="0"/>
                      <a:ext cx="147383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i/>
          <w:noProof/>
        </w:rPr>
        <w:drawing>
          <wp:anchor distT="0" distB="0" distL="114300" distR="114300" simplePos="0" relativeHeight="251803648" behindDoc="0" locked="0" layoutInCell="1" allowOverlap="1" wp14:anchorId="2BFBF4FE" wp14:editId="7BF276CE">
            <wp:simplePos x="0" y="0"/>
            <wp:positionH relativeFrom="column">
              <wp:posOffset>2973705</wp:posOffset>
            </wp:positionH>
            <wp:positionV relativeFrom="paragraph">
              <wp:posOffset>560070</wp:posOffset>
            </wp:positionV>
            <wp:extent cx="1470025" cy="1206500"/>
            <wp:effectExtent l="0" t="0" r="0" b="0"/>
            <wp:wrapTopAndBottom/>
            <wp:docPr id="266" name="Picture 266" descr="C:\Users\mohammed_n.ahmed\Desktop\Adjusted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hammed_n.ahmed\Desktop\AdjustedR_2.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524" t="1905" r="8095" b="2539"/>
                    <a:stretch/>
                  </pic:blipFill>
                  <pic:spPr bwMode="auto">
                    <a:xfrm>
                      <a:off x="0" y="0"/>
                      <a:ext cx="147002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noProof/>
        </w:rPr>
        <w:drawing>
          <wp:anchor distT="0" distB="0" distL="114300" distR="114300" simplePos="0" relativeHeight="251804672" behindDoc="0" locked="0" layoutInCell="1" allowOverlap="1" wp14:anchorId="1FC4C86E" wp14:editId="5B49E6B9">
            <wp:simplePos x="0" y="0"/>
            <wp:positionH relativeFrom="column">
              <wp:posOffset>4471851</wp:posOffset>
            </wp:positionH>
            <wp:positionV relativeFrom="paragraph">
              <wp:posOffset>561975</wp:posOffset>
            </wp:positionV>
            <wp:extent cx="1464945" cy="1206500"/>
            <wp:effectExtent l="0" t="0" r="1905" b="0"/>
            <wp:wrapTopAndBottom/>
            <wp:docPr id="267" name="Picture 267" descr="C:\Users\mohammed_n.ahmed\Desktop\rm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hammed_n.ahmed\Desktop\rmse_2.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11" t="2024" r="8036" b="2381"/>
                    <a:stretch/>
                  </pic:blipFill>
                  <pic:spPr bwMode="auto">
                    <a:xfrm>
                      <a:off x="0" y="0"/>
                      <a:ext cx="146494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i/>
          <w:noProof/>
        </w:rPr>
        <w:drawing>
          <wp:anchor distT="0" distB="0" distL="114300" distR="114300" simplePos="0" relativeHeight="251801600" behindDoc="0" locked="0" layoutInCell="1" allowOverlap="1" wp14:anchorId="3D251AFA" wp14:editId="5388C581">
            <wp:simplePos x="0" y="0"/>
            <wp:positionH relativeFrom="column">
              <wp:posOffset>-1270</wp:posOffset>
            </wp:positionH>
            <wp:positionV relativeFrom="paragraph">
              <wp:posOffset>563245</wp:posOffset>
            </wp:positionV>
            <wp:extent cx="1473628" cy="1207008"/>
            <wp:effectExtent l="0" t="0" r="0" b="0"/>
            <wp:wrapTopAndBottom/>
            <wp:docPr id="263" name="Picture 263" descr="C:\Users\mohammed_n.ahmed\Desktop\S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hammed_n.ahmed\Desktop\SSE_1.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644" t="1905" r="7857" b="2539"/>
                    <a:stretch/>
                  </pic:blipFill>
                  <pic:spPr bwMode="auto">
                    <a:xfrm>
                      <a:off x="0" y="0"/>
                      <a:ext cx="1473628" cy="1207008"/>
                    </a:xfrm>
                    <a:prstGeom prst="rect">
                      <a:avLst/>
                    </a:prstGeom>
                    <a:noFill/>
                    <a:ln>
                      <a:noFill/>
                    </a:ln>
                    <a:extLst>
                      <a:ext uri="{53640926-AAD7-44D8-BBD7-CCE9431645EC}">
                        <a14:shadowObscured xmlns:a14="http://schemas.microsoft.com/office/drawing/2010/main"/>
                      </a:ext>
                    </a:extLst>
                  </pic:spPr>
                </pic:pic>
              </a:graphicData>
            </a:graphic>
          </wp:anchor>
        </w:drawing>
      </w:r>
      <w:commentRangeStart w:id="592"/>
      <w:r w:rsidR="000D3BD7" w:rsidRPr="00632284">
        <w:rPr>
          <w:rFonts w:ascii="Cambria" w:eastAsiaTheme="minorEastAsia" w:hAnsi="Cambria"/>
        </w:rPr>
        <w:fldChar w:fldCharType="begin"/>
      </w:r>
      <w:r w:rsidR="006851F0" w:rsidRPr="00632284">
        <w:rPr>
          <w:rFonts w:ascii="Cambria" w:eastAsiaTheme="minorEastAsia" w:hAnsi="Cambria"/>
        </w:rPr>
        <w:instrText xml:space="preserve"> REF _Ref392059293 \h </w:instrText>
      </w:r>
      <w:r w:rsidR="002F39EE" w:rsidRPr="00632284">
        <w:rPr>
          <w:rFonts w:ascii="Cambria" w:eastAsiaTheme="minorEastAsia" w:hAnsi="Cambria"/>
        </w:rPr>
        <w:instrText xml:space="preserve"> \* MERGEFORMAT </w:instrText>
      </w:r>
      <w:r w:rsidR="000D3BD7" w:rsidRPr="00632284">
        <w:rPr>
          <w:rFonts w:ascii="Cambria" w:eastAsiaTheme="minorEastAsia" w:hAnsi="Cambria"/>
        </w:rPr>
      </w:r>
      <w:r w:rsidR="000D3BD7" w:rsidRPr="00632284">
        <w:rPr>
          <w:rFonts w:ascii="Cambria" w:eastAsiaTheme="minorEastAsia" w:hAnsi="Cambria"/>
        </w:rPr>
        <w:fldChar w:fldCharType="end"/>
      </w:r>
      <w:r w:rsidR="009E4F43">
        <w:fldChar w:fldCharType="begin"/>
      </w:r>
      <w:r w:rsidR="009E4F43">
        <w:instrText xml:space="preserve"> REF _Ref397867546 \h  \* MERGEFORMAT </w:instrText>
      </w:r>
      <w:r w:rsidR="009E4F43">
        <w:fldChar w:fldCharType="separate"/>
      </w:r>
      <w:r w:rsidR="00632284" w:rsidRPr="00632284">
        <w:rPr>
          <w:rFonts w:ascii="Cambria" w:eastAsiaTheme="minorEastAsia" w:hAnsi="Cambria"/>
        </w:rPr>
        <w:t>Figure 5</w:t>
      </w:r>
      <w:r w:rsidR="009E4F43">
        <w:fldChar w:fldCharType="end"/>
      </w:r>
      <w:r w:rsidR="00632284">
        <w:rPr>
          <w:rFonts w:ascii="Cambria" w:eastAsiaTheme="minorEastAsia" w:hAnsi="Cambria"/>
        </w:rPr>
        <w:t xml:space="preserve"> (a), (b), (c) and (d)</w:t>
      </w:r>
      <w:r w:rsidR="00743733" w:rsidRPr="00E07154">
        <w:rPr>
          <w:rFonts w:ascii="Cambria" w:eastAsiaTheme="minorEastAsia" w:hAnsi="Cambria"/>
        </w:rPr>
        <w:t xml:space="preserve"> plots the four GOF measures calculated for a range of SNRs for </w:t>
      </w:r>
      <w:r w:rsidR="006A79EF" w:rsidRPr="00E07154">
        <w:rPr>
          <w:rFonts w:ascii="Cambria" w:eastAsiaTheme="minorEastAsia" w:hAnsi="Cambria"/>
        </w:rPr>
        <w:t xml:space="preserve">the </w:t>
      </w:r>
      <w:r w:rsidR="00743733" w:rsidRPr="00E07154">
        <w:rPr>
          <w:rFonts w:ascii="Cambria" w:eastAsiaTheme="minorEastAsia" w:hAnsi="Cambria"/>
        </w:rPr>
        <w:t>five simulated spindles</w:t>
      </w:r>
      <w:commentRangeEnd w:id="592"/>
      <w:r w:rsidR="00025317" w:rsidRPr="00E07154">
        <w:rPr>
          <w:rStyle w:val="CommentReference"/>
          <w:rFonts w:ascii="Cambria" w:hAnsi="Cambria"/>
        </w:rPr>
        <w:commentReference w:id="592"/>
      </w:r>
      <w:r w:rsidR="00743733" w:rsidRPr="00E07154">
        <w:rPr>
          <w:rFonts w:ascii="Cambria" w:eastAsiaTheme="minorEastAsia" w:hAnsi="Cambria"/>
        </w:rPr>
        <w:t>.</w:t>
      </w:r>
      <w:r w:rsidR="000630DF" w:rsidRPr="00E07154">
        <w:rPr>
          <w:rFonts w:ascii="Cambria" w:eastAsiaTheme="minorEastAsia" w:hAnsi="Cambria"/>
        </w:rPr>
        <w:t xml:space="preserve"> </w:t>
      </w:r>
      <w:r w:rsidR="003B5B4F" w:rsidRPr="00E07154">
        <w:rPr>
          <w:rFonts w:ascii="Cambria" w:eastAsiaTheme="minorEastAsia" w:hAnsi="Cambria"/>
        </w:rPr>
        <w:t>As seen, a</w:t>
      </w:r>
      <w:r w:rsidR="000630DF" w:rsidRPr="00E07154">
        <w:rPr>
          <w:rFonts w:ascii="Cambria" w:eastAsiaTheme="minorEastAsia" w:hAnsi="Cambria"/>
        </w:rPr>
        <w:t>ll four GOF measures appr</w:t>
      </w:r>
      <w:r w:rsidR="00632284">
        <w:rPr>
          <w:rFonts w:ascii="Cambria" w:eastAsiaTheme="minorEastAsia" w:hAnsi="Cambria"/>
        </w:rPr>
        <w:t>oach their ideal values with increas</w:t>
      </w:r>
      <w:r w:rsidR="000630DF" w:rsidRPr="00E07154">
        <w:rPr>
          <w:rFonts w:ascii="Cambria" w:eastAsiaTheme="minorEastAsia" w:hAnsi="Cambria"/>
        </w:rPr>
        <w:t>in</w:t>
      </w:r>
      <w:r w:rsidR="00632284">
        <w:rPr>
          <w:rFonts w:ascii="Cambria" w:eastAsiaTheme="minorEastAsia" w:hAnsi="Cambria"/>
        </w:rPr>
        <w:t>g</w:t>
      </w:r>
      <w:r w:rsidR="000630DF" w:rsidRPr="00E07154">
        <w:rPr>
          <w:rFonts w:ascii="Cambria" w:eastAsiaTheme="minorEastAsia" w:hAnsi="Cambria"/>
        </w:rPr>
        <w:t xml:space="preserve"> SNR.    </w:t>
      </w:r>
      <w:r w:rsidR="00743733" w:rsidRPr="00E07154">
        <w:rPr>
          <w:rFonts w:ascii="Cambria" w:eastAsiaTheme="minorEastAsia" w:hAnsi="Cambria"/>
        </w:rPr>
        <w:t xml:space="preserve"> </w:t>
      </w:r>
    </w:p>
    <w:p w:rsidR="006D5F8E" w:rsidRDefault="006D5F8E" w:rsidP="00186737">
      <w:pPr>
        <w:spacing w:after="0" w:line="480" w:lineRule="auto"/>
        <w:rPr>
          <w:rFonts w:ascii="Cambria" w:eastAsiaTheme="minorEastAsia" w:hAnsi="Cambria"/>
          <w:iCs/>
        </w:rPr>
      </w:pPr>
    </w:p>
    <w:p w:rsidR="006851F0" w:rsidRPr="00E07154" w:rsidRDefault="006D5F8E" w:rsidP="00186737">
      <w:pPr>
        <w:spacing w:after="0" w:line="480" w:lineRule="auto"/>
        <w:ind w:firstLine="720"/>
        <w:rPr>
          <w:rFonts w:ascii="Cambria" w:eastAsiaTheme="minorEastAsia" w:hAnsi="Cambria"/>
          <w:iCs/>
        </w:rPr>
      </w:pPr>
      <w:r w:rsidRPr="00E07154">
        <w:rPr>
          <w:rFonts w:ascii="Cambria" w:eastAsiaTheme="minorEastAsia" w:hAnsi="Cambria"/>
          <w:iCs/>
        </w:rPr>
        <w:t xml:space="preserve">It should be noted that the actual values of GOF measures also depend on the initial parameter values from which the NLLS algorithm starts execution. </w:t>
      </w:r>
      <w:r w:rsidR="009E4F43">
        <w:fldChar w:fldCharType="begin"/>
      </w:r>
      <w:r w:rsidR="009E4F43">
        <w:instrText xml:space="preserve"> REF _Ref397868094 \h  \* MERGEFORMAT </w:instrText>
      </w:r>
      <w:r w:rsidR="009E4F43">
        <w:fldChar w:fldCharType="separate"/>
      </w:r>
      <w:r w:rsidRPr="006D5F8E">
        <w:rPr>
          <w:rFonts w:ascii="Cambria" w:eastAsiaTheme="minorEastAsia" w:hAnsi="Cambria"/>
        </w:rPr>
        <w:t>Figure 6</w:t>
      </w:r>
      <w:r w:rsidR="009E4F43">
        <w:fldChar w:fldCharType="end"/>
      </w:r>
      <w:r w:rsidRPr="00E07154">
        <w:rPr>
          <w:rFonts w:ascii="Cambria" w:eastAsiaTheme="minorEastAsia" w:hAnsi="Cambria"/>
          <w:iCs/>
        </w:rPr>
        <w:t xml:space="preserve"> shows results obtained from the NLLS algorithm when executed for the same spindle but using different initial conditions. It is seen that the estimates converge at all SNRs despite minor variations in initial conditions</w:t>
      </w:r>
      <w:commentRangeStart w:id="593"/>
      <w:del w:id="594" w:author="Beena Ahmed" w:date="2014-07-18T10:22:00Z">
        <w:r w:rsidR="0066218F" w:rsidRPr="00E07154" w:rsidDel="005676E8">
          <w:rPr>
            <w:rFonts w:ascii="Cambria" w:eastAsiaTheme="minorEastAsia" w:hAnsi="Cambria"/>
            <w:iCs/>
          </w:rPr>
          <w:delText xml:space="preserve">However, there exists constraints on major variations as will be discussed in </w:delText>
        </w:r>
        <w:r w:rsidR="00D737AF" w:rsidRPr="00E07154" w:rsidDel="005676E8">
          <w:rPr>
            <w:rFonts w:ascii="Cambria" w:eastAsiaTheme="minorEastAsia" w:hAnsi="Cambria"/>
            <w:iCs/>
          </w:rPr>
          <w:delText>Section</w:delText>
        </w:r>
        <w:r w:rsidR="0066218F" w:rsidRPr="00E07154" w:rsidDel="005676E8">
          <w:rPr>
            <w:rFonts w:ascii="Cambria" w:eastAsiaTheme="minorEastAsia" w:hAnsi="Cambria"/>
            <w:iCs/>
          </w:rPr>
          <w:delText xml:space="preserve"> </w:delText>
        </w:r>
        <w:r w:rsidR="0066218F" w:rsidRPr="00E07154" w:rsidDel="005676E8">
          <w:rPr>
            <w:rFonts w:ascii="Cambria" w:eastAsiaTheme="minorEastAsia" w:hAnsi="Cambria"/>
            <w:b/>
            <w:iCs/>
          </w:rPr>
          <w:delText>[]</w:delText>
        </w:r>
        <w:r w:rsidR="0066218F" w:rsidRPr="00E07154" w:rsidDel="005676E8">
          <w:rPr>
            <w:rFonts w:ascii="Cambria" w:eastAsiaTheme="minorEastAsia" w:hAnsi="Cambria"/>
            <w:iCs/>
          </w:rPr>
          <w:delText xml:space="preserve">. </w:delText>
        </w:r>
        <w:commentRangeEnd w:id="593"/>
        <w:r w:rsidR="005676E8" w:rsidRPr="00E07154" w:rsidDel="005676E8">
          <w:rPr>
            <w:rStyle w:val="CommentReference"/>
            <w:rFonts w:ascii="Cambria" w:hAnsi="Cambria"/>
          </w:rPr>
          <w:commentReference w:id="593"/>
        </w:r>
      </w:del>
    </w:p>
    <w:p w:rsidR="0066218F" w:rsidRPr="00E07154" w:rsidRDefault="00122D64" w:rsidP="00186737">
      <w:pPr>
        <w:keepNext/>
        <w:spacing w:after="0" w:line="480" w:lineRule="auto"/>
        <w:rPr>
          <w:rFonts w:ascii="Cambria" w:hAnsi="Cambria"/>
        </w:rPr>
      </w:pPr>
      <w:r>
        <w:rPr>
          <w:rFonts w:ascii="Cambria" w:hAnsi="Cambria"/>
          <w:noProof/>
        </w:rPr>
        <w:lastRenderedPageBreak/>
        <w:pict>
          <v:shape id="Text Box 284" o:spid="_x0000_s1043" type="#_x0000_t202" style="position:absolute;margin-left:1.55pt;margin-top:110.75pt;width:459.4pt;height:33.2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" stroked="f">
            <v:textbox style="mso-next-textbox:#Text Box 284" inset="0,0,0,0">
              <w:txbxContent>
                <w:p w:rsidR="00122D64" w:rsidRPr="006851F0" w:rsidRDefault="00122D64" w:rsidP="00CD669A">
                  <w:pPr>
                    <w:pStyle w:val="Caption"/>
                    <w:rPr>
                      <w:rStyle w:val="IntenseEmphasis"/>
                      <w:i/>
                    </w:rPr>
                  </w:pPr>
                  <w:bookmarkStart w:id="595" w:name="_Ref397868094"/>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6</w:t>
                  </w:r>
                  <w:r w:rsidRPr="00CD669A">
                    <w:rPr>
                      <w:rStyle w:val="IntenseReference"/>
                      <w:i w:val="0"/>
                    </w:rPr>
                    <w:fldChar w:fldCharType="end"/>
                  </w:r>
                  <w:bookmarkEnd w:id="595"/>
                  <w:r>
                    <w:rPr>
                      <w:rStyle w:val="IntenseReference"/>
                      <w:i w:val="0"/>
                    </w:rPr>
                    <w:t xml:space="preserve">: </w:t>
                  </w:r>
                  <w:r w:rsidRPr="00CD669A">
                    <w:rPr>
                      <w:b/>
                      <w:i w:val="0"/>
                      <w:color w:val="auto"/>
                      <w:sz w:val="16"/>
                    </w:rPr>
                    <w:t xml:space="preserve">GOF measures calculated over a range of SNR values for a single spindle </w:t>
                  </w:r>
                  <w:r>
                    <w:rPr>
                      <w:b/>
                      <w:i w:val="0"/>
                      <w:color w:val="auto"/>
                      <w:sz w:val="16"/>
                    </w:rPr>
                    <w:t>but</w:t>
                  </w:r>
                  <w:r w:rsidRPr="00CD669A">
                    <w:rPr>
                      <w:b/>
                      <w:i w:val="0"/>
                      <w:color w:val="auto"/>
                      <w:sz w:val="16"/>
                    </w:rPr>
                    <w:t xml:space="preserve"> with different initial values for NLLS</w:t>
                  </w:r>
                  <w:r>
                    <w:rPr>
                      <w:b/>
                      <w:color w:val="auto"/>
                      <w:sz w:val="16"/>
                    </w:rPr>
                    <w:t xml:space="preserve"> </w:t>
                  </w:r>
                  <w:r>
                    <w:rPr>
                      <w:b/>
                      <w:i w:val="0"/>
                      <w:color w:val="auto"/>
                      <w:sz w:val="16"/>
                    </w:rPr>
                    <w:t>(a) Sum of Squared Error (b) R-Squared Error (c) Adjusted R-Squared Error (c) Root Mean Squared Error</w:t>
                  </w:r>
                </w:p>
                <w:p w:rsidR="00122D64" w:rsidRPr="00CD669A" w:rsidRDefault="00122D64" w:rsidP="00CD669A">
                  <w:pPr>
                    <w:pStyle w:val="Caption"/>
                    <w:rPr>
                      <w:rStyle w:val="IntenseReference"/>
                      <w:i w:val="0"/>
                    </w:rPr>
                  </w:pPr>
                </w:p>
                <w:p w:rsidR="00122D64" w:rsidRDefault="00122D64"/>
                <w:p w:rsidR="00122D64" w:rsidRPr="006851F0" w:rsidRDefault="00122D64" w:rsidP="00CD669A">
                  <w:pPr>
                    <w:pStyle w:val="Caption"/>
                    <w:rPr>
                      <w:rStyle w:val="IntenseEmphasis"/>
                      <w:i/>
                    </w:rPr>
                  </w:pPr>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6</w:t>
                  </w:r>
                  <w:r w:rsidRPr="00CD669A">
                    <w:rPr>
                      <w:rStyle w:val="IntenseReference"/>
                      <w:i w:val="0"/>
                    </w:rPr>
                    <w:fldChar w:fldCharType="end"/>
                  </w:r>
                  <w:r>
                    <w:rPr>
                      <w:rStyle w:val="IntenseReference"/>
                      <w:i w:val="0"/>
                    </w:rPr>
                    <w:t xml:space="preserve">: </w:t>
                  </w:r>
                  <w:r w:rsidRPr="00CD669A">
                    <w:rPr>
                      <w:b/>
                      <w:i w:val="0"/>
                      <w:color w:val="auto"/>
                      <w:sz w:val="16"/>
                    </w:rPr>
                    <w:t xml:space="preserve">GOF measures calculated over a range of SNR values for a single spindle </w:t>
                  </w:r>
                  <w:r>
                    <w:rPr>
                      <w:b/>
                      <w:i w:val="0"/>
                      <w:color w:val="auto"/>
                      <w:sz w:val="16"/>
                    </w:rPr>
                    <w:t>but</w:t>
                  </w:r>
                  <w:r w:rsidRPr="00CD669A">
                    <w:rPr>
                      <w:b/>
                      <w:i w:val="0"/>
                      <w:color w:val="auto"/>
                      <w:sz w:val="16"/>
                    </w:rPr>
                    <w:t xml:space="preserve"> with different initial values for NLLS</w:t>
                  </w:r>
                  <w:r w:rsidRPr="00CD669A">
                    <w:rPr>
                      <w:b/>
                      <w:color w:val="auto"/>
                      <w:sz w:val="16"/>
                    </w:rPr>
                    <w:t>.</w:t>
                  </w:r>
                </w:p>
                <w:p w:rsidR="00122D64" w:rsidRPr="00CD669A" w:rsidRDefault="00122D64" w:rsidP="00CD669A">
                  <w:pPr>
                    <w:pStyle w:val="Caption"/>
                    <w:rPr>
                      <w:rStyle w:val="IntenseReference"/>
                      <w:i w:val="0"/>
                    </w:rPr>
                  </w:pPr>
                </w:p>
              </w:txbxContent>
            </v:textbox>
            <w10:wrap type="topAndBottom"/>
          </v:shape>
        </w:pict>
      </w:r>
      <w:r w:rsidR="006D5F8E" w:rsidRPr="00E07154">
        <w:rPr>
          <w:rFonts w:ascii="Cambria" w:hAnsi="Cambria"/>
          <w:noProof/>
        </w:rPr>
        <w:drawing>
          <wp:anchor distT="0" distB="0" distL="114300" distR="114300" simplePos="0" relativeHeight="251817984" behindDoc="0" locked="0" layoutInCell="1" allowOverlap="1" wp14:anchorId="410DDA27" wp14:editId="4B76E069">
            <wp:simplePos x="0" y="0"/>
            <wp:positionH relativeFrom="column">
              <wp:posOffset>2995295</wp:posOffset>
            </wp:positionH>
            <wp:positionV relativeFrom="paragraph">
              <wp:posOffset>0</wp:posOffset>
            </wp:positionV>
            <wp:extent cx="1468755" cy="1206500"/>
            <wp:effectExtent l="0" t="0" r="0" b="0"/>
            <wp:wrapTopAndBottom/>
            <wp:docPr id="278" name="Picture 278" descr="C:\Users\mohammed_n.ahmed\Desktop\Adjuste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hammed_n.ahmed\Desktop\AdjustedR.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838" t="2104" r="7987" b="2384"/>
                    <a:stretch/>
                  </pic:blipFill>
                  <pic:spPr bwMode="auto">
                    <a:xfrm>
                      <a:off x="0" y="0"/>
                      <a:ext cx="146875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noProof/>
        </w:rPr>
        <w:drawing>
          <wp:anchor distT="0" distB="0" distL="114300" distR="114300" simplePos="0" relativeHeight="251819008" behindDoc="0" locked="0" layoutInCell="1" allowOverlap="1" wp14:anchorId="2A8BF89C" wp14:editId="56CD31B1">
            <wp:simplePos x="0" y="0"/>
            <wp:positionH relativeFrom="column">
              <wp:posOffset>4486910</wp:posOffset>
            </wp:positionH>
            <wp:positionV relativeFrom="paragraph">
              <wp:posOffset>614</wp:posOffset>
            </wp:positionV>
            <wp:extent cx="1467485" cy="1206500"/>
            <wp:effectExtent l="0" t="0" r="0" b="0"/>
            <wp:wrapTopAndBottom/>
            <wp:docPr id="279" name="Picture 279" descr="C:\Users\mohammed_n.ahmed\Desktop\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hammed_n.ahmed\Desktop\rmse.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047" t="2103" r="7987" b="2513"/>
                    <a:stretch/>
                  </pic:blipFill>
                  <pic:spPr bwMode="auto">
                    <a:xfrm>
                      <a:off x="0" y="0"/>
                      <a:ext cx="1467485" cy="12065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mbria" w:hAnsi="Cambria"/>
          <w:noProof/>
        </w:rPr>
        <w:pict>
          <v:shape id="_x0000_s1044" type="#_x0000_t202" style="position:absolute;margin-left:395.8pt;margin-top:91.6pt;width:36pt;height:17.85pt;z-index:-25148928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" stroked="f">
            <v:textbox style="mso-next-textbox:#_x0000_s1044">
              <w:txbxContent>
                <w:p w:rsidR="00122D64" w:rsidRPr="007F52FB" w:rsidRDefault="00122D64" w:rsidP="00CD669A">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p w:rsidR="00122D64" w:rsidRDefault="00122D64"/>
                <w:p w:rsidR="00122D64" w:rsidRPr="007F52FB" w:rsidRDefault="00122D64" w:rsidP="00CD669A">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txbxContent>
            </v:textbox>
          </v:shape>
        </w:pict>
      </w:r>
      <w:r>
        <w:rPr>
          <w:rFonts w:ascii="Cambria" w:hAnsi="Cambria"/>
          <w:noProof/>
        </w:rPr>
        <w:pict>
          <v:shape id="_x0000_s1045" type="#_x0000_t202" style="position:absolute;margin-left:278.8pt;margin-top:91.8pt;width:36pt;height:17.85pt;z-index:-25149132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" stroked="f">
            <v:textbox style="mso-next-textbox:#_x0000_s1045">
              <w:txbxContent>
                <w:p w:rsidR="00122D64" w:rsidRPr="007F52FB" w:rsidRDefault="00122D64" w:rsidP="00CD669A">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rsidR="00122D64" w:rsidRDefault="00122D64"/>
                <w:p w:rsidR="00122D64" w:rsidRPr="007F52FB" w:rsidRDefault="00122D64" w:rsidP="00CD669A">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v:shape>
        </w:pict>
      </w:r>
      <w:r>
        <w:rPr>
          <w:rFonts w:ascii="Cambria" w:hAnsi="Cambria"/>
          <w:noProof/>
        </w:rPr>
        <w:pict>
          <v:shape id="_x0000_s1046" type="#_x0000_t202" style="position:absolute;margin-left:161.9pt;margin-top:92pt;width:36pt;height:17.85pt;z-index:-2514933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" stroked="f">
            <v:textbox style="mso-next-textbox:#_x0000_s1046">
              <w:txbxContent>
                <w:p w:rsidR="00122D64" w:rsidRPr="007F52FB" w:rsidRDefault="00122D64" w:rsidP="00CD669A">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CD669A">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w:r>
      <w:r>
        <w:rPr>
          <w:rFonts w:ascii="Cambria" w:hAnsi="Cambria"/>
          <w:noProof/>
        </w:rPr>
        <w:pict>
          <v:shape id="_x0000_s1047" type="#_x0000_t202" style="position:absolute;margin-left:45pt;margin-top:91.45pt;width:36pt;height:17.85pt;z-index:-2514954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" stroked="f">
            <v:textbox style="mso-next-textbox:#_x0000_s1047">
              <w:txbxContent>
                <w:p w:rsidR="00122D64" w:rsidRPr="007F52FB" w:rsidRDefault="00122D64" w:rsidP="00CD669A">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CD669A">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w:r>
      <w:r w:rsidR="006D5F8E" w:rsidRPr="00E07154">
        <w:rPr>
          <w:rFonts w:ascii="Cambria" w:hAnsi="Cambria"/>
          <w:noProof/>
        </w:rPr>
        <w:drawing>
          <wp:anchor distT="0" distB="0" distL="114300" distR="114300" simplePos="0" relativeHeight="251816960" behindDoc="0" locked="0" layoutInCell="1" allowOverlap="1" wp14:anchorId="18F835E9" wp14:editId="0538E09F">
            <wp:simplePos x="0" y="0"/>
            <wp:positionH relativeFrom="column">
              <wp:posOffset>1486535</wp:posOffset>
            </wp:positionH>
            <wp:positionV relativeFrom="paragraph">
              <wp:posOffset>0</wp:posOffset>
            </wp:positionV>
            <wp:extent cx="1468755" cy="1206500"/>
            <wp:effectExtent l="0" t="0" r="0" b="0"/>
            <wp:wrapTopAndBottom/>
            <wp:docPr id="277" name="Picture 277" descr="C:\Users\mohammed_n.ahmed\Desktop\Rsqa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hammed_n.ahmed\Desktop\Rsqaured.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943" t="1965" r="7776" b="2377"/>
                    <a:stretch/>
                  </pic:blipFill>
                  <pic:spPr bwMode="auto">
                    <a:xfrm>
                      <a:off x="0" y="0"/>
                      <a:ext cx="146875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iCs/>
          <w:noProof/>
          <w:color w:val="5B9BD5" w:themeColor="accent1"/>
        </w:rPr>
        <w:drawing>
          <wp:anchor distT="0" distB="0" distL="114300" distR="114300" simplePos="0" relativeHeight="251815936" behindDoc="0" locked="0" layoutInCell="1" allowOverlap="1" wp14:anchorId="720DF758" wp14:editId="1CD6E508">
            <wp:simplePos x="0" y="0"/>
            <wp:positionH relativeFrom="column">
              <wp:posOffset>-6350</wp:posOffset>
            </wp:positionH>
            <wp:positionV relativeFrom="paragraph">
              <wp:posOffset>57</wp:posOffset>
            </wp:positionV>
            <wp:extent cx="1479550" cy="1206500"/>
            <wp:effectExtent l="0" t="0" r="6350" b="0"/>
            <wp:wrapTopAndBottom/>
            <wp:docPr id="276" name="Picture 276" descr="C:\Users\mohammed_n.ahmed\Desktop\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ohammed_n.ahmed\Desktop\SSE.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522" t="1963" r="7671" b="2519"/>
                    <a:stretch/>
                  </pic:blipFill>
                  <pic:spPr bwMode="auto">
                    <a:xfrm>
                      <a:off x="0" y="0"/>
                      <a:ext cx="1479550" cy="1206500"/>
                    </a:xfrm>
                    <a:prstGeom prst="rect">
                      <a:avLst/>
                    </a:prstGeom>
                    <a:noFill/>
                    <a:ln>
                      <a:noFill/>
                    </a:ln>
                    <a:extLst>
                      <a:ext uri="{53640926-AAD7-44D8-BBD7-CCE9431645EC}">
                        <a14:shadowObscured xmlns:a14="http://schemas.microsoft.com/office/drawing/2010/main"/>
                      </a:ext>
                    </a:extLst>
                  </pic:spPr>
                </pic:pic>
              </a:graphicData>
            </a:graphic>
          </wp:anchor>
        </w:drawing>
      </w:r>
    </w:p>
    <w:p w:rsidR="0066218F" w:rsidRPr="00E07154" w:rsidRDefault="009E4F43" w:rsidP="00186737">
      <w:pPr>
        <w:spacing w:after="0" w:line="480" w:lineRule="auto"/>
        <w:ind w:firstLine="720"/>
        <w:rPr>
          <w:rFonts w:ascii="Cambria" w:eastAsiaTheme="minorEastAsia" w:hAnsi="Cambria"/>
        </w:rPr>
      </w:pPr>
      <w:r>
        <w:fldChar w:fldCharType="begin"/>
      </w:r>
      <w:r>
        <w:instrText xml:space="preserve"> REF _Ref397867546 \h  \* MERGEFORMAT </w:instrText>
      </w:r>
      <w:r>
        <w:fldChar w:fldCharType="separate"/>
      </w:r>
      <w:r w:rsidR="006D5F8E" w:rsidRPr="006D5F8E">
        <w:rPr>
          <w:rFonts w:ascii="Cambria" w:eastAsiaTheme="minorEastAsia" w:hAnsi="Cambria"/>
        </w:rPr>
        <w:t>Figure 5</w:t>
      </w:r>
      <w:r>
        <w:fldChar w:fldCharType="end"/>
      </w:r>
      <w:r w:rsidR="00E502A4" w:rsidRPr="00E07154">
        <w:rPr>
          <w:rFonts w:ascii="Cambria" w:eastAsiaTheme="minorEastAsia" w:hAnsi="Cambria"/>
        </w:rPr>
        <w:t xml:space="preserve"> and </w:t>
      </w:r>
      <w:r>
        <w:fldChar w:fldCharType="begin"/>
      </w:r>
      <w:r>
        <w:instrText xml:space="preserve"> REF _Ref397868094 \h  \* MERGEFORMAT </w:instrText>
      </w:r>
      <w:r>
        <w:fldChar w:fldCharType="separate"/>
      </w:r>
      <w:r w:rsidR="006D5F8E" w:rsidRPr="006D5F8E">
        <w:rPr>
          <w:rFonts w:ascii="Cambria" w:eastAsiaTheme="minorEastAsia" w:hAnsi="Cambria"/>
        </w:rPr>
        <w:t>Figure 6</w:t>
      </w:r>
      <w:r>
        <w:fldChar w:fldCharType="end"/>
      </w:r>
      <w:r w:rsidR="00E502A4" w:rsidRPr="00E07154">
        <w:rPr>
          <w:rFonts w:ascii="Cambria" w:eastAsiaTheme="minorEastAsia" w:hAnsi="Cambria"/>
        </w:rPr>
        <w:t xml:space="preserve"> </w:t>
      </w:r>
      <w:r w:rsidR="003B5B4F" w:rsidRPr="00E07154">
        <w:rPr>
          <w:rFonts w:ascii="Cambria" w:eastAsiaTheme="minorEastAsia" w:hAnsi="Cambria"/>
        </w:rPr>
        <w:t>show that parameters estimated with</w:t>
      </w:r>
      <w:r w:rsidR="00E502A4" w:rsidRPr="00E07154">
        <w:rPr>
          <w:rFonts w:ascii="Cambria" w:eastAsiaTheme="minorEastAsia" w:hAnsi="Cambria"/>
        </w:rPr>
        <w:t xml:space="preserve"> </w:t>
      </w:r>
      <w:r w:rsidR="003B5B4F" w:rsidRPr="00E07154">
        <w:rPr>
          <w:rFonts w:ascii="Cambria" w:eastAsiaTheme="minorEastAsia" w:hAnsi="Cambria"/>
        </w:rPr>
        <w:t xml:space="preserve">the NLLS converged </w:t>
      </w:r>
      <w:r w:rsidR="00E502A4" w:rsidRPr="00E07154">
        <w:rPr>
          <w:rFonts w:ascii="Cambria" w:eastAsiaTheme="minorEastAsia" w:hAnsi="Cambria"/>
        </w:rPr>
        <w:t>to their true values</w:t>
      </w:r>
      <w:r w:rsidR="006D5F8E">
        <w:rPr>
          <w:rFonts w:ascii="Cambria" w:eastAsiaTheme="minorEastAsia" w:hAnsi="Cambria"/>
        </w:rPr>
        <w:t xml:space="preserve"> with higher SNR as expected</w:t>
      </w:r>
      <w:r w:rsidR="003B5B4F" w:rsidRPr="00E07154">
        <w:rPr>
          <w:rFonts w:ascii="Cambria" w:eastAsiaTheme="minorEastAsia" w:hAnsi="Cambria"/>
        </w:rPr>
        <w:t xml:space="preserve">. These estimates </w:t>
      </w:r>
      <w:r w:rsidR="006D5F8E">
        <w:rPr>
          <w:rFonts w:ascii="Cambria" w:eastAsiaTheme="minorEastAsia" w:hAnsi="Cambria"/>
        </w:rPr>
        <w:t>were</w:t>
      </w:r>
      <w:r w:rsidR="003B5B4F" w:rsidRPr="00E07154">
        <w:rPr>
          <w:rFonts w:ascii="Cambria" w:eastAsiaTheme="minorEastAsia" w:hAnsi="Cambria"/>
        </w:rPr>
        <w:t xml:space="preserve"> obtained</w:t>
      </w:r>
      <w:r w:rsidR="00E502A4" w:rsidRPr="00E07154">
        <w:rPr>
          <w:rFonts w:ascii="Cambria" w:eastAsiaTheme="minorEastAsia" w:hAnsi="Cambria"/>
        </w:rPr>
        <w:t xml:space="preserve"> with </w:t>
      </w:r>
      <w:r w:rsidR="00707C16" w:rsidRPr="00E07154">
        <w:rPr>
          <w:rFonts w:ascii="Cambria" w:eastAsiaTheme="minorEastAsia" w:hAnsi="Cambria"/>
        </w:rPr>
        <w:t>high confidence</w:t>
      </w:r>
      <w:r w:rsidR="003B5B4F" w:rsidRPr="00E07154">
        <w:rPr>
          <w:rFonts w:ascii="Cambria" w:eastAsiaTheme="minorEastAsia" w:hAnsi="Cambria"/>
        </w:rPr>
        <w:t xml:space="preserve"> levels as</w:t>
      </w:r>
      <w:r w:rsidR="00707C16" w:rsidRPr="00E07154">
        <w:rPr>
          <w:rFonts w:ascii="Cambria" w:eastAsiaTheme="minorEastAsia" w:hAnsi="Cambria"/>
        </w:rPr>
        <w:t xml:space="preserve"> seen in</w:t>
      </w:r>
      <w:r w:rsidR="00E502A4" w:rsidRPr="00E07154">
        <w:rPr>
          <w:rFonts w:ascii="Cambria" w:eastAsiaTheme="minorEastAsia" w:hAnsi="Cambria"/>
        </w:rPr>
        <w:t xml:space="preserve"> the sample confidence bounds </w:t>
      </w:r>
      <w:r w:rsidR="003B5B4F" w:rsidRPr="00E07154">
        <w:rPr>
          <w:rFonts w:ascii="Cambria" w:eastAsiaTheme="minorEastAsia" w:hAnsi="Cambria"/>
        </w:rPr>
        <w:t xml:space="preserve">shown for a simulated spindle </w:t>
      </w:r>
      <w:r w:rsidR="00E502A4" w:rsidRPr="00E07154">
        <w:rPr>
          <w:rFonts w:ascii="Cambria" w:eastAsiaTheme="minorEastAsia" w:hAnsi="Cambria"/>
        </w:rPr>
        <w:t xml:space="preserve">in </w:t>
      </w:r>
      <w:r>
        <w:fldChar w:fldCharType="begin"/>
      </w:r>
      <w:r>
        <w:instrText xml:space="preserve"> REF _Ref397868520 \h  \* MERGEFORMAT </w:instrText>
      </w:r>
      <w:r>
        <w:fldChar w:fldCharType="separate"/>
      </w:r>
      <w:r w:rsidR="006D5F8E" w:rsidRPr="006D5F8E">
        <w:rPr>
          <w:rFonts w:ascii="Cambria" w:eastAsiaTheme="minorEastAsia" w:hAnsi="Cambria"/>
        </w:rPr>
        <w:t>Table 1</w:t>
      </w:r>
      <w:r>
        <w:fldChar w:fldCharType="end"/>
      </w:r>
      <w:r w:rsidR="00E502A4" w:rsidRPr="00E07154">
        <w:rPr>
          <w:rFonts w:ascii="Cambria" w:eastAsiaTheme="minorEastAsia" w:hAnsi="Cambria"/>
        </w:rPr>
        <w:t xml:space="preserve">. </w:t>
      </w:r>
      <w:r>
        <w:fldChar w:fldCharType="begin"/>
      </w:r>
      <w:r>
        <w:instrText xml:space="preserve"> REF _Ref397869964 \h  \* MERGEFORMAT </w:instrText>
      </w:r>
      <w:r>
        <w:fldChar w:fldCharType="separate"/>
      </w:r>
      <w:r w:rsidR="00382524" w:rsidRPr="00382524">
        <w:rPr>
          <w:rFonts w:ascii="Cambria" w:eastAsiaTheme="minorEastAsia" w:hAnsi="Cambria"/>
        </w:rPr>
        <w:t>Figure 7</w:t>
      </w:r>
      <w:r>
        <w:fldChar w:fldCharType="end"/>
      </w:r>
      <w:r w:rsidR="00382524">
        <w:rPr>
          <w:rFonts w:ascii="Cambria" w:eastAsiaTheme="minorEastAsia" w:hAnsi="Cambria"/>
        </w:rPr>
        <w:t xml:space="preserve"> </w:t>
      </w:r>
      <w:r w:rsidR="00E502A4" w:rsidRPr="00382524">
        <w:rPr>
          <w:rFonts w:ascii="Cambria" w:eastAsiaTheme="minorEastAsia" w:hAnsi="Cambria"/>
        </w:rPr>
        <w:t xml:space="preserve">further </w:t>
      </w:r>
      <w:r w:rsidR="00E502A4" w:rsidRPr="006D5F8E">
        <w:rPr>
          <w:rFonts w:ascii="Cambria" w:eastAsiaTheme="minorEastAsia" w:hAnsi="Cambria"/>
          <w:highlight w:val="yellow"/>
        </w:rPr>
        <w:t>illustrates</w:t>
      </w:r>
      <w:r w:rsidR="00707C16" w:rsidRPr="006D5F8E">
        <w:rPr>
          <w:rFonts w:ascii="Cambria" w:eastAsiaTheme="minorEastAsia" w:hAnsi="Cambria"/>
          <w:highlight w:val="yellow"/>
        </w:rPr>
        <w:t xml:space="preserve"> the confidence </w:t>
      </w:r>
      <w:r w:rsidR="003667E5" w:rsidRPr="006D5F8E">
        <w:rPr>
          <w:rFonts w:ascii="Cambria" w:eastAsiaTheme="minorEastAsia" w:hAnsi="Cambria"/>
          <w:highlight w:val="yellow"/>
        </w:rPr>
        <w:t xml:space="preserve">levels </w:t>
      </w:r>
      <w:r w:rsidR="00707C16" w:rsidRPr="006D5F8E">
        <w:rPr>
          <w:rFonts w:ascii="Cambria" w:eastAsiaTheme="minorEastAsia" w:hAnsi="Cambria"/>
          <w:highlight w:val="yellow"/>
        </w:rPr>
        <w:t xml:space="preserve">of </w:t>
      </w:r>
      <w:r w:rsidR="003667E5" w:rsidRPr="006D5F8E">
        <w:rPr>
          <w:rFonts w:ascii="Cambria" w:eastAsiaTheme="minorEastAsia" w:hAnsi="Cambria"/>
          <w:highlight w:val="yellow"/>
        </w:rPr>
        <w:t xml:space="preserve">the parameter </w:t>
      </w:r>
      <w:r w:rsidR="00707C16" w:rsidRPr="006D5F8E">
        <w:rPr>
          <w:rFonts w:ascii="Cambria" w:eastAsiaTheme="minorEastAsia" w:hAnsi="Cambria"/>
          <w:highlight w:val="yellow"/>
        </w:rPr>
        <w:t>estimat</w:t>
      </w:r>
      <w:r w:rsidR="003667E5" w:rsidRPr="006D5F8E">
        <w:rPr>
          <w:rFonts w:ascii="Cambria" w:eastAsiaTheme="minorEastAsia" w:hAnsi="Cambria"/>
          <w:highlight w:val="yellow"/>
        </w:rPr>
        <w:t>es</w:t>
      </w:r>
      <w:r w:rsidR="00707C16" w:rsidRPr="006D5F8E">
        <w:rPr>
          <w:rFonts w:ascii="Cambria" w:eastAsiaTheme="minorEastAsia" w:hAnsi="Cambria"/>
          <w:highlight w:val="yellow"/>
        </w:rPr>
        <w:t xml:space="preserve"> of a simulated spindle </w:t>
      </w:r>
      <w:r w:rsidR="003667E5" w:rsidRPr="006D5F8E">
        <w:rPr>
          <w:rFonts w:ascii="Cambria" w:eastAsiaTheme="minorEastAsia" w:hAnsi="Cambria"/>
          <w:highlight w:val="yellow"/>
        </w:rPr>
        <w:t xml:space="preserve">at </w:t>
      </w:r>
      <w:r w:rsidR="00707C16" w:rsidRPr="006D5F8E">
        <w:rPr>
          <w:rFonts w:ascii="Cambria" w:eastAsiaTheme="minorEastAsia" w:hAnsi="Cambria"/>
          <w:highlight w:val="yellow"/>
        </w:rPr>
        <w:t>varying SNRs.</w:t>
      </w:r>
      <w:r w:rsidR="00707C16" w:rsidRPr="00E07154">
        <w:rPr>
          <w:rFonts w:ascii="Cambria" w:eastAsiaTheme="minorEastAsia" w:hAnsi="Cambria"/>
        </w:rPr>
        <w:t xml:space="preserve"> </w:t>
      </w:r>
      <w:r w:rsidR="003667E5" w:rsidRPr="00E07154">
        <w:rPr>
          <w:rFonts w:ascii="Cambria" w:eastAsiaTheme="minorEastAsia" w:hAnsi="Cambria"/>
        </w:rPr>
        <w:t>B</w:t>
      </w:r>
      <w:r w:rsidR="003553E9" w:rsidRPr="00E07154">
        <w:rPr>
          <w:rFonts w:ascii="Cambria" w:eastAsiaTheme="minorEastAsia" w:hAnsi="Cambria"/>
        </w:rPr>
        <w:t xml:space="preserve">oth the accuracy </w:t>
      </w:r>
      <w:r w:rsidR="006D5F8E">
        <w:rPr>
          <w:rFonts w:ascii="Cambria" w:eastAsiaTheme="minorEastAsia" w:hAnsi="Cambria"/>
        </w:rPr>
        <w:t>and</w:t>
      </w:r>
      <w:r w:rsidR="009E4252" w:rsidRPr="00E07154">
        <w:rPr>
          <w:rFonts w:ascii="Cambria" w:eastAsiaTheme="minorEastAsia" w:hAnsi="Cambria"/>
        </w:rPr>
        <w:t xml:space="preserve"> the</w:t>
      </w:r>
      <w:r w:rsidR="003553E9" w:rsidRPr="00E07154">
        <w:rPr>
          <w:rFonts w:ascii="Cambria" w:eastAsiaTheme="minorEastAsia" w:hAnsi="Cambria"/>
        </w:rPr>
        <w:t xml:space="preserve"> confidence of estimation improve with </w:t>
      </w:r>
      <w:r w:rsidR="006D5F8E">
        <w:rPr>
          <w:rFonts w:ascii="Cambria" w:eastAsiaTheme="minorEastAsia" w:hAnsi="Cambria"/>
        </w:rPr>
        <w:t>higher</w:t>
      </w:r>
      <w:r w:rsidR="003553E9" w:rsidRPr="00E07154">
        <w:rPr>
          <w:rFonts w:ascii="Cambria" w:eastAsiaTheme="minorEastAsia" w:hAnsi="Cambria"/>
        </w:rPr>
        <w:t xml:space="preserve"> SNR for all </w:t>
      </w:r>
      <w:r w:rsidR="006D5F8E">
        <w:rPr>
          <w:rFonts w:ascii="Cambria" w:eastAsiaTheme="minorEastAsia" w:hAnsi="Cambria"/>
        </w:rPr>
        <w:t xml:space="preserve">the </w:t>
      </w:r>
      <w:r w:rsidR="003553E9" w:rsidRPr="00E07154">
        <w:rPr>
          <w:rFonts w:ascii="Cambria" w:eastAsiaTheme="minorEastAsia" w:hAnsi="Cambria"/>
        </w:rPr>
        <w:t>parameters.</w:t>
      </w:r>
      <w:r w:rsidR="00E502A4" w:rsidRPr="00E07154">
        <w:rPr>
          <w:rFonts w:ascii="Cambria" w:eastAsiaTheme="minorEastAsia" w:hAnsi="Cambria"/>
        </w:rPr>
        <w:t xml:space="preserve">  </w:t>
      </w:r>
    </w:p>
    <w:p w:rsidR="00D90853" w:rsidRPr="00E07154" w:rsidRDefault="000E1CD1" w:rsidP="00186737">
      <w:pPr>
        <w:spacing w:after="0" w:line="480" w:lineRule="auto"/>
        <w:rPr>
          <w:rFonts w:ascii="Cambria" w:eastAsiaTheme="minorEastAsia" w:hAnsi="Cambria"/>
        </w:rPr>
      </w:pPr>
      <w:r w:rsidRPr="00E07154">
        <w:rPr>
          <w:rFonts w:ascii="Cambria" w:eastAsiaTheme="minorEastAsia" w:hAnsi="Cambria"/>
          <w:noProof/>
        </w:rPr>
        <w:drawing>
          <wp:anchor distT="0" distB="0" distL="114300" distR="114300" simplePos="0" relativeHeight="251762688" behindDoc="0" locked="0" layoutInCell="1" allowOverlap="1" wp14:anchorId="7B1D1355" wp14:editId="257BA342">
            <wp:simplePos x="0" y="0"/>
            <wp:positionH relativeFrom="column">
              <wp:posOffset>4020820</wp:posOffset>
            </wp:positionH>
            <wp:positionV relativeFrom="paragraph">
              <wp:posOffset>1828800</wp:posOffset>
            </wp:positionV>
            <wp:extent cx="1932940" cy="1590675"/>
            <wp:effectExtent l="0" t="0" r="0" b="9525"/>
            <wp:wrapTopAndBottom/>
            <wp:docPr id="240" name="Picture 240" descr="C:\Users\mohammed_n.ahmed\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ammed_n.ahmed\Desktop\f.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009" r="6683" b="2061"/>
                    <a:stretch/>
                  </pic:blipFill>
                  <pic:spPr bwMode="auto">
                    <a:xfrm>
                      <a:off x="0" y="0"/>
                      <a:ext cx="1932940" cy="1590675"/>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eastAsiaTheme="minorEastAsia" w:hAnsi="Cambria"/>
          <w:noProof/>
        </w:rPr>
        <w:drawing>
          <wp:anchor distT="0" distB="0" distL="114300" distR="114300" simplePos="0" relativeHeight="251759616" behindDoc="0" locked="0" layoutInCell="1" allowOverlap="1" wp14:anchorId="1332ECBA" wp14:editId="23B05591">
            <wp:simplePos x="0" y="0"/>
            <wp:positionH relativeFrom="column">
              <wp:posOffset>2036470</wp:posOffset>
            </wp:positionH>
            <wp:positionV relativeFrom="paragraph">
              <wp:posOffset>1828165</wp:posOffset>
            </wp:positionV>
            <wp:extent cx="1965819" cy="1591056"/>
            <wp:effectExtent l="0" t="0" r="0" b="0"/>
            <wp:wrapTopAndBottom/>
            <wp:docPr id="238" name="Picture 238" descr="C:\Users\mohammed_n.ahmed\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hammed_n.ahmed\Desktop\e.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227" r="7239" b="2367"/>
                    <a:stretch/>
                  </pic:blipFill>
                  <pic:spPr bwMode="auto">
                    <a:xfrm>
                      <a:off x="0" y="0"/>
                      <a:ext cx="1965819" cy="1591056"/>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eastAsiaTheme="minorEastAsia" w:hAnsi="Cambria"/>
          <w:noProof/>
        </w:rPr>
        <w:drawing>
          <wp:anchor distT="0" distB="0" distL="114300" distR="114300" simplePos="0" relativeHeight="251756544" behindDoc="0" locked="0" layoutInCell="1" allowOverlap="1" wp14:anchorId="3ECF65C8" wp14:editId="358075C9">
            <wp:simplePos x="0" y="0"/>
            <wp:positionH relativeFrom="column">
              <wp:posOffset>3976</wp:posOffset>
            </wp:positionH>
            <wp:positionV relativeFrom="paragraph">
              <wp:posOffset>1828388</wp:posOffset>
            </wp:positionV>
            <wp:extent cx="1965630" cy="1591056"/>
            <wp:effectExtent l="0" t="0" r="0" b="9525"/>
            <wp:wrapTopAndBottom/>
            <wp:docPr id="235" name="Picture 235" descr="C:\Users\mohammed_n.ahmed\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hammed_n.ahmed\Desktop\d.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340" t="-1" r="7127" b="2358"/>
                    <a:stretch/>
                  </pic:blipFill>
                  <pic:spPr bwMode="auto">
                    <a:xfrm>
                      <a:off x="0" y="0"/>
                      <a:ext cx="1965630" cy="1591056"/>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 id="_x0000_s1048" type="#_x0000_t202" style="position:absolute;margin-left:387pt;margin-top:125.4pt;width:27pt;height:17.85pt;z-index:-25156096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" stroked="f">
            <v:textbox style="mso-next-textbox:#_x0000_s1048">
              <w:txbxContent>
                <w:p w:rsidR="00122D64" w:rsidRPr="007F52FB" w:rsidRDefault="00122D64" w:rsidP="000C5BBB">
                  <w:pPr>
                    <w:rPr>
                      <w:sz w:val="14"/>
                      <w:szCs w:val="14"/>
                    </w:rPr>
                  </w:pPr>
                  <w:r w:rsidRPr="007F52FB">
                    <w:rPr>
                      <w:sz w:val="14"/>
                      <w:szCs w:val="14"/>
                    </w:rPr>
                    <w:t>(</w:t>
                  </w:r>
                  <w:r>
                    <w:rPr>
                      <w:sz w:val="14"/>
                      <w:szCs w:val="14"/>
                    </w:rPr>
                    <w:t>c</w:t>
                  </w:r>
                  <w:r w:rsidRPr="007F52FB">
                    <w:rPr>
                      <w:sz w:val="14"/>
                      <w:szCs w:val="14"/>
                    </w:rPr>
                    <w:t>)</w:t>
                  </w:r>
                </w:p>
                <w:p w:rsidR="00122D64" w:rsidRDefault="00122D64"/>
                <w:p w:rsidR="00122D64" w:rsidRPr="007F52FB" w:rsidRDefault="00122D64" w:rsidP="000C5BBB">
                  <w:pPr>
                    <w:rPr>
                      <w:sz w:val="14"/>
                      <w:szCs w:val="14"/>
                    </w:rPr>
                  </w:pPr>
                  <w:r w:rsidRPr="007F52FB">
                    <w:rPr>
                      <w:sz w:val="14"/>
                      <w:szCs w:val="14"/>
                    </w:rPr>
                    <w:t>(</w:t>
                  </w:r>
                  <w:r>
                    <w:rPr>
                      <w:sz w:val="14"/>
                      <w:szCs w:val="14"/>
                    </w:rPr>
                    <w:t>c</w:t>
                  </w:r>
                  <w:r w:rsidRPr="007F52FB">
                    <w:rPr>
                      <w:sz w:val="14"/>
                      <w:szCs w:val="14"/>
                    </w:rPr>
                    <w:t>)</w:t>
                  </w:r>
                </w:p>
              </w:txbxContent>
            </v:textbox>
          </v:shape>
        </w:pict>
      </w:r>
      <w:r w:rsidR="00122D64">
        <w:rPr>
          <w:rFonts w:ascii="Cambria" w:hAnsi="Cambria"/>
          <w:noProof/>
        </w:rPr>
        <w:pict>
          <v:shape id="_x0000_s1049" type="#_x0000_t202" style="position:absolute;margin-left:231.7pt;margin-top:125.35pt;width:27pt;height:17.85pt;z-index:-25156300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" stroked="f">
            <v:textbox style="mso-next-textbox:#_x0000_s1049">
              <w:txbxContent>
                <w:p w:rsidR="00122D64" w:rsidRPr="007F52FB" w:rsidRDefault="00122D64" w:rsidP="000C5BBB">
                  <w:pPr>
                    <w:rPr>
                      <w:sz w:val="14"/>
                      <w:szCs w:val="14"/>
                    </w:rPr>
                  </w:pP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0C5BBB">
                  <w:pPr>
                    <w:rPr>
                      <w:sz w:val="14"/>
                      <w:szCs w:val="14"/>
                    </w:rPr>
                  </w:pPr>
                  <w:r w:rsidRPr="007F52FB">
                    <w:rPr>
                      <w:sz w:val="14"/>
                      <w:szCs w:val="14"/>
                    </w:rPr>
                    <w:t>(</w:t>
                  </w:r>
                  <w:r>
                    <w:rPr>
                      <w:sz w:val="14"/>
                      <w:szCs w:val="14"/>
                    </w:rPr>
                    <w:t>b</w:t>
                  </w:r>
                  <w:r w:rsidRPr="007F52FB">
                    <w:rPr>
                      <w:sz w:val="14"/>
                      <w:szCs w:val="14"/>
                    </w:rPr>
                    <w:t>)</w:t>
                  </w:r>
                </w:p>
              </w:txbxContent>
            </v:textbox>
          </v:shape>
        </w:pict>
      </w:r>
      <w:r w:rsidR="00122D64">
        <w:rPr>
          <w:rFonts w:ascii="Cambria" w:hAnsi="Cambria"/>
          <w:noProof/>
        </w:rPr>
        <w:pict>
          <v:shape id="_x0000_s1050" type="#_x0000_t202" style="position:absolute;margin-left:72.1pt;margin-top:125.25pt;width:27pt;height:17.85pt;z-index:-25156505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yyJAIAACQEAAAOAAAAZHJzL2Uyb0RvYy54bWysU9tu2zAMfR+wfxD0vthxk6w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" stroked="f">
            <v:textbox style="mso-next-textbox:#_x0000_s1050">
              <w:txbxContent>
                <w:p w:rsidR="00122D64" w:rsidRPr="007F52FB" w:rsidRDefault="00122D64" w:rsidP="000C5BBB">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0C5BBB">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w:r>
      <w:r w:rsidR="000C5BBB" w:rsidRPr="00E07154">
        <w:rPr>
          <w:rFonts w:ascii="Cambria" w:eastAsiaTheme="minorEastAsia" w:hAnsi="Cambria"/>
          <w:noProof/>
        </w:rPr>
        <w:drawing>
          <wp:anchor distT="0" distB="0" distL="114300" distR="114300" simplePos="0" relativeHeight="251749376" behindDoc="0" locked="0" layoutInCell="1" allowOverlap="1" wp14:anchorId="1C33687A" wp14:editId="7B3BDC98">
            <wp:simplePos x="0" y="0"/>
            <wp:positionH relativeFrom="column">
              <wp:posOffset>3990109</wp:posOffset>
            </wp:positionH>
            <wp:positionV relativeFrom="paragraph">
              <wp:posOffset>0</wp:posOffset>
            </wp:positionV>
            <wp:extent cx="1961515" cy="1590675"/>
            <wp:effectExtent l="0" t="0" r="635" b="9525"/>
            <wp:wrapTopAndBottom/>
            <wp:docPr id="231" name="Picture 231" descr="C:\Users\mohammed_n.ahmed\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mmed_n.ahmed\Desktop\c.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61" r="6787" b="2053"/>
                    <a:stretch/>
                  </pic:blipFill>
                  <pic:spPr bwMode="auto">
                    <a:xfrm>
                      <a:off x="0" y="0"/>
                      <a:ext cx="1961515" cy="1590675"/>
                    </a:xfrm>
                    <a:prstGeom prst="rect">
                      <a:avLst/>
                    </a:prstGeom>
                    <a:noFill/>
                    <a:ln>
                      <a:noFill/>
                    </a:ln>
                    <a:extLst>
                      <a:ext uri="{53640926-AAD7-44D8-BBD7-CCE9431645EC}">
                        <a14:shadowObscured xmlns:a14="http://schemas.microsoft.com/office/drawing/2010/main"/>
                      </a:ext>
                    </a:extLst>
                  </pic:spPr>
                </pic:pic>
              </a:graphicData>
            </a:graphic>
          </wp:anchor>
        </w:drawing>
      </w:r>
      <w:r w:rsidR="000C5BBB" w:rsidRPr="00E07154">
        <w:rPr>
          <w:rFonts w:ascii="Cambria" w:eastAsiaTheme="minorEastAsia" w:hAnsi="Cambria"/>
          <w:noProof/>
        </w:rPr>
        <w:drawing>
          <wp:anchor distT="0" distB="0" distL="114300" distR="114300" simplePos="0" relativeHeight="251748352" behindDoc="0" locked="0" layoutInCell="1" allowOverlap="1" wp14:anchorId="428AAFF9" wp14:editId="5D8DCDEE">
            <wp:simplePos x="0" y="0"/>
            <wp:positionH relativeFrom="column">
              <wp:posOffset>2038350</wp:posOffset>
            </wp:positionH>
            <wp:positionV relativeFrom="paragraph">
              <wp:posOffset>0</wp:posOffset>
            </wp:positionV>
            <wp:extent cx="1934210" cy="1590675"/>
            <wp:effectExtent l="0" t="0" r="8890" b="0"/>
            <wp:wrapTopAndBottom/>
            <wp:docPr id="230" name="Picture 230" descr="C:\Users\mohammed_n.ahmed\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hammed_n.ahmed\Desktop\b.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3787" r="7239" b="2516"/>
                    <a:stretch/>
                  </pic:blipFill>
                  <pic:spPr bwMode="auto">
                    <a:xfrm>
                      <a:off x="0" y="0"/>
                      <a:ext cx="1934210" cy="1590675"/>
                    </a:xfrm>
                    <a:prstGeom prst="rect">
                      <a:avLst/>
                    </a:prstGeom>
                    <a:noFill/>
                    <a:ln>
                      <a:noFill/>
                    </a:ln>
                    <a:extLst>
                      <a:ext uri="{53640926-AAD7-44D8-BBD7-CCE9431645EC}">
                        <a14:shadowObscured xmlns:a14="http://schemas.microsoft.com/office/drawing/2010/main"/>
                      </a:ext>
                    </a:extLst>
                  </pic:spPr>
                </pic:pic>
              </a:graphicData>
            </a:graphic>
          </wp:anchor>
        </w:drawing>
      </w:r>
      <w:r w:rsidR="00073CB3" w:rsidRPr="00E07154">
        <w:rPr>
          <w:rFonts w:ascii="Cambria" w:eastAsiaTheme="minorEastAsia" w:hAnsi="Cambria"/>
          <w:noProof/>
        </w:rPr>
        <w:drawing>
          <wp:anchor distT="0" distB="0" distL="114300" distR="114300" simplePos="0" relativeHeight="251747328" behindDoc="0" locked="0" layoutInCell="1" allowOverlap="1" wp14:anchorId="24220193" wp14:editId="47A31D46">
            <wp:simplePos x="0" y="0"/>
            <wp:positionH relativeFrom="column">
              <wp:posOffset>0</wp:posOffset>
            </wp:positionH>
            <wp:positionV relativeFrom="paragraph">
              <wp:posOffset>0</wp:posOffset>
            </wp:positionV>
            <wp:extent cx="2009436" cy="1591056"/>
            <wp:effectExtent l="0" t="0" r="0" b="9525"/>
            <wp:wrapTopAndBottom/>
            <wp:docPr id="229" name="Picture 229" descr="C:\Users\mohammed_n.ahmed\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mmed_n.ahmed\Desktop\a.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451" t="1930" r="6683" b="2204"/>
                    <a:stretch/>
                  </pic:blipFill>
                  <pic:spPr bwMode="auto">
                    <a:xfrm>
                      <a:off x="0" y="0"/>
                      <a:ext cx="2009436" cy="1591056"/>
                    </a:xfrm>
                    <a:prstGeom prst="rect">
                      <a:avLst/>
                    </a:prstGeom>
                    <a:noFill/>
                    <a:ln>
                      <a:noFill/>
                    </a:ln>
                    <a:extLst>
                      <a:ext uri="{53640926-AAD7-44D8-BBD7-CCE9431645EC}">
                        <a14:shadowObscured xmlns:a14="http://schemas.microsoft.com/office/drawing/2010/main"/>
                      </a:ext>
                    </a:extLst>
                  </pic:spPr>
                </pic:pic>
              </a:graphicData>
            </a:graphic>
          </wp:anchor>
        </w:drawing>
      </w:r>
    </w:p>
    <w:p w:rsidR="0020527C" w:rsidRPr="00E07154" w:rsidRDefault="00122D64" w:rsidP="00186737">
      <w:pPr>
        <w:spacing w:after="0" w:line="480" w:lineRule="auto"/>
        <w:rPr>
          <w:rFonts w:ascii="Cambria" w:eastAsiaTheme="minorEastAsia" w:hAnsi="Cambria"/>
        </w:rPr>
      </w:pPr>
      <w:r>
        <w:rPr>
          <w:rFonts w:ascii="Cambria" w:hAnsi="Cambria"/>
          <w:noProof/>
        </w:rPr>
        <w:pict>
          <v:shape id="Text Box 242" o:spid="_x0000_s1051" type="#_x0000_t202" style="position:absolute;margin-left:0;margin-top:139pt;width:459pt;height:27.45pt;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" stroked="f">
            <v:textbox style="mso-next-textbox:#Text Box 242" inset="0,0,0,0">
              <w:txbxContent>
                <w:p w:rsidR="00122D64" w:rsidRPr="003553E9" w:rsidRDefault="00122D64" w:rsidP="000E1CD1">
                  <w:pPr>
                    <w:pStyle w:val="Caption"/>
                    <w:rPr>
                      <w:rFonts w:eastAsiaTheme="minorEastAsia"/>
                      <w:i w:val="0"/>
                      <w:color w:val="auto"/>
                    </w:rPr>
                  </w:pPr>
                  <w:bookmarkStart w:id="596" w:name="_Ref397869964"/>
                  <w:bookmarkStart w:id="597" w:name="_Ref397869955"/>
                  <w:bookmarkStart w:id="598" w:name="_Ref392495144"/>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7</w:t>
                  </w:r>
                  <w:r w:rsidRPr="00CD669A">
                    <w:rPr>
                      <w:rStyle w:val="IntenseReference"/>
                      <w:i w:val="0"/>
                    </w:rPr>
                    <w:fldChar w:fldCharType="end"/>
                  </w:r>
                  <w:bookmarkEnd w:id="596"/>
                  <w:r>
                    <w:rPr>
                      <w:rStyle w:val="IntenseReference"/>
                      <w:i w:val="0"/>
                    </w:rPr>
                    <w:t>:</w:t>
                  </w:r>
                  <w:r w:rsidRPr="003553E9">
                    <w:rPr>
                      <w:i w:val="0"/>
                    </w:rPr>
                    <w:t xml:space="preserve"> </w:t>
                  </w:r>
                  <w:r w:rsidRPr="00CD669A">
                    <w:rPr>
                      <w:b/>
                      <w:i w:val="0"/>
                      <w:color w:val="000000" w:themeColor="text1"/>
                      <w:sz w:val="16"/>
                    </w:rPr>
                    <w:t xml:space="preserve">Estimated values of </w:t>
                  </w:r>
                  <w:r>
                    <w:rPr>
                      <w:b/>
                      <w:i w:val="0"/>
                      <w:color w:val="000000" w:themeColor="text1"/>
                      <w:sz w:val="16"/>
                    </w:rPr>
                    <w:t>parameter (a)</w:t>
                  </w:r>
                  <w:r w:rsidRPr="006D5F8E">
                    <w:rPr>
                      <w:rFonts w:ascii="Cambria Math" w:hAnsi="Cambria Math"/>
                      <w:b/>
                      <w:color w:val="000000" w:themeColor="text1"/>
                      <w:sz w:val="16"/>
                    </w:rPr>
                    <w:t xml:space="preserve"> a</w:t>
                  </w:r>
                  <w:r>
                    <w:rPr>
                      <w:b/>
                      <w:i w:val="0"/>
                      <w:color w:val="000000" w:themeColor="text1"/>
                      <w:sz w:val="16"/>
                    </w:rPr>
                    <w:t xml:space="preserve"> (b)</w:t>
                  </w:r>
                  <w:r w:rsidRPr="006D5F8E">
                    <w:rPr>
                      <w:rFonts w:ascii="Cambria Math" w:hAnsi="Cambria Math"/>
                      <w:b/>
                      <w:color w:val="000000" w:themeColor="text1"/>
                      <w:sz w:val="16"/>
                    </w:rPr>
                    <w:t xml:space="preserve"> b</w:t>
                  </w:r>
                  <w:r>
                    <w:rPr>
                      <w:rFonts w:ascii="Cambria Math" w:hAnsi="Cambria Math"/>
                      <w:b/>
                      <w:color w:val="000000" w:themeColor="text1"/>
                      <w:sz w:val="16"/>
                    </w:rPr>
                    <w:t xml:space="preserve"> </w:t>
                  </w:r>
                  <w:r>
                    <w:rPr>
                      <w:b/>
                      <w:i w:val="0"/>
                      <w:color w:val="000000" w:themeColor="text1"/>
                      <w:sz w:val="16"/>
                    </w:rPr>
                    <w:t xml:space="preserve">(c) </w:t>
                  </w:r>
                  <w:r w:rsidRPr="006D5F8E">
                    <w:rPr>
                      <w:rFonts w:ascii="Cambria Math" w:hAnsi="Cambria Math"/>
                      <w:b/>
                      <w:color w:val="000000" w:themeColor="text1"/>
                      <w:sz w:val="16"/>
                    </w:rPr>
                    <w:t>c</w:t>
                  </w:r>
                  <w:r>
                    <w:rPr>
                      <w:b/>
                      <w:i w:val="0"/>
                      <w:color w:val="000000" w:themeColor="text1"/>
                      <w:sz w:val="16"/>
                    </w:rPr>
                    <w:t xml:space="preserve"> (d) </w:t>
                  </w:r>
                  <w:r w:rsidRPr="006D5F8E">
                    <w:rPr>
                      <w:rFonts w:ascii="Cambria Math" w:hAnsi="Cambria Math"/>
                      <w:b/>
                      <w:color w:val="000000" w:themeColor="text1"/>
                      <w:sz w:val="16"/>
                    </w:rPr>
                    <w:t>d</w:t>
                  </w:r>
                  <w:r>
                    <w:rPr>
                      <w:b/>
                      <w:i w:val="0"/>
                      <w:color w:val="000000" w:themeColor="text1"/>
                      <w:sz w:val="16"/>
                    </w:rPr>
                    <w:t xml:space="preserve"> (e) </w:t>
                  </w:r>
                  <w:r w:rsidRPr="006D5F8E">
                    <w:rPr>
                      <w:rFonts w:ascii="Cambria Math" w:hAnsi="Cambria Math"/>
                      <w:b/>
                      <w:color w:val="000000" w:themeColor="text1"/>
                      <w:sz w:val="16"/>
                    </w:rPr>
                    <w:t>e</w:t>
                  </w:r>
                  <w:r>
                    <w:rPr>
                      <w:b/>
                      <w:i w:val="0"/>
                      <w:color w:val="000000" w:themeColor="text1"/>
                      <w:sz w:val="16"/>
                    </w:rPr>
                    <w:t xml:space="preserve"> (f)</w:t>
                  </w:r>
                  <w:r w:rsidRPr="006D5F8E">
                    <w:rPr>
                      <w:rFonts w:ascii="Cambria Math" w:hAnsi="Cambria Math"/>
                      <w:b/>
                      <w:color w:val="000000" w:themeColor="text1"/>
                      <w:sz w:val="16"/>
                    </w:rPr>
                    <w:t xml:space="preserve"> </w:t>
                  </w:r>
                  <w:proofErr w:type="gramStart"/>
                  <w:r w:rsidRPr="006D5F8E">
                    <w:rPr>
                      <w:rFonts w:ascii="Cambria Math" w:hAnsi="Cambria Math"/>
                      <w:b/>
                      <w:color w:val="000000" w:themeColor="text1"/>
                      <w:sz w:val="16"/>
                    </w:rPr>
                    <w:t>f</w:t>
                  </w:r>
                  <w:r w:rsidRPr="00CD669A">
                    <w:rPr>
                      <w:b/>
                      <w:i w:val="0"/>
                      <w:color w:val="000000" w:themeColor="text1"/>
                      <w:sz w:val="16"/>
                    </w:rPr>
                    <w:t xml:space="preserve"> </w:t>
                  </w:r>
                  <w:r>
                    <w:rPr>
                      <w:b/>
                      <w:i w:val="0"/>
                      <w:color w:val="000000" w:themeColor="text1"/>
                      <w:sz w:val="16"/>
                    </w:rPr>
                    <w:t xml:space="preserve"> for</w:t>
                  </w:r>
                  <w:proofErr w:type="gramEnd"/>
                  <w:r w:rsidRPr="00CD669A">
                    <w:rPr>
                      <w:b/>
                      <w:i w:val="0"/>
                      <w:color w:val="000000" w:themeColor="text1"/>
                      <w:sz w:val="16"/>
                    </w:rPr>
                    <w:t xml:space="preserve"> varying SNRs. The whiskers show the 95% confidence bounds and the green line indicate</w:t>
                  </w:r>
                  <w:r>
                    <w:rPr>
                      <w:b/>
                      <w:i w:val="0"/>
                      <w:color w:val="000000" w:themeColor="text1"/>
                      <w:sz w:val="16"/>
                    </w:rPr>
                    <w:t>s</w:t>
                  </w:r>
                  <w:r w:rsidRPr="00CD669A">
                    <w:rPr>
                      <w:b/>
                      <w:i w:val="0"/>
                      <w:color w:val="000000" w:themeColor="text1"/>
                      <w:sz w:val="16"/>
                    </w:rPr>
                    <w:t xml:space="preserve"> the true value of the parameter.</w:t>
                  </w:r>
                  <w:bookmarkEnd w:id="597"/>
                </w:p>
                <w:p w:rsidR="00122D64" w:rsidRDefault="00122D64" w:rsidP="000E1CD1">
                  <w:pPr>
                    <w:pStyle w:val="Caption"/>
                    <w:rPr>
                      <w:noProof/>
                    </w:rPr>
                  </w:pPr>
                </w:p>
                <w:p w:rsidR="00122D64" w:rsidRDefault="00122D64"/>
                <w:p w:rsidR="00122D64" w:rsidRPr="003553E9" w:rsidRDefault="00122D64" w:rsidP="000E1CD1">
                  <w:pPr>
                    <w:pStyle w:val="Caption"/>
                    <w:rPr>
                      <w:rFonts w:eastAsiaTheme="minorEastAsia"/>
                      <w:i w:val="0"/>
                      <w:color w:val="auto"/>
                    </w:rPr>
                  </w:pPr>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7</w:t>
                  </w:r>
                  <w:r w:rsidRPr="00CD669A">
                    <w:rPr>
                      <w:rStyle w:val="IntenseReference"/>
                      <w:i w:val="0"/>
                    </w:rPr>
                    <w:fldChar w:fldCharType="end"/>
                  </w:r>
                  <w:bookmarkEnd w:id="598"/>
                  <w:r>
                    <w:rPr>
                      <w:rStyle w:val="IntenseReference"/>
                      <w:i w:val="0"/>
                    </w:rPr>
                    <w:t>:</w:t>
                  </w:r>
                  <w:r w:rsidRPr="003553E9">
                    <w:rPr>
                      <w:i w:val="0"/>
                    </w:rPr>
                    <w:t xml:space="preserve"> </w:t>
                  </w:r>
                  <w:r w:rsidRPr="00CD669A">
                    <w:rPr>
                      <w:b/>
                      <w:i w:val="0"/>
                      <w:color w:val="000000" w:themeColor="text1"/>
                      <w:sz w:val="16"/>
                    </w:rPr>
                    <w:t xml:space="preserve">Estimated values of </w:t>
                  </w:r>
                  <w:r>
                    <w:rPr>
                      <w:b/>
                      <w:i w:val="0"/>
                      <w:color w:val="000000" w:themeColor="text1"/>
                      <w:sz w:val="16"/>
                    </w:rPr>
                    <w:t>parameter (a) a (b) b (c) c (d) d (e) e (f) f</w:t>
                  </w:r>
                  <w:r w:rsidRPr="00CD669A">
                    <w:rPr>
                      <w:b/>
                      <w:i w:val="0"/>
                      <w:color w:val="000000" w:themeColor="text1"/>
                      <w:sz w:val="16"/>
                    </w:rPr>
                    <w:t xml:space="preserve"> for varying SNRs. The whiskers show the 95% confidence bounds and the green line indicate the true value of the parameter.</w:t>
                  </w:r>
                </w:p>
                <w:p w:rsidR="00122D64" w:rsidRDefault="00122D64" w:rsidP="000E1CD1">
                  <w:pPr>
                    <w:pStyle w:val="Caption"/>
                    <w:rPr>
                      <w:noProof/>
                    </w:rPr>
                  </w:pPr>
                </w:p>
              </w:txbxContent>
            </v:textbox>
            <w10:wrap type="topAndBottom"/>
          </v:shape>
        </w:pict>
      </w:r>
      <w:r>
        <w:rPr>
          <w:rFonts w:ascii="Cambria" w:hAnsi="Cambria"/>
          <w:noProof/>
        </w:rPr>
        <w:pict>
          <v:shape id="_x0000_s1052" type="#_x0000_t202" style="position:absolute;margin-left:231.15pt;margin-top:122.25pt;width:27pt;height:17.85pt;z-index:-2515548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9FJAIAACQEAAAOAAAAZHJzL2Uyb0RvYy54bWysU9tu2zAMfR+wfxD0vthxk6w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" stroked="f">
            <v:textbox style="mso-next-textbox:#_x0000_s1052">
              <w:txbxContent>
                <w:p w:rsidR="00122D64" w:rsidRPr="007F52FB" w:rsidRDefault="00122D64" w:rsidP="000E1CD1">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p w:rsidR="00122D64" w:rsidRDefault="00122D64"/>
                <w:p w:rsidR="00122D64" w:rsidRPr="007F52FB" w:rsidRDefault="00122D64" w:rsidP="000E1CD1">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txbxContent>
            </v:textbox>
          </v:shape>
        </w:pict>
      </w:r>
      <w:r>
        <w:rPr>
          <w:rFonts w:ascii="Cambria" w:hAnsi="Cambria"/>
          <w:noProof/>
        </w:rPr>
        <w:pict>
          <v:shape id="_x0000_s1053" type="#_x0000_t202" style="position:absolute;margin-left:70.8pt;margin-top:122.1pt;width:27pt;height:17.85pt;z-index:-251557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nJAIAACQ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" stroked="f">
            <v:textbox style="mso-next-textbox:#_x0000_s1053">
              <w:txbxContent>
                <w:p w:rsidR="00122D64" w:rsidRPr="007F52FB" w:rsidRDefault="00122D64" w:rsidP="000E1CD1">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p w:rsidR="00122D64" w:rsidRDefault="00122D64"/>
                <w:p w:rsidR="00122D64" w:rsidRPr="007F52FB" w:rsidRDefault="00122D64" w:rsidP="000E1CD1">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txbxContent>
            </v:textbox>
          </v:shape>
        </w:pict>
      </w:r>
      <w:r>
        <w:rPr>
          <w:rFonts w:ascii="Cambria" w:hAnsi="Cambria"/>
          <w:noProof/>
        </w:rPr>
        <w:pict>
          <v:shape id="_x0000_s1054" type="#_x0000_t202" style="position:absolute;margin-left:384.55pt;margin-top:122.35pt;width:27pt;height:17.85pt;z-index:-251551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" stroked="f">
            <v:textbox style="mso-next-textbox:#_x0000_s1054">
              <w:txbxContent>
                <w:p w:rsidR="00122D64" w:rsidRPr="007F52FB" w:rsidRDefault="00122D64" w:rsidP="000E1CD1">
                  <w:pPr>
                    <w:rPr>
                      <w:sz w:val="14"/>
                      <w:szCs w:val="14"/>
                    </w:rPr>
                  </w:pPr>
                  <w:r>
                    <w:rPr>
                      <w:sz w:val="14"/>
                      <w:szCs w:val="14"/>
                    </w:rPr>
                    <w:t xml:space="preserve">  </w:t>
                  </w:r>
                  <w:r w:rsidRPr="007F52FB">
                    <w:rPr>
                      <w:sz w:val="14"/>
                      <w:szCs w:val="14"/>
                    </w:rPr>
                    <w:t>(</w:t>
                  </w:r>
                  <w:r>
                    <w:rPr>
                      <w:sz w:val="14"/>
                      <w:szCs w:val="14"/>
                    </w:rPr>
                    <w:t>f</w:t>
                  </w:r>
                  <w:r w:rsidRPr="007F52FB">
                    <w:rPr>
                      <w:sz w:val="14"/>
                      <w:szCs w:val="14"/>
                    </w:rPr>
                    <w:t>)</w:t>
                  </w:r>
                </w:p>
                <w:p w:rsidR="00122D64" w:rsidRDefault="00122D64"/>
                <w:p w:rsidR="00122D64" w:rsidRPr="007F52FB" w:rsidRDefault="00122D64" w:rsidP="000E1CD1">
                  <w:pPr>
                    <w:rPr>
                      <w:sz w:val="14"/>
                      <w:szCs w:val="14"/>
                    </w:rPr>
                  </w:pPr>
                  <w:r w:rsidRPr="00CD669A">
                    <w:rPr>
                      <w:rStyle w:val="IntenseReference"/>
                      <w:i/>
                    </w:rPr>
                    <w:t xml:space="preserve">Figure </w:t>
                  </w:r>
                  <w:r w:rsidRPr="00CD669A">
                    <w:rPr>
                      <w:rStyle w:val="IntenseReference"/>
                      <w:i/>
                    </w:rPr>
                    <w:fldChar w:fldCharType="begin"/>
                  </w:r>
                  <w:r w:rsidRPr="00CD669A">
                    <w:rPr>
                      <w:rStyle w:val="IntenseReference"/>
                      <w:i/>
                    </w:rPr>
                    <w:instrText xml:space="preserve"> SEQ Figure \* ARABIC </w:instrText>
                  </w:r>
                  <w:r w:rsidRPr="00CD669A">
                    <w:rPr>
                      <w:rStyle w:val="IntenseReference"/>
                      <w:i/>
                    </w:rPr>
                    <w:fldChar w:fldCharType="separate"/>
                  </w:r>
                  <w:r>
                    <w:rPr>
                      <w:rStyle w:val="IntenseReference"/>
                      <w:i/>
                      <w:noProof/>
                    </w:rPr>
                    <w:t>7</w:t>
                  </w:r>
                  <w:r w:rsidRPr="00CD669A">
                    <w:rPr>
                      <w:rStyle w:val="IntenseReference"/>
                      <w:i/>
                    </w:rPr>
                    <w:fldChar w:fldCharType="end"/>
                  </w:r>
                  <w:r>
                    <w:rPr>
                      <w:sz w:val="14"/>
                      <w:szCs w:val="14"/>
                    </w:rPr>
                    <w:t xml:space="preserve">  </w:t>
                  </w:r>
                  <w:r w:rsidRPr="007F52FB">
                    <w:rPr>
                      <w:sz w:val="14"/>
                      <w:szCs w:val="14"/>
                    </w:rPr>
                    <w:t>(</w:t>
                  </w:r>
                  <w:r>
                    <w:rPr>
                      <w:sz w:val="14"/>
                      <w:szCs w:val="14"/>
                    </w:rPr>
                    <w:t>f</w:t>
                  </w:r>
                  <w:r w:rsidRPr="007F52FB">
                    <w:rPr>
                      <w:sz w:val="14"/>
                      <w:szCs w:val="14"/>
                    </w:rPr>
                    <w:t>)</w:t>
                  </w:r>
                </w:p>
              </w:txbxContent>
            </v:textbox>
          </v:shape>
        </w:pict>
      </w:r>
    </w:p>
    <w:p w:rsidR="00382524" w:rsidRDefault="00E51964" w:rsidP="00186737">
      <w:pPr>
        <w:spacing w:after="0" w:line="480" w:lineRule="auto"/>
        <w:rPr>
          <w:rFonts w:ascii="Cambria" w:eastAsiaTheme="minorEastAsia" w:hAnsi="Cambria"/>
        </w:rPr>
      </w:pPr>
      <w:r>
        <w:rPr>
          <w:rFonts w:ascii="Cambria" w:eastAsiaTheme="minorEastAsia" w:hAnsi="Cambria"/>
        </w:rPr>
        <w:lastRenderedPageBreak/>
        <w:t>This</w:t>
      </w:r>
      <w:commentRangeStart w:id="599"/>
      <w:commentRangeStart w:id="600"/>
      <w:r w:rsidR="00974928" w:rsidRPr="00E07154">
        <w:rPr>
          <w:rFonts w:ascii="Cambria" w:eastAsiaTheme="minorEastAsia" w:hAnsi="Cambria"/>
        </w:rPr>
        <w:t xml:space="preserve"> </w:t>
      </w:r>
      <w:r>
        <w:rPr>
          <w:rFonts w:ascii="Cambria" w:eastAsiaTheme="minorEastAsia" w:hAnsi="Cambria"/>
        </w:rPr>
        <w:t xml:space="preserve">approach was then tested on </w:t>
      </w:r>
      <w:r w:rsidR="00974928" w:rsidRPr="00E07154">
        <w:rPr>
          <w:rFonts w:ascii="Cambria" w:eastAsiaTheme="minorEastAsia" w:hAnsi="Cambria"/>
        </w:rPr>
        <w:t>spindles</w:t>
      </w:r>
      <w:r>
        <w:rPr>
          <w:rFonts w:ascii="Cambria" w:eastAsiaTheme="minorEastAsia" w:hAnsi="Cambria"/>
        </w:rPr>
        <w:t xml:space="preserve"> obtained from EOG data</w:t>
      </w:r>
      <w:r w:rsidR="00974928" w:rsidRPr="00E07154">
        <w:rPr>
          <w:rFonts w:ascii="Cambria" w:eastAsiaTheme="minorEastAsia" w:hAnsi="Cambria"/>
        </w:rPr>
        <w:t xml:space="preserve">. </w:t>
      </w:r>
      <w:commentRangeEnd w:id="599"/>
      <w:r w:rsidR="00EF3456" w:rsidRPr="00E07154">
        <w:rPr>
          <w:rStyle w:val="CommentReference"/>
          <w:rFonts w:ascii="Cambria" w:hAnsi="Cambria"/>
        </w:rPr>
        <w:commentReference w:id="599"/>
      </w:r>
      <w:commentRangeEnd w:id="600"/>
      <w:r w:rsidR="000C0FED" w:rsidRPr="00E07154">
        <w:rPr>
          <w:rStyle w:val="CommentReference"/>
          <w:rFonts w:ascii="Cambria" w:hAnsi="Cambria"/>
        </w:rPr>
        <w:commentReference w:id="600"/>
      </w:r>
      <w:r w:rsidR="00974928" w:rsidRPr="00E07154">
        <w:rPr>
          <w:rFonts w:ascii="Cambria" w:eastAsiaTheme="minorEastAsia" w:hAnsi="Cambria"/>
        </w:rPr>
        <w:t xml:space="preserve">As the true parameter values of </w:t>
      </w:r>
      <w:r w:rsidR="00FF2EC9" w:rsidRPr="00E07154">
        <w:rPr>
          <w:rFonts w:ascii="Cambria" w:eastAsiaTheme="minorEastAsia" w:hAnsi="Cambria"/>
        </w:rPr>
        <w:t xml:space="preserve">the </w:t>
      </w:r>
      <w:r w:rsidR="00974928" w:rsidRPr="00E07154">
        <w:rPr>
          <w:rFonts w:ascii="Cambria" w:eastAsiaTheme="minorEastAsia" w:hAnsi="Cambria"/>
        </w:rPr>
        <w:t xml:space="preserve">real spindles are </w:t>
      </w:r>
      <w:r w:rsidR="00FF2EC9" w:rsidRPr="00E07154">
        <w:rPr>
          <w:rFonts w:ascii="Cambria" w:eastAsiaTheme="minorEastAsia" w:hAnsi="Cambria"/>
        </w:rPr>
        <w:t xml:space="preserve">not </w:t>
      </w:r>
      <w:r w:rsidR="00974928" w:rsidRPr="00E07154">
        <w:rPr>
          <w:rFonts w:ascii="Cambria" w:eastAsiaTheme="minorEastAsia" w:hAnsi="Cambria"/>
        </w:rPr>
        <w:t>known</w:t>
      </w:r>
      <w:r w:rsidR="00FF2EC9" w:rsidRPr="00E07154">
        <w:rPr>
          <w:rFonts w:ascii="Cambria" w:eastAsiaTheme="minorEastAsia" w:hAnsi="Cambria"/>
        </w:rPr>
        <w:t>, we instead</w:t>
      </w:r>
      <w:r w:rsidR="0049156E" w:rsidRPr="00E07154">
        <w:rPr>
          <w:rFonts w:ascii="Cambria" w:eastAsiaTheme="minorEastAsia" w:hAnsi="Cambria"/>
        </w:rPr>
        <w:t xml:space="preserve"> </w:t>
      </w:r>
      <w:r w:rsidR="001254EA" w:rsidRPr="00E07154">
        <w:rPr>
          <w:rFonts w:ascii="Cambria" w:eastAsiaTheme="minorEastAsia" w:hAnsi="Cambria"/>
        </w:rPr>
        <w:t>compare</w:t>
      </w:r>
      <w:r w:rsidR="00FF2EC9" w:rsidRPr="00E07154">
        <w:rPr>
          <w:rFonts w:ascii="Cambria" w:eastAsiaTheme="minorEastAsia" w:hAnsi="Cambria"/>
        </w:rPr>
        <w:t xml:space="preserve">d the </w:t>
      </w:r>
      <w:r w:rsidR="001254EA" w:rsidRPr="00E07154">
        <w:rPr>
          <w:rFonts w:ascii="Cambria" w:eastAsiaTheme="minorEastAsia" w:hAnsi="Cambria"/>
        </w:rPr>
        <w:t>spindle</w:t>
      </w:r>
      <w:r w:rsidR="00FF2EC9" w:rsidRPr="00E07154">
        <w:rPr>
          <w:rFonts w:ascii="Cambria" w:eastAsiaTheme="minorEastAsia" w:hAnsi="Cambria"/>
        </w:rPr>
        <w:t xml:space="preserve"> properties </w:t>
      </w:r>
      <w:r w:rsidR="001254EA" w:rsidRPr="00E07154">
        <w:rPr>
          <w:rFonts w:ascii="Cambria" w:eastAsiaTheme="minorEastAsia" w:hAnsi="Cambria"/>
        </w:rPr>
        <w:t xml:space="preserve">to the properties derived from the parameter estimates. As discussed in </w:t>
      </w:r>
      <w:r w:rsidR="00382524">
        <w:rPr>
          <w:rFonts w:ascii="Cambria" w:eastAsiaTheme="minorEastAsia" w:hAnsi="Cambria"/>
        </w:rPr>
        <w:t>s</w:t>
      </w:r>
      <w:r w:rsidR="001254EA" w:rsidRPr="00E07154">
        <w:rPr>
          <w:rFonts w:ascii="Cambria" w:eastAsiaTheme="minorEastAsia" w:hAnsi="Cambria"/>
        </w:rPr>
        <w:t xml:space="preserve">ection </w:t>
      </w:r>
      <w:r w:rsidR="000D3BD7">
        <w:rPr>
          <w:rFonts w:ascii="Cambria" w:eastAsiaTheme="minorEastAsia" w:hAnsi="Cambria"/>
        </w:rPr>
        <w:fldChar w:fldCharType="begin"/>
      </w:r>
      <w:r w:rsidR="00382524">
        <w:rPr>
          <w:rFonts w:ascii="Cambria" w:eastAsiaTheme="minorEastAsia" w:hAnsi="Cambria"/>
        </w:rPr>
        <w:instrText xml:space="preserve"> REF _Ref397864026 \r \h </w:instrText>
      </w:r>
      <w:r w:rsidR="000D3BD7">
        <w:rPr>
          <w:rFonts w:ascii="Cambria" w:eastAsiaTheme="minorEastAsia" w:hAnsi="Cambria"/>
        </w:rPr>
      </w:r>
      <w:r w:rsidR="000D3BD7">
        <w:rPr>
          <w:rFonts w:ascii="Cambria" w:eastAsiaTheme="minorEastAsia" w:hAnsi="Cambria"/>
        </w:rPr>
        <w:fldChar w:fldCharType="separate"/>
      </w:r>
      <w:r w:rsidR="00382524">
        <w:rPr>
          <w:rFonts w:ascii="Cambria" w:eastAsiaTheme="minorEastAsia" w:hAnsi="Cambria"/>
        </w:rPr>
        <w:t>3</w:t>
      </w:r>
      <w:r w:rsidR="000D3BD7">
        <w:rPr>
          <w:rFonts w:ascii="Cambria" w:eastAsiaTheme="minorEastAsia" w:hAnsi="Cambria"/>
        </w:rPr>
        <w:fldChar w:fldCharType="end"/>
      </w:r>
      <w:r w:rsidR="00B36145" w:rsidRPr="00E07154">
        <w:rPr>
          <w:rFonts w:ascii="Cambria" w:eastAsiaTheme="minorEastAsia" w:hAnsi="Cambria"/>
        </w:rPr>
        <w:t>,</w:t>
      </w:r>
      <w:r w:rsidR="00B36145" w:rsidRPr="00E07154">
        <w:rPr>
          <w:rFonts w:ascii="Cambria" w:eastAsiaTheme="minorEastAsia" w:hAnsi="Cambria"/>
          <w:b/>
        </w:rPr>
        <w:t xml:space="preserve"> </w:t>
      </w:r>
      <m:oMath>
        <m:r>
          <w:ins w:id="601" w:author="Beena Ahmed" w:date="2014-09-09T08:25:00Z">
            <m:rPr>
              <m:sty m:val="bi"/>
            </m:rPr>
            <w:rPr>
              <w:rFonts w:ascii="Cambria Math" w:eastAsiaTheme="minorEastAsia" w:hAnsi="Cambria Math"/>
            </w:rPr>
            <m:t>e/2π</m:t>
          </w:ins>
        </m:r>
        <m:f>
          <m:fPr>
            <m:ctrlPr>
              <w:del w:id="602" w:author="Beena Ahmed" w:date="2014-09-09T08:25:00Z">
                <w:rPr>
                  <w:rFonts w:ascii="Cambria Math" w:eastAsiaTheme="minorEastAsia" w:hAnsi="Cambria Math"/>
                  <w:i/>
                </w:rPr>
              </w:del>
            </m:ctrlPr>
          </m:fPr>
          <m:num>
            <m:r>
              <w:del w:id="603" w:author="Beena Ahmed" w:date="2014-09-09T08:25:00Z">
                <w:rPr>
                  <w:rFonts w:ascii="Cambria Math" w:eastAsiaTheme="minorEastAsia" w:hAnsi="Cambria Math"/>
                </w:rPr>
                <m:t>e</m:t>
              </w:del>
            </m:r>
          </m:num>
          <m:den>
            <m:r>
              <w:del w:id="604" w:author="Beena Ahmed" w:date="2014-09-09T08:25:00Z">
                <w:rPr>
                  <w:rFonts w:ascii="Cambria Math" w:eastAsiaTheme="minorEastAsia" w:hAnsi="Cambria Math"/>
                </w:rPr>
                <m:t>2π</m:t>
              </w:del>
            </m:r>
          </m:den>
        </m:f>
      </m:oMath>
      <w:r w:rsidR="001254EA" w:rsidRPr="00E07154">
        <w:rPr>
          <w:rFonts w:ascii="Cambria" w:eastAsiaTheme="minorEastAsia" w:hAnsi="Cambria"/>
        </w:rPr>
        <w:t xml:space="preserve"> </w:t>
      </w:r>
      <w:r w:rsidR="00BA78A9" w:rsidRPr="00E07154">
        <w:rPr>
          <w:rFonts w:ascii="Cambria" w:eastAsiaTheme="minorEastAsia" w:hAnsi="Cambria"/>
        </w:rPr>
        <w:t>provides an</w:t>
      </w:r>
      <w:r w:rsidR="00AB4D79" w:rsidRPr="00E07154">
        <w:rPr>
          <w:rFonts w:ascii="Cambria" w:eastAsiaTheme="minorEastAsia" w:hAnsi="Cambria"/>
        </w:rPr>
        <w:t xml:space="preserve"> estimate of the </w:t>
      </w:r>
      <w:r w:rsidR="00BA78A9" w:rsidRPr="00E07154">
        <w:rPr>
          <w:rFonts w:ascii="Cambria" w:eastAsiaTheme="minorEastAsia" w:hAnsi="Cambria"/>
        </w:rPr>
        <w:t xml:space="preserve">frequency in Hertz. </w:t>
      </w:r>
      <w:r w:rsidR="00AD1E88" w:rsidRPr="00E07154">
        <w:rPr>
          <w:rFonts w:ascii="Cambria" w:eastAsiaTheme="minorEastAsia" w:hAnsi="Cambria"/>
        </w:rPr>
        <w:t xml:space="preserve"> </w:t>
      </w:r>
    </w:p>
    <w:tbl>
      <w:tblPr>
        <w:tblStyle w:val="GridTable5Dark-Accent11"/>
        <w:tblW w:w="0" w:type="auto"/>
        <w:tblLook w:val="04A0" w:firstRow="1" w:lastRow="0" w:firstColumn="1" w:lastColumn="0" w:noHBand="0" w:noVBand="1"/>
      </w:tblPr>
      <w:tblGrid>
        <w:gridCol w:w="1981"/>
        <w:gridCol w:w="1896"/>
        <w:gridCol w:w="1897"/>
        <w:gridCol w:w="1897"/>
        <w:gridCol w:w="1679"/>
      </w:tblGrid>
      <w:tr w:rsidR="00382524" w:rsidRPr="00382524" w:rsidTr="00382524">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981" w:type="dxa"/>
          </w:tcPr>
          <w:p w:rsidR="00382524" w:rsidRPr="00382524" w:rsidRDefault="00382524" w:rsidP="00186737">
            <w:pPr>
              <w:spacing w:line="480" w:lineRule="auto"/>
              <w:rPr>
                <w:rFonts w:ascii="Cambria" w:eastAsiaTheme="minorEastAsia" w:hAnsi="Cambria"/>
                <w:sz w:val="20"/>
              </w:rPr>
            </w:pPr>
            <w:r w:rsidRPr="00382524">
              <w:rPr>
                <w:rFonts w:ascii="Cambria" w:eastAsiaTheme="minorEastAsia" w:hAnsi="Cambria"/>
                <w:sz w:val="20"/>
              </w:rPr>
              <w:t>Frequency</w:t>
            </w:r>
          </w:p>
        </w:tc>
        <w:tc>
          <w:tcPr>
            <w:tcW w:w="1896" w:type="dxa"/>
          </w:tcPr>
          <w:p w:rsidR="00382524" w:rsidRPr="00382524" w:rsidRDefault="00382524" w:rsidP="00186737">
            <w:pPr>
              <w:spacing w:line="480"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sz w:val="20"/>
              </w:rPr>
            </w:pPr>
            <w:r w:rsidRPr="00382524">
              <w:rPr>
                <w:rFonts w:ascii="Cambria" w:eastAsiaTheme="minorEastAsia" w:hAnsi="Cambria"/>
                <w:sz w:val="20"/>
              </w:rPr>
              <w:t>Spindle 1</w:t>
            </w:r>
          </w:p>
        </w:tc>
        <w:tc>
          <w:tcPr>
            <w:tcW w:w="1897" w:type="dxa"/>
          </w:tcPr>
          <w:p w:rsidR="00382524" w:rsidRPr="00382524" w:rsidRDefault="00382524" w:rsidP="00186737">
            <w:pPr>
              <w:spacing w:line="480"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sz w:val="20"/>
              </w:rPr>
            </w:pPr>
            <w:r w:rsidRPr="00382524">
              <w:rPr>
                <w:rFonts w:ascii="Cambria" w:eastAsiaTheme="minorEastAsia" w:hAnsi="Cambria"/>
                <w:sz w:val="20"/>
              </w:rPr>
              <w:t>Spindle 2</w:t>
            </w:r>
          </w:p>
        </w:tc>
        <w:tc>
          <w:tcPr>
            <w:tcW w:w="1897" w:type="dxa"/>
          </w:tcPr>
          <w:p w:rsidR="00382524" w:rsidRPr="00382524" w:rsidRDefault="00382524" w:rsidP="00186737">
            <w:pPr>
              <w:spacing w:line="480"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sz w:val="20"/>
              </w:rPr>
            </w:pPr>
            <w:r w:rsidRPr="00382524">
              <w:rPr>
                <w:rFonts w:ascii="Cambria" w:eastAsiaTheme="minorEastAsia" w:hAnsi="Cambria"/>
                <w:sz w:val="20"/>
              </w:rPr>
              <w:t>Spindle 3</w:t>
            </w:r>
          </w:p>
        </w:tc>
        <w:tc>
          <w:tcPr>
            <w:tcW w:w="1679" w:type="dxa"/>
          </w:tcPr>
          <w:p w:rsidR="00382524" w:rsidRPr="00382524" w:rsidRDefault="00382524" w:rsidP="00186737">
            <w:pPr>
              <w:spacing w:line="480"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sz w:val="20"/>
              </w:rPr>
            </w:pPr>
            <w:r>
              <w:rPr>
                <w:rFonts w:ascii="Cambria" w:eastAsiaTheme="minorEastAsia" w:hAnsi="Cambria"/>
                <w:sz w:val="20"/>
              </w:rPr>
              <w:t>Average Error</w:t>
            </w:r>
          </w:p>
        </w:tc>
      </w:tr>
      <w:tr w:rsidR="00382524" w:rsidRPr="00382524" w:rsidTr="0038252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981" w:type="dxa"/>
          </w:tcPr>
          <w:p w:rsidR="00382524" w:rsidRPr="00382524" w:rsidRDefault="00382524" w:rsidP="00186737">
            <w:pPr>
              <w:spacing w:line="480" w:lineRule="auto"/>
              <w:rPr>
                <w:rFonts w:ascii="Cambria" w:eastAsiaTheme="minorEastAsia" w:hAnsi="Cambria"/>
                <w:sz w:val="20"/>
              </w:rPr>
            </w:pPr>
            <w:r w:rsidRPr="00382524">
              <w:rPr>
                <w:rFonts w:ascii="Cambria" w:eastAsiaTheme="minorEastAsia" w:hAnsi="Cambria"/>
                <w:sz w:val="20"/>
              </w:rPr>
              <w:t>From Model</w:t>
            </w:r>
          </w:p>
        </w:tc>
        <w:tc>
          <w:tcPr>
            <w:tcW w:w="1896" w:type="dxa"/>
            <w:vAlign w:val="center"/>
          </w:tcPr>
          <w:p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12.4677</w:t>
            </w:r>
          </w:p>
        </w:tc>
        <w:tc>
          <w:tcPr>
            <w:tcW w:w="1897" w:type="dxa"/>
            <w:vAlign w:val="center"/>
          </w:tcPr>
          <w:p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13.6787</w:t>
            </w:r>
          </w:p>
        </w:tc>
        <w:tc>
          <w:tcPr>
            <w:tcW w:w="1897" w:type="dxa"/>
            <w:vAlign w:val="center"/>
          </w:tcPr>
          <w:p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14.0753</w:t>
            </w:r>
          </w:p>
        </w:tc>
        <w:tc>
          <w:tcPr>
            <w:tcW w:w="1679" w:type="dxa"/>
            <w:vMerge w:val="restart"/>
          </w:tcPr>
          <w:p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sz w:val="20"/>
              </w:rPr>
            </w:pPr>
          </w:p>
        </w:tc>
      </w:tr>
      <w:tr w:rsidR="00382524" w:rsidRPr="00382524" w:rsidTr="00382524">
        <w:trPr>
          <w:trHeight w:hRule="exact" w:val="288"/>
        </w:trPr>
        <w:tc>
          <w:tcPr>
            <w:cnfStyle w:val="001000000000" w:firstRow="0" w:lastRow="0" w:firstColumn="1" w:lastColumn="0" w:oddVBand="0" w:evenVBand="0" w:oddHBand="0" w:evenHBand="0" w:firstRowFirstColumn="0" w:firstRowLastColumn="0" w:lastRowFirstColumn="0" w:lastRowLastColumn="0"/>
            <w:tcW w:w="1981" w:type="dxa"/>
          </w:tcPr>
          <w:p w:rsidR="00382524" w:rsidRPr="00382524" w:rsidRDefault="00382524" w:rsidP="00186737">
            <w:pPr>
              <w:spacing w:line="480" w:lineRule="auto"/>
              <w:rPr>
                <w:rFonts w:ascii="Cambria" w:eastAsiaTheme="minorEastAsia" w:hAnsi="Cambria"/>
                <w:sz w:val="20"/>
              </w:rPr>
            </w:pPr>
            <w:r w:rsidRPr="00382524">
              <w:rPr>
                <w:rFonts w:ascii="Cambria" w:eastAsiaTheme="minorEastAsia" w:hAnsi="Cambria"/>
                <w:sz w:val="20"/>
              </w:rPr>
              <w:t>From Spectrum</w:t>
            </w:r>
          </w:p>
        </w:tc>
        <w:tc>
          <w:tcPr>
            <w:tcW w:w="1896" w:type="dxa"/>
            <w:vAlign w:val="center"/>
          </w:tcPr>
          <w:p w:rsidR="00382524" w:rsidRPr="00382524" w:rsidRDefault="00382524"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12.5</w:t>
            </w:r>
          </w:p>
        </w:tc>
        <w:tc>
          <w:tcPr>
            <w:tcW w:w="1897" w:type="dxa"/>
            <w:vAlign w:val="center"/>
          </w:tcPr>
          <w:p w:rsidR="00382524" w:rsidRPr="00382524" w:rsidRDefault="00382524"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13.5</w:t>
            </w:r>
          </w:p>
        </w:tc>
        <w:tc>
          <w:tcPr>
            <w:tcW w:w="1897" w:type="dxa"/>
            <w:vAlign w:val="center"/>
          </w:tcPr>
          <w:p w:rsidR="00382524" w:rsidRPr="00382524" w:rsidRDefault="00382524"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14</w:t>
            </w:r>
          </w:p>
        </w:tc>
        <w:tc>
          <w:tcPr>
            <w:tcW w:w="1679" w:type="dxa"/>
            <w:vMerge/>
          </w:tcPr>
          <w:p w:rsidR="00382524" w:rsidRPr="00382524" w:rsidRDefault="00382524"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hAnsi="Cambria"/>
                <w:color w:val="000000"/>
                <w:sz w:val="20"/>
              </w:rPr>
            </w:pPr>
          </w:p>
        </w:tc>
      </w:tr>
      <w:tr w:rsidR="00382524" w:rsidRPr="00382524" w:rsidTr="0038252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981" w:type="dxa"/>
          </w:tcPr>
          <w:p w:rsidR="00382524" w:rsidRPr="00382524" w:rsidRDefault="00382524" w:rsidP="00186737">
            <w:pPr>
              <w:spacing w:line="480" w:lineRule="auto"/>
              <w:rPr>
                <w:rFonts w:ascii="Cambria" w:eastAsiaTheme="minorEastAsia" w:hAnsi="Cambria"/>
                <w:sz w:val="20"/>
              </w:rPr>
            </w:pPr>
            <w:r w:rsidRPr="00382524">
              <w:rPr>
                <w:rFonts w:ascii="Cambria" w:eastAsiaTheme="minorEastAsia" w:hAnsi="Cambria"/>
                <w:sz w:val="20"/>
              </w:rPr>
              <w:t>Relative Error</w:t>
            </w:r>
          </w:p>
        </w:tc>
        <w:tc>
          <w:tcPr>
            <w:tcW w:w="1896" w:type="dxa"/>
            <w:vAlign w:val="center"/>
          </w:tcPr>
          <w:p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0.0323</w:t>
            </w:r>
          </w:p>
        </w:tc>
        <w:tc>
          <w:tcPr>
            <w:tcW w:w="1897" w:type="dxa"/>
            <w:vAlign w:val="center"/>
          </w:tcPr>
          <w:p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0.1787</w:t>
            </w:r>
          </w:p>
        </w:tc>
        <w:tc>
          <w:tcPr>
            <w:tcW w:w="1897" w:type="dxa"/>
            <w:vAlign w:val="center"/>
          </w:tcPr>
          <w:p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0.0753</w:t>
            </w:r>
          </w:p>
        </w:tc>
        <w:tc>
          <w:tcPr>
            <w:tcW w:w="1679" w:type="dxa"/>
          </w:tcPr>
          <w:p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sz w:val="20"/>
              </w:rPr>
            </w:pPr>
            <w:r>
              <w:rPr>
                <w:rFonts w:ascii="Cambria" w:hAnsi="Cambria"/>
                <w:color w:val="000000"/>
                <w:sz w:val="20"/>
              </w:rPr>
              <w:t>0.0954</w:t>
            </w:r>
          </w:p>
        </w:tc>
      </w:tr>
      <w:tr w:rsidR="00382524" w:rsidRPr="00382524" w:rsidTr="00382524">
        <w:trPr>
          <w:trHeight w:hRule="exact" w:val="360"/>
        </w:trPr>
        <w:tc>
          <w:tcPr>
            <w:cnfStyle w:val="001000000000" w:firstRow="0" w:lastRow="0" w:firstColumn="1" w:lastColumn="0" w:oddVBand="0" w:evenVBand="0" w:oddHBand="0" w:evenHBand="0" w:firstRowFirstColumn="0" w:firstRowLastColumn="0" w:lastRowFirstColumn="0" w:lastRowLastColumn="0"/>
            <w:tcW w:w="7671" w:type="dxa"/>
            <w:gridSpan w:val="4"/>
            <w:shd w:val="clear" w:color="auto" w:fill="FFFFFF" w:themeFill="background1"/>
          </w:tcPr>
          <w:p w:rsidR="00382524" w:rsidRDefault="00382524" w:rsidP="00186737">
            <w:pPr>
              <w:spacing w:line="480" w:lineRule="auto"/>
              <w:jc w:val="center"/>
              <w:rPr>
                <w:rFonts w:ascii="Cambria" w:eastAsiaTheme="minorEastAsia" w:hAnsi="Cambria"/>
              </w:rPr>
            </w:pPr>
            <w:bookmarkStart w:id="605" w:name="_Ref397869623"/>
            <w:r w:rsidRPr="00382524">
              <w:rPr>
                <w:rStyle w:val="IntenseReference"/>
                <w:b/>
                <w:sz w:val="18"/>
              </w:rPr>
              <w:t xml:space="preserve">Table </w:t>
            </w:r>
            <w:r w:rsidR="000D3BD7" w:rsidRPr="00382524">
              <w:rPr>
                <w:rStyle w:val="IntenseReference"/>
                <w:sz w:val="18"/>
              </w:rPr>
              <w:fldChar w:fldCharType="begin"/>
            </w:r>
            <w:r w:rsidRPr="00382524">
              <w:rPr>
                <w:rStyle w:val="IntenseReference"/>
                <w:b/>
                <w:sz w:val="18"/>
              </w:rPr>
              <w:instrText xml:space="preserve"> SEQ Table \* ARABIC </w:instrText>
            </w:r>
            <w:r w:rsidR="000D3BD7" w:rsidRPr="00382524">
              <w:rPr>
                <w:rStyle w:val="IntenseReference"/>
                <w:sz w:val="18"/>
              </w:rPr>
              <w:fldChar w:fldCharType="separate"/>
            </w:r>
            <w:r w:rsidRPr="00382524">
              <w:rPr>
                <w:rStyle w:val="IntenseReference"/>
                <w:b/>
                <w:sz w:val="18"/>
              </w:rPr>
              <w:t>2</w:t>
            </w:r>
            <w:r w:rsidR="000D3BD7" w:rsidRPr="00382524">
              <w:rPr>
                <w:rStyle w:val="IntenseReference"/>
                <w:sz w:val="18"/>
              </w:rPr>
              <w:fldChar w:fldCharType="end"/>
            </w:r>
            <w:bookmarkEnd w:id="605"/>
            <w:r w:rsidRPr="00382524">
              <w:rPr>
                <w:rStyle w:val="IntenseReference"/>
                <w:b/>
                <w:sz w:val="18"/>
              </w:rPr>
              <w:t>:</w:t>
            </w:r>
            <w:r w:rsidRPr="00382524">
              <w:rPr>
                <w:sz w:val="18"/>
              </w:rPr>
              <w:t xml:space="preserve"> </w:t>
            </w:r>
            <w:r w:rsidRPr="00382524">
              <w:rPr>
                <w:color w:val="000000" w:themeColor="text1"/>
                <w:sz w:val="16"/>
              </w:rPr>
              <w:t>Estimates of central frequencies in Hz for three spindles from the model and their frequency spectrums.</w:t>
            </w:r>
          </w:p>
          <w:p w:rsidR="00382524" w:rsidRPr="00382524" w:rsidRDefault="00382524" w:rsidP="00186737">
            <w:pPr>
              <w:spacing w:line="480" w:lineRule="auto"/>
              <w:rPr>
                <w:rFonts w:ascii="Cambria" w:hAnsi="Cambria"/>
                <w:color w:val="000000"/>
                <w:sz w:val="20"/>
              </w:rPr>
            </w:pPr>
          </w:p>
        </w:tc>
        <w:tc>
          <w:tcPr>
            <w:tcW w:w="1679" w:type="dxa"/>
            <w:shd w:val="clear" w:color="auto" w:fill="FFFFFF" w:themeFill="background1"/>
          </w:tcPr>
          <w:p w:rsidR="00382524" w:rsidRPr="00382524" w:rsidRDefault="00382524" w:rsidP="00186737">
            <w:pPr>
              <w:spacing w:line="480" w:lineRule="auto"/>
              <w:jc w:val="center"/>
              <w:cnfStyle w:val="000000000000" w:firstRow="0" w:lastRow="0" w:firstColumn="0" w:lastColumn="0" w:oddVBand="0" w:evenVBand="0" w:oddHBand="0" w:evenHBand="0" w:firstRowFirstColumn="0" w:firstRowLastColumn="0" w:lastRowFirstColumn="0" w:lastRowLastColumn="0"/>
              <w:rPr>
                <w:rStyle w:val="IntenseReference"/>
                <w:b w:val="0"/>
                <w:sz w:val="18"/>
              </w:rPr>
            </w:pPr>
          </w:p>
        </w:tc>
      </w:tr>
    </w:tbl>
    <w:p w:rsidR="00802A1D" w:rsidRPr="00382524" w:rsidRDefault="009E4F43" w:rsidP="00186737">
      <w:pPr>
        <w:spacing w:after="0" w:line="480" w:lineRule="auto"/>
        <w:ind w:firstLine="720"/>
        <w:rPr>
          <w:rFonts w:ascii="Cambria" w:eastAsiaTheme="minorEastAsia" w:hAnsi="Cambria"/>
        </w:rPr>
      </w:pPr>
      <w:r>
        <w:fldChar w:fldCharType="begin"/>
      </w:r>
      <w:r>
        <w:instrText xml:space="preserve"> REF _Ref397869623 \h  \* MERGEFORMAT </w:instrText>
      </w:r>
      <w:r>
        <w:fldChar w:fldCharType="separate"/>
      </w:r>
      <w:r w:rsidR="00382524" w:rsidRPr="00382524">
        <w:rPr>
          <w:rFonts w:ascii="Cambria" w:eastAsiaTheme="minorEastAsia" w:hAnsi="Cambria"/>
        </w:rPr>
        <w:t>Table 2</w:t>
      </w:r>
      <w:r>
        <w:fldChar w:fldCharType="end"/>
      </w:r>
      <w:r w:rsidR="00AD1E88" w:rsidRPr="00E07154">
        <w:rPr>
          <w:rFonts w:ascii="Cambria" w:eastAsiaTheme="minorEastAsia" w:hAnsi="Cambria"/>
        </w:rPr>
        <w:t xml:space="preserve"> compares frequencies of </w:t>
      </w:r>
      <w:r w:rsidR="00AD1E88" w:rsidRPr="00382524">
        <w:rPr>
          <w:rFonts w:ascii="Cambria" w:eastAsiaTheme="minorEastAsia" w:hAnsi="Cambria"/>
        </w:rPr>
        <w:t>3</w:t>
      </w:r>
      <w:r w:rsidR="00AD1E88" w:rsidRPr="00E07154">
        <w:rPr>
          <w:rFonts w:ascii="Cambria" w:eastAsiaTheme="minorEastAsia" w:hAnsi="Cambria"/>
          <w:i/>
        </w:rPr>
        <w:t xml:space="preserve"> </w:t>
      </w:r>
      <w:r w:rsidR="00AD1E88" w:rsidRPr="00382524">
        <w:rPr>
          <w:rFonts w:ascii="Cambria" w:eastAsiaTheme="minorEastAsia" w:hAnsi="Cambria"/>
        </w:rPr>
        <w:t xml:space="preserve">sample </w:t>
      </w:r>
      <w:r w:rsidR="00FF2EC9" w:rsidRPr="00382524">
        <w:rPr>
          <w:rFonts w:ascii="Cambria" w:eastAsiaTheme="minorEastAsia" w:hAnsi="Cambria"/>
        </w:rPr>
        <w:t xml:space="preserve">real </w:t>
      </w:r>
      <w:r w:rsidR="00AD1E88" w:rsidRPr="00382524">
        <w:rPr>
          <w:rFonts w:ascii="Cambria" w:eastAsiaTheme="minorEastAsia" w:hAnsi="Cambria"/>
        </w:rPr>
        <w:t>spindles</w:t>
      </w:r>
      <w:r w:rsidR="00AD1E88" w:rsidRPr="00E07154">
        <w:rPr>
          <w:rFonts w:ascii="Cambria" w:eastAsiaTheme="minorEastAsia" w:hAnsi="Cambria"/>
        </w:rPr>
        <w:t xml:space="preserve"> </w:t>
      </w:r>
      <w:r w:rsidR="00FF2EC9" w:rsidRPr="00E07154">
        <w:rPr>
          <w:rFonts w:ascii="Cambria" w:eastAsiaTheme="minorEastAsia" w:hAnsi="Cambria"/>
        </w:rPr>
        <w:t xml:space="preserve">obtained from the most </w:t>
      </w:r>
      <w:r w:rsidR="00382524">
        <w:rPr>
          <w:rFonts w:ascii="Cambria" w:eastAsiaTheme="minorEastAsia" w:hAnsi="Cambria"/>
        </w:rPr>
        <w:t xml:space="preserve">dominant </w:t>
      </w:r>
      <w:r w:rsidR="00FF2EC9" w:rsidRPr="00E07154">
        <w:rPr>
          <w:rFonts w:ascii="Cambria" w:eastAsiaTheme="minorEastAsia" w:hAnsi="Cambria"/>
        </w:rPr>
        <w:t>peak in their frequency spectrum to the frequency obtained from the QPS model.</w:t>
      </w:r>
      <w:r w:rsidR="00AD1E88" w:rsidRPr="00E07154">
        <w:rPr>
          <w:rFonts w:ascii="Cambria" w:eastAsiaTheme="minorEastAsia" w:hAnsi="Cambria"/>
        </w:rPr>
        <w:t xml:space="preserve"> As seen, </w:t>
      </w:r>
      <w:r w:rsidR="005676E8" w:rsidRPr="00E07154">
        <w:rPr>
          <w:rFonts w:ascii="Cambria" w:eastAsiaTheme="minorEastAsia" w:hAnsi="Cambria"/>
        </w:rPr>
        <w:t xml:space="preserve">the estimated frequency has </w:t>
      </w:r>
      <w:r w:rsidR="00AD1E88" w:rsidRPr="00E07154">
        <w:rPr>
          <w:rFonts w:ascii="Cambria" w:eastAsiaTheme="minorEastAsia" w:hAnsi="Cambria"/>
        </w:rPr>
        <w:t xml:space="preserve">an average error of only </w:t>
      </w:r>
      <w:r w:rsidR="00802A1D" w:rsidRPr="00E07154">
        <w:rPr>
          <w:rFonts w:ascii="Cambria" w:eastAsiaTheme="minorEastAsia" w:hAnsi="Cambria"/>
        </w:rPr>
        <w:t>~0.1Hz.</w:t>
      </w:r>
    </w:p>
    <w:p w:rsidR="00241D3B" w:rsidRPr="00E07154" w:rsidRDefault="00382524" w:rsidP="00186737">
      <w:pPr>
        <w:spacing w:after="0" w:line="480" w:lineRule="auto"/>
        <w:ind w:firstLine="720"/>
        <w:rPr>
          <w:rFonts w:ascii="Cambria" w:eastAsiaTheme="minorEastAsia" w:hAnsi="Cambria"/>
        </w:rPr>
      </w:pPr>
      <w:r w:rsidRPr="00E07154">
        <w:rPr>
          <w:rFonts w:ascii="Cambria" w:hAnsi="Cambria"/>
          <w:noProof/>
        </w:rPr>
        <w:drawing>
          <wp:anchor distT="0" distB="0" distL="114300" distR="114300" simplePos="0" relativeHeight="251834368" behindDoc="0" locked="0" layoutInCell="1" allowOverlap="1" wp14:anchorId="57A6DB19" wp14:editId="373031AA">
            <wp:simplePos x="0" y="0"/>
            <wp:positionH relativeFrom="column">
              <wp:posOffset>0</wp:posOffset>
            </wp:positionH>
            <wp:positionV relativeFrom="paragraph">
              <wp:posOffset>655320</wp:posOffset>
            </wp:positionV>
            <wp:extent cx="1958229" cy="1600200"/>
            <wp:effectExtent l="0" t="0" r="4445" b="0"/>
            <wp:wrapTopAndBottom/>
            <wp:docPr id="289" name="Picture 289" descr="C:\Users\mohammed_n.ahmed\Desktop\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hammed_n.ahmed\Desktop\s15.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3681" t="2244" r="8407" b="1945"/>
                    <a:stretch/>
                  </pic:blipFill>
                  <pic:spPr bwMode="auto">
                    <a:xfrm>
                      <a:off x="0" y="0"/>
                      <a:ext cx="1958229" cy="160020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 id="_x0000_s1055" type="#_x0000_t202" style="position:absolute;left:0;text-align:left;margin-left:62.9pt;margin-top:203.1pt;width:27pt;height:17.85pt;z-index:-2514749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" stroked="f">
            <v:textbox style="mso-next-textbox:#_x0000_s1055">
              <w:txbxContent>
                <w:p w:rsidR="00122D64" w:rsidRPr="007F52FB" w:rsidRDefault="00122D64" w:rsidP="007F4B77">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7F4B77">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w:r>
      <w:r w:rsidR="00802A1D" w:rsidRPr="00E07154">
        <w:rPr>
          <w:rFonts w:ascii="Cambria" w:eastAsiaTheme="minorEastAsia" w:hAnsi="Cambria"/>
        </w:rPr>
        <w:t xml:space="preserve">To </w:t>
      </w:r>
      <w:r>
        <w:rPr>
          <w:rFonts w:ascii="Cambria" w:eastAsiaTheme="minorEastAsia" w:hAnsi="Cambria"/>
        </w:rPr>
        <w:t>illustrate</w:t>
      </w:r>
      <w:r w:rsidR="00802A1D" w:rsidRPr="00E07154">
        <w:rPr>
          <w:rFonts w:ascii="Cambria" w:eastAsiaTheme="minorEastAsia" w:hAnsi="Cambria"/>
        </w:rPr>
        <w:t xml:space="preserve"> the goodness of fit, the three spindle</w:t>
      </w:r>
      <w:r w:rsidR="009D6837" w:rsidRPr="00E07154">
        <w:rPr>
          <w:rFonts w:ascii="Cambria" w:eastAsiaTheme="minorEastAsia" w:hAnsi="Cambria"/>
        </w:rPr>
        <w:t xml:space="preserve">s </w:t>
      </w:r>
      <w:r>
        <w:rPr>
          <w:rFonts w:ascii="Cambria" w:eastAsiaTheme="minorEastAsia" w:hAnsi="Cambria"/>
        </w:rPr>
        <w:t xml:space="preserve">from </w:t>
      </w:r>
      <w:r w:rsidR="009E4F43">
        <w:fldChar w:fldCharType="begin"/>
      </w:r>
      <w:r w:rsidR="009E4F43">
        <w:instrText xml:space="preserve"> REF _Ref397869623 \h  \* MERGEFORMAT </w:instrText>
      </w:r>
      <w:r w:rsidR="009E4F43">
        <w:fldChar w:fldCharType="separate"/>
      </w:r>
      <w:r w:rsidRPr="00382524">
        <w:rPr>
          <w:rFonts w:ascii="Cambria" w:eastAsiaTheme="minorEastAsia" w:hAnsi="Cambria"/>
        </w:rPr>
        <w:t>Table 2</w:t>
      </w:r>
      <w:r w:rsidR="009E4F43">
        <w:fldChar w:fldCharType="end"/>
      </w:r>
      <w:r w:rsidR="00985813" w:rsidRPr="00E07154">
        <w:rPr>
          <w:rFonts w:ascii="Cambria" w:eastAsiaTheme="minorEastAsia" w:hAnsi="Cambria"/>
        </w:rPr>
        <w:t xml:space="preserve"> </w:t>
      </w:r>
      <w:r w:rsidR="009D6837" w:rsidRPr="00E07154">
        <w:rPr>
          <w:rFonts w:ascii="Cambria" w:eastAsiaTheme="minorEastAsia" w:hAnsi="Cambria"/>
        </w:rPr>
        <w:t>are shown in</w:t>
      </w:r>
      <w:r>
        <w:rPr>
          <w:rFonts w:ascii="Cambria" w:eastAsiaTheme="minorEastAsia" w:hAnsi="Cambria"/>
        </w:rPr>
        <w:t xml:space="preserve"> </w:t>
      </w:r>
      <w:r w:rsidR="009E4F43">
        <w:fldChar w:fldCharType="begin"/>
      </w:r>
      <w:r w:rsidR="009E4F43">
        <w:instrText xml:space="preserve"> REF _Ref397870006 \h  \* MERGEFORMAT </w:instrText>
      </w:r>
      <w:r w:rsidR="009E4F43">
        <w:fldChar w:fldCharType="separate"/>
      </w:r>
      <w:r w:rsidRPr="00382524">
        <w:rPr>
          <w:rFonts w:ascii="Cambria" w:eastAsiaTheme="minorEastAsia" w:hAnsi="Cambria"/>
        </w:rPr>
        <w:t>Figure 8</w:t>
      </w:r>
      <w:r w:rsidR="009E4F43">
        <w:fldChar w:fldCharType="end"/>
      </w:r>
      <w:r w:rsidR="009D6837" w:rsidRPr="00E07154">
        <w:rPr>
          <w:rFonts w:ascii="Cambria" w:eastAsiaTheme="minorEastAsia" w:hAnsi="Cambria"/>
        </w:rPr>
        <w:t xml:space="preserve">. </w:t>
      </w:r>
      <w:r w:rsidR="009D6837" w:rsidRPr="00E07154">
        <w:rPr>
          <w:rFonts w:ascii="Cambria" w:eastAsiaTheme="minorEastAsia" w:hAnsi="Cambria"/>
          <w:highlight w:val="yellow"/>
        </w:rPr>
        <w:t>The fitted model for each spindle is superimposed on the spindle in red.</w:t>
      </w:r>
      <w:r w:rsidR="009D6837" w:rsidRPr="00E07154">
        <w:rPr>
          <w:rFonts w:ascii="Cambria" w:eastAsiaTheme="minorEastAsia" w:hAnsi="Cambria"/>
        </w:rPr>
        <w:t xml:space="preserve"> </w:t>
      </w:r>
      <w:r w:rsidR="00241D3B" w:rsidRPr="00E07154">
        <w:rPr>
          <w:rFonts w:ascii="Cambria" w:eastAsiaTheme="minorEastAsia" w:hAnsi="Cambria"/>
        </w:rPr>
        <w:t>(</w:t>
      </w:r>
      <w:proofErr w:type="gramStart"/>
      <w:r w:rsidR="00241D3B" w:rsidRPr="00E07154">
        <w:rPr>
          <w:rFonts w:ascii="Cambria" w:eastAsiaTheme="minorEastAsia" w:hAnsi="Cambria"/>
        </w:rPr>
        <w:t>write</w:t>
      </w:r>
      <w:proofErr w:type="gramEnd"/>
      <w:r w:rsidR="00241D3B" w:rsidRPr="00E07154">
        <w:rPr>
          <w:rFonts w:ascii="Cambria" w:eastAsiaTheme="minorEastAsia" w:hAnsi="Cambria"/>
        </w:rPr>
        <w:t xml:space="preserve"> in different way)</w:t>
      </w:r>
    </w:p>
    <w:p w:rsidR="00DB6DDE" w:rsidRPr="00E07154" w:rsidRDefault="00382524" w:rsidP="00186737">
      <w:pPr>
        <w:spacing w:after="0" w:line="480" w:lineRule="auto"/>
        <w:rPr>
          <w:rStyle w:val="IntenseEmphasis"/>
          <w:rFonts w:ascii="Cambria" w:eastAsiaTheme="minorEastAsia" w:hAnsi="Cambria"/>
          <w:i w:val="0"/>
          <w:iCs w:val="0"/>
          <w:color w:val="auto"/>
        </w:rPr>
      </w:pPr>
      <w:r w:rsidRPr="00E07154">
        <w:rPr>
          <w:rFonts w:ascii="Cambria" w:hAnsi="Cambria"/>
          <w:noProof/>
        </w:rPr>
        <w:drawing>
          <wp:anchor distT="0" distB="0" distL="114300" distR="114300" simplePos="0" relativeHeight="251839488" behindDoc="0" locked="0" layoutInCell="1" allowOverlap="1" wp14:anchorId="4EEE0998" wp14:editId="1CF2E6F6">
            <wp:simplePos x="0" y="0"/>
            <wp:positionH relativeFrom="column">
              <wp:posOffset>4009390</wp:posOffset>
            </wp:positionH>
            <wp:positionV relativeFrom="paragraph">
              <wp:posOffset>1826895</wp:posOffset>
            </wp:positionV>
            <wp:extent cx="1936115" cy="1600200"/>
            <wp:effectExtent l="0" t="0" r="6985" b="0"/>
            <wp:wrapTopAndBottom/>
            <wp:docPr id="292" name="Picture 292" descr="C:\Users\mohammed_n.ahmed\Desktop\s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hammed_n.ahmed\Desktop\s155.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4732" t="1684" r="8092" b="2230"/>
                    <a:stretch/>
                  </pic:blipFill>
                  <pic:spPr bwMode="auto">
                    <a:xfrm>
                      <a:off x="0" y="0"/>
                      <a:ext cx="1936115" cy="1600200"/>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hAnsi="Cambria"/>
          <w:noProof/>
        </w:rPr>
        <w:drawing>
          <wp:anchor distT="0" distB="0" distL="114300" distR="114300" simplePos="0" relativeHeight="251838464" behindDoc="0" locked="0" layoutInCell="1" allowOverlap="1" wp14:anchorId="2D931D92" wp14:editId="7FE23856">
            <wp:simplePos x="0" y="0"/>
            <wp:positionH relativeFrom="column">
              <wp:posOffset>-6071</wp:posOffset>
            </wp:positionH>
            <wp:positionV relativeFrom="paragraph">
              <wp:posOffset>1824990</wp:posOffset>
            </wp:positionV>
            <wp:extent cx="1937762" cy="1600200"/>
            <wp:effectExtent l="0" t="0" r="5715" b="0"/>
            <wp:wrapTopAndBottom/>
            <wp:docPr id="291" name="Picture 291" descr="C:\Users\mohammed_n.ahmed\Desktop\s8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hammed_n.ahmed\Desktop\s88 (2).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4838" t="1964" r="8302" b="2370"/>
                    <a:stretch/>
                  </pic:blipFill>
                  <pic:spPr bwMode="auto">
                    <a:xfrm>
                      <a:off x="0" y="0"/>
                      <a:ext cx="1937762" cy="160020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 id="_x0000_s1056" type="#_x0000_t202" style="position:absolute;margin-left:224.75pt;margin-top:269.55pt;width:27pt;height:17.85pt;z-index:-25147289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R57JAIAACQ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" stroked="f">
            <v:textbox style="mso-next-textbox:#_x0000_s1056">
              <w:txbxContent>
                <w:p w:rsidR="00122D64" w:rsidRPr="007F52FB" w:rsidRDefault="00122D64" w:rsidP="007F4B77">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7F4B77">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w:r>
      <w:r w:rsidR="007F4B77" w:rsidRPr="00E07154">
        <w:rPr>
          <w:rFonts w:ascii="Cambria" w:hAnsi="Cambria"/>
          <w:noProof/>
        </w:rPr>
        <w:drawing>
          <wp:anchor distT="0" distB="0" distL="114300" distR="114300" simplePos="0" relativeHeight="251837440" behindDoc="0" locked="0" layoutInCell="1" allowOverlap="1" wp14:anchorId="24983454" wp14:editId="7E1C425E">
            <wp:simplePos x="0" y="0"/>
            <wp:positionH relativeFrom="column">
              <wp:posOffset>2006487</wp:posOffset>
            </wp:positionH>
            <wp:positionV relativeFrom="paragraph">
              <wp:posOffset>1822980</wp:posOffset>
            </wp:positionV>
            <wp:extent cx="1928495" cy="1600200"/>
            <wp:effectExtent l="0" t="0" r="0" b="0"/>
            <wp:wrapTopAndBottom/>
            <wp:docPr id="290" name="Picture 290" descr="C:\Users\mohammed_n.ahmed\Desktop\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hammed_n.ahmed\Desktop\s88.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4943" t="1963" r="8617" b="2384"/>
                    <a:stretch/>
                  </pic:blipFill>
                  <pic:spPr bwMode="auto">
                    <a:xfrm>
                      <a:off x="0" y="0"/>
                      <a:ext cx="1928495" cy="1600200"/>
                    </a:xfrm>
                    <a:prstGeom prst="rect">
                      <a:avLst/>
                    </a:prstGeom>
                    <a:noFill/>
                    <a:ln>
                      <a:noFill/>
                    </a:ln>
                    <a:extLst>
                      <a:ext uri="{53640926-AAD7-44D8-BBD7-CCE9431645EC}">
                        <a14:shadowObscured xmlns:a14="http://schemas.microsoft.com/office/drawing/2010/main"/>
                      </a:ext>
                    </a:extLst>
                  </pic:spPr>
                </pic:pic>
              </a:graphicData>
            </a:graphic>
          </wp:anchor>
        </w:drawing>
      </w:r>
      <w:r w:rsidR="00F80B6C" w:rsidRPr="00E07154">
        <w:rPr>
          <w:rFonts w:ascii="Cambria" w:eastAsiaTheme="minorEastAsia" w:hAnsi="Cambria"/>
          <w:noProof/>
        </w:rPr>
        <w:drawing>
          <wp:anchor distT="0" distB="0" distL="114300" distR="114300" simplePos="0" relativeHeight="251836416" behindDoc="0" locked="0" layoutInCell="1" allowOverlap="1" wp14:anchorId="1D2B17C5" wp14:editId="193BB191">
            <wp:simplePos x="0" y="0"/>
            <wp:positionH relativeFrom="column">
              <wp:posOffset>1994535</wp:posOffset>
            </wp:positionH>
            <wp:positionV relativeFrom="paragraph">
              <wp:posOffset>0</wp:posOffset>
            </wp:positionV>
            <wp:extent cx="1940560" cy="1600200"/>
            <wp:effectExtent l="0" t="0" r="2540" b="0"/>
            <wp:wrapTopAndBottom/>
            <wp:docPr id="287" name="Picture 287" descr="C:\Users\mohammed_n.ahmed\Deskto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hammed_n.ahmed\Desktop\s8.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3891" t="1824" r="8720" b="2085"/>
                    <a:stretch/>
                  </pic:blipFill>
                  <pic:spPr bwMode="auto">
                    <a:xfrm>
                      <a:off x="0" y="0"/>
                      <a:ext cx="194056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F80B6C" w:rsidRPr="00E07154">
        <w:rPr>
          <w:rStyle w:val="IntenseEmphasis"/>
          <w:rFonts w:ascii="Cambria" w:hAnsi="Cambria"/>
          <w:i w:val="0"/>
          <w:noProof/>
        </w:rPr>
        <w:drawing>
          <wp:anchor distT="0" distB="0" distL="114300" distR="114300" simplePos="0" relativeHeight="251835392" behindDoc="0" locked="0" layoutInCell="1" allowOverlap="1" wp14:anchorId="2217C8B7" wp14:editId="057BE170">
            <wp:simplePos x="0" y="0"/>
            <wp:positionH relativeFrom="column">
              <wp:posOffset>3994773</wp:posOffset>
            </wp:positionH>
            <wp:positionV relativeFrom="paragraph">
              <wp:posOffset>1270</wp:posOffset>
            </wp:positionV>
            <wp:extent cx="1949119" cy="1600200"/>
            <wp:effectExtent l="0" t="0" r="0" b="0"/>
            <wp:wrapTopAndBottom/>
            <wp:docPr id="288" name="Picture 288" descr="C:\Users\mohammed_n.ahmed\Desktop\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hammed_n.ahmed\Desktop\s12.png"/>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3996" t="2244" r="8512" b="1949"/>
                    <a:stretch/>
                  </pic:blipFill>
                  <pic:spPr bwMode="auto">
                    <a:xfrm>
                      <a:off x="0" y="0"/>
                      <a:ext cx="1949119" cy="1600200"/>
                    </a:xfrm>
                    <a:prstGeom prst="rect">
                      <a:avLst/>
                    </a:prstGeom>
                    <a:noFill/>
                    <a:ln>
                      <a:noFill/>
                    </a:ln>
                    <a:extLst>
                      <a:ext uri="{53640926-AAD7-44D8-BBD7-CCE9431645EC}">
                        <a14:shadowObscured xmlns:a14="http://schemas.microsoft.com/office/drawing/2010/main"/>
                      </a:ext>
                    </a:extLst>
                  </pic:spPr>
                </pic:pic>
              </a:graphicData>
            </a:graphic>
          </wp:anchor>
        </w:drawing>
      </w:r>
    </w:p>
    <w:p w:rsidR="007F4B77" w:rsidRPr="00E07154" w:rsidRDefault="00122D64" w:rsidP="00186737">
      <w:pPr>
        <w:spacing w:after="0" w:line="480" w:lineRule="auto"/>
        <w:rPr>
          <w:rFonts w:ascii="Cambria" w:eastAsiaTheme="minorEastAsia" w:hAnsi="Cambria"/>
        </w:rPr>
      </w:pPr>
      <w:r>
        <w:rPr>
          <w:rFonts w:ascii="Cambria" w:hAnsi="Cambria"/>
          <w:noProof/>
        </w:rPr>
        <w:pict>
          <v:shape id="Text Box 297" o:spid="_x0000_s1057" type="#_x0000_t202" style="position:absolute;margin-left:0;margin-top:138.5pt;width:459pt;height:.05pt;z-index:2518456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" stroked="f">
            <v:textbox style="mso-next-textbox:#Text Box 297;mso-fit-shape-to-text:t" inset="0,0,0,0">
              <w:txbxContent>
                <w:p w:rsidR="00122D64" w:rsidRPr="007F4B77" w:rsidRDefault="00122D64" w:rsidP="007F4B77">
                  <w:pPr>
                    <w:pStyle w:val="Caption"/>
                    <w:rPr>
                      <w:rStyle w:val="IntenseReference"/>
                      <w:i w:val="0"/>
                    </w:rPr>
                  </w:pPr>
                  <w:bookmarkStart w:id="606" w:name="_Ref397870006"/>
                  <w:r w:rsidRPr="007F4B77">
                    <w:rPr>
                      <w:rStyle w:val="IntenseReference"/>
                      <w:i w:val="0"/>
                    </w:rPr>
                    <w:t xml:space="preserve">Figure </w:t>
                  </w:r>
                  <w:r w:rsidRPr="007F4B77">
                    <w:rPr>
                      <w:rStyle w:val="IntenseReference"/>
                      <w:i w:val="0"/>
                    </w:rPr>
                    <w:fldChar w:fldCharType="begin"/>
                  </w:r>
                  <w:r w:rsidRPr="007F4B77">
                    <w:rPr>
                      <w:rStyle w:val="IntenseReference"/>
                      <w:i w:val="0"/>
                    </w:rPr>
                    <w:instrText xml:space="preserve"> SEQ Figure \* ARABIC </w:instrText>
                  </w:r>
                  <w:r w:rsidRPr="007F4B77">
                    <w:rPr>
                      <w:rStyle w:val="IntenseReference"/>
                      <w:i w:val="0"/>
                    </w:rPr>
                    <w:fldChar w:fldCharType="separate"/>
                  </w:r>
                  <w:r>
                    <w:rPr>
                      <w:rStyle w:val="IntenseReference"/>
                      <w:i w:val="0"/>
                      <w:noProof/>
                    </w:rPr>
                    <w:t>8</w:t>
                  </w:r>
                  <w:r w:rsidRPr="007F4B77">
                    <w:rPr>
                      <w:rStyle w:val="IntenseReference"/>
                      <w:i w:val="0"/>
                    </w:rPr>
                    <w:fldChar w:fldCharType="end"/>
                  </w:r>
                  <w:bookmarkEnd w:id="606"/>
                  <w:r>
                    <w:rPr>
                      <w:rStyle w:val="IntenseReference"/>
                      <w:i w:val="0"/>
                    </w:rPr>
                    <w:t xml:space="preserve">:  </w:t>
                  </w:r>
                  <w:r w:rsidRPr="007F4B77">
                    <w:rPr>
                      <w:b/>
                      <w:i w:val="0"/>
                      <w:color w:val="auto"/>
                      <w:sz w:val="16"/>
                    </w:rPr>
                    <w:t>(a) Spindle retrieved from</w:t>
                  </w:r>
                  <w:r>
                    <w:rPr>
                      <w:b/>
                      <w:i w:val="0"/>
                      <w:color w:val="auto"/>
                      <w:sz w:val="16"/>
                    </w:rPr>
                    <w:t xml:space="preserve"> EEG recording (b</w:t>
                  </w:r>
                  <w:r w:rsidRPr="007F4B77">
                    <w:rPr>
                      <w:b/>
                      <w:i w:val="0"/>
                      <w:color w:val="auto"/>
                      <w:sz w:val="16"/>
                    </w:rPr>
                    <w:t xml:space="preserve">) </w:t>
                  </w:r>
                  <w:r>
                    <w:rPr>
                      <w:b/>
                      <w:i w:val="0"/>
                      <w:color w:val="auto"/>
                      <w:sz w:val="16"/>
                    </w:rPr>
                    <w:t xml:space="preserve">Retrieved </w:t>
                  </w:r>
                  <w:r w:rsidRPr="007F4B77">
                    <w:rPr>
                      <w:b/>
                      <w:i w:val="0"/>
                      <w:color w:val="auto"/>
                      <w:sz w:val="16"/>
                    </w:rPr>
                    <w:t xml:space="preserve">spindle fitted </w:t>
                  </w:r>
                  <w:r>
                    <w:rPr>
                      <w:b/>
                      <w:i w:val="0"/>
                      <w:color w:val="auto"/>
                      <w:sz w:val="16"/>
                    </w:rPr>
                    <w:t>with QPS</w:t>
                  </w:r>
                  <w:r w:rsidRPr="007F4B77">
                    <w:rPr>
                      <w:b/>
                      <w:i w:val="0"/>
                      <w:color w:val="auto"/>
                      <w:sz w:val="16"/>
                    </w:rPr>
                    <w:t xml:space="preserve"> model</w:t>
                  </w:r>
                </w:p>
              </w:txbxContent>
            </v:textbox>
            <w10:wrap type="topAndBottom"/>
          </v:shape>
        </w:pict>
      </w:r>
    </w:p>
    <w:p w:rsidR="00297304" w:rsidRPr="00E07154" w:rsidRDefault="00297304" w:rsidP="00186737">
      <w:pPr>
        <w:pStyle w:val="Heading1"/>
        <w:spacing w:before="0" w:line="480" w:lineRule="auto"/>
        <w:rPr>
          <w:rFonts w:ascii="Cambria" w:hAnsi="Cambria"/>
        </w:rPr>
      </w:pPr>
      <w:commentRangeStart w:id="607"/>
      <w:r w:rsidRPr="00E07154">
        <w:rPr>
          <w:rFonts w:ascii="Cambria" w:hAnsi="Cambria"/>
        </w:rPr>
        <w:lastRenderedPageBreak/>
        <w:t>Distribution of the 6 parameters</w:t>
      </w:r>
      <w:commentRangeEnd w:id="607"/>
      <w:r w:rsidR="00054CC7">
        <w:rPr>
          <w:rStyle w:val="CommentReference"/>
          <w:rFonts w:asciiTheme="minorHAnsi" w:eastAsiaTheme="minorHAnsi" w:hAnsiTheme="minorHAnsi" w:cstheme="minorBidi"/>
          <w:color w:val="auto"/>
        </w:rPr>
        <w:commentReference w:id="607"/>
      </w:r>
    </w:p>
    <w:p w:rsidR="00297304" w:rsidRPr="00E07154" w:rsidRDefault="00054CC7" w:rsidP="00186737">
      <w:pPr>
        <w:spacing w:after="0" w:line="480" w:lineRule="auto"/>
        <w:rPr>
          <w:rFonts w:ascii="Cambria" w:hAnsi="Cambria"/>
        </w:rPr>
      </w:pPr>
      <w:r w:rsidRPr="00054CC7">
        <w:rPr>
          <w:rFonts w:ascii="Cambria" w:hAnsi="Cambria"/>
          <w:noProof/>
          <w:highlight w:val="yellow"/>
        </w:rPr>
        <w:drawing>
          <wp:anchor distT="0" distB="0" distL="114300" distR="114300" simplePos="0" relativeHeight="251665408" behindDoc="0" locked="0" layoutInCell="1" allowOverlap="1" wp14:anchorId="7C8427B4" wp14:editId="74F4100F">
            <wp:simplePos x="0" y="0"/>
            <wp:positionH relativeFrom="margin">
              <wp:posOffset>19692</wp:posOffset>
            </wp:positionH>
            <wp:positionV relativeFrom="paragraph">
              <wp:posOffset>1253522</wp:posOffset>
            </wp:positionV>
            <wp:extent cx="2929708" cy="2240280"/>
            <wp:effectExtent l="0" t="0" r="4445"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_n.ahmed\Desktop\Plots\Parameter.jp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4180" t="1774" r="8636" b="9326"/>
                    <a:stretch/>
                  </pic:blipFill>
                  <pic:spPr bwMode="auto">
                    <a:xfrm>
                      <a:off x="0" y="0"/>
                      <a:ext cx="2929708" cy="224028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highlight w:val="yellow"/>
        </w:rPr>
        <w:pict>
          <v:shape id="Text Box 39" o:spid="_x0000_s1058" type="#_x0000_t202" style="position:absolute;margin-left:-.8pt;margin-top:287.65pt;width:467.3pt;height:16.8pt;z-index:2516992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" stroked="f">
            <v:textbox style="mso-next-textbox:#Text Box 39" inset="0,0,0,0">
              <w:txbxContent>
                <w:p w:rsidR="00122D64" w:rsidRPr="00971887" w:rsidRDefault="00122D64" w:rsidP="00297304">
                  <w:pPr>
                    <w:pStyle w:val="Caption"/>
                    <w:rPr>
                      <w:rStyle w:val="IntenseReference"/>
                      <w:i w:val="0"/>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9</w:t>
                  </w:r>
                  <w:r w:rsidRPr="00971887">
                    <w:rPr>
                      <w:rStyle w:val="IntenseReference"/>
                      <w:i w:val="0"/>
                    </w:rPr>
                    <w:fldChar w:fldCharType="end"/>
                  </w:r>
                  <w:r>
                    <w:rPr>
                      <w:rStyle w:val="IntenseReference"/>
                      <w:i w:val="0"/>
                    </w:rPr>
                    <w:t xml:space="preserve">: </w:t>
                  </w:r>
                  <w:r w:rsidRPr="00971887">
                    <w:rPr>
                      <w:b/>
                      <w:i w:val="0"/>
                      <w:color w:val="auto"/>
                      <w:sz w:val="16"/>
                    </w:rPr>
                    <w:t>Boxplot depicting</w:t>
                  </w:r>
                  <w:r>
                    <w:rPr>
                      <w:b/>
                      <w:i w:val="0"/>
                      <w:color w:val="auto"/>
                      <w:sz w:val="16"/>
                    </w:rPr>
                    <w:t xml:space="preserve"> parameter values for (a</w:t>
                  </w:r>
                  <w:r w:rsidRPr="00971887">
                    <w:rPr>
                      <w:b/>
                      <w:i w:val="0"/>
                      <w:color w:val="auto"/>
                      <w:sz w:val="16"/>
                    </w:rPr>
                    <w:t>) patient 1 and (b) patient 2</w:t>
                  </w:r>
                </w:p>
              </w:txbxContent>
            </v:textbox>
            <w10:wrap type="topAndBottom"/>
          </v:shape>
        </w:pict>
      </w:r>
      <w:r w:rsidR="00971887" w:rsidRPr="00054CC7">
        <w:rPr>
          <w:rFonts w:ascii="Cambria" w:hAnsi="Cambria"/>
          <w:noProof/>
          <w:highlight w:val="yellow"/>
        </w:rPr>
        <w:drawing>
          <wp:anchor distT="0" distB="0" distL="114300" distR="114300" simplePos="0" relativeHeight="251666432" behindDoc="0" locked="0" layoutInCell="1" allowOverlap="1" wp14:anchorId="52191066" wp14:editId="26970A20">
            <wp:simplePos x="0" y="0"/>
            <wp:positionH relativeFrom="margin">
              <wp:posOffset>3011431</wp:posOffset>
            </wp:positionH>
            <wp:positionV relativeFrom="paragraph">
              <wp:posOffset>1236835</wp:posOffset>
            </wp:positionV>
            <wp:extent cx="2917641" cy="224028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ed_n.ahmed\Desktop\Plots\Parameter (2).jp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4211" t="1531" r="8326" b="8925"/>
                    <a:stretch/>
                  </pic:blipFill>
                  <pic:spPr bwMode="auto">
                    <a:xfrm>
                      <a:off x="0" y="0"/>
                      <a:ext cx="2917641" cy="224028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highlight w:val="yellow"/>
        </w:rPr>
        <w:pict>
          <v:shape id="_x0000_s1059" type="#_x0000_t202" style="position:absolute;margin-left:342.5pt;margin-top:273.7pt;width:26.75pt;height:17.85pt;z-index:-25161523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" stroked="f">
            <v:textbox style="mso-next-textbox:#_x0000_s1059">
              <w:txbxContent>
                <w:p w:rsidR="00122D64" w:rsidRPr="007F52FB" w:rsidRDefault="00122D64" w:rsidP="00297304">
                  <w:pPr>
                    <w:rPr>
                      <w:sz w:val="14"/>
                      <w:szCs w:val="14"/>
                    </w:rPr>
                  </w:pP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b</w:t>
                  </w:r>
                  <w:r w:rsidRPr="007F52FB">
                    <w:rPr>
                      <w:sz w:val="14"/>
                      <w:szCs w:val="14"/>
                    </w:rPr>
                    <w:t>)</w:t>
                  </w:r>
                </w:p>
              </w:txbxContent>
            </v:textbox>
          </v:shape>
        </w:pict>
      </w:r>
      <w:r w:rsidR="00122D64">
        <w:rPr>
          <w:rFonts w:ascii="Cambria" w:hAnsi="Cambria"/>
          <w:noProof/>
          <w:highlight w:val="yellow"/>
        </w:rPr>
        <w:pict>
          <v:shape id="_x0000_s1060" type="#_x0000_t202" style="position:absolute;margin-left:114.2pt;margin-top:273.15pt;width:27pt;height:17.85pt;z-index:-25161625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kIwIAACM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" stroked="f">
            <v:textbox style="mso-next-textbox:#_x0000_s1060">
              <w:txbxContent>
                <w:p w:rsidR="00122D64" w:rsidRPr="007F52FB" w:rsidRDefault="00122D64" w:rsidP="00297304">
                  <w:pPr>
                    <w:rPr>
                      <w:sz w:val="14"/>
                      <w:szCs w:val="14"/>
                    </w:rPr>
                  </w:pP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a</w:t>
                  </w:r>
                  <w:r w:rsidRPr="007F52FB">
                    <w:rPr>
                      <w:sz w:val="14"/>
                      <w:szCs w:val="14"/>
                    </w:rPr>
                    <w:t>)</w:t>
                  </w:r>
                </w:p>
              </w:txbxContent>
            </v:textbox>
          </v:shape>
        </w:pict>
      </w:r>
      <w:r>
        <w:rPr>
          <w:rFonts w:ascii="Cambria" w:hAnsi="Cambria"/>
        </w:rPr>
        <w:t xml:space="preserve">The NLLS algorithm was applied to </w:t>
      </w:r>
      <w:r w:rsidR="00297304" w:rsidRPr="00E07154">
        <w:rPr>
          <w:rFonts w:ascii="Cambria" w:hAnsi="Cambria"/>
        </w:rPr>
        <w:t xml:space="preserve">real spindle data obtained </w:t>
      </w:r>
      <w:r>
        <w:rPr>
          <w:rFonts w:ascii="Cambria" w:hAnsi="Cambria"/>
        </w:rPr>
        <w:t xml:space="preserve">from EOG signals. </w:t>
      </w:r>
      <w:proofErr w:type="gramStart"/>
      <w:r w:rsidR="00297304" w:rsidRPr="00E07154">
        <w:rPr>
          <w:rFonts w:ascii="Cambria" w:hAnsi="Cambria"/>
        </w:rPr>
        <w:t xml:space="preserve">The figures </w:t>
      </w:r>
      <w:r w:rsidR="00297304" w:rsidRPr="00054CC7">
        <w:rPr>
          <w:rFonts w:ascii="Cambria" w:hAnsi="Cambria"/>
          <w:highlight w:val="yellow"/>
        </w:rPr>
        <w:t>[]</w:t>
      </w:r>
      <w:r w:rsidR="00297304" w:rsidRPr="00E07154">
        <w:rPr>
          <w:rFonts w:ascii="Cambria" w:hAnsi="Cambria"/>
        </w:rPr>
        <w:t xml:space="preserve"> below show the distribution of </w:t>
      </w:r>
      <w:r>
        <w:rPr>
          <w:rFonts w:ascii="Cambria" w:hAnsi="Cambria"/>
        </w:rPr>
        <w:t xml:space="preserve">QPS </w:t>
      </w:r>
      <w:r w:rsidR="00297304" w:rsidRPr="00E07154">
        <w:rPr>
          <w:rFonts w:ascii="Cambria" w:hAnsi="Cambria"/>
        </w:rPr>
        <w:t xml:space="preserve">parameter values across 500 spindles for </w:t>
      </w:r>
      <w:r>
        <w:rPr>
          <w:rFonts w:ascii="Cambria" w:hAnsi="Cambria"/>
        </w:rPr>
        <w:t>patient 1 and patient 2</w:t>
      </w:r>
      <w:r w:rsidR="00297304" w:rsidRPr="00E07154">
        <w:rPr>
          <w:rFonts w:ascii="Cambria" w:hAnsi="Cambria"/>
        </w:rPr>
        <w:t>.</w:t>
      </w:r>
      <w:proofErr w:type="gramEnd"/>
      <w:r w:rsidR="00297304" w:rsidRPr="00E07154">
        <w:rPr>
          <w:rFonts w:ascii="Cambria" w:hAnsi="Cambria"/>
        </w:rPr>
        <w:t xml:space="preserve"> </w:t>
      </w:r>
      <w:commentRangeStart w:id="608"/>
      <w:r w:rsidR="00297304" w:rsidRPr="00E07154">
        <w:rPr>
          <w:rFonts w:ascii="Cambria" w:hAnsi="Cambria"/>
        </w:rPr>
        <w:t>It should</w:t>
      </w:r>
      <w:commentRangeEnd w:id="608"/>
      <w:r>
        <w:rPr>
          <w:rStyle w:val="CommentReference"/>
        </w:rPr>
        <w:commentReference w:id="608"/>
      </w:r>
      <w:r w:rsidR="00297304" w:rsidRPr="00E07154">
        <w:rPr>
          <w:rFonts w:ascii="Cambria" w:hAnsi="Cambria"/>
        </w:rPr>
        <w:t xml:space="preserve"> be worth noting that similar distribution patterns were observed for all the 18 patients (not shown), indicating that these parameter values can be used to characterize spindles and potentially be used to automatically score spindles.</w:t>
      </w:r>
      <w:r w:rsidR="00297304" w:rsidRPr="00E07154">
        <w:rPr>
          <w:rFonts w:ascii="Cambria" w:hAnsi="Cambria"/>
          <w:noProof/>
        </w:rPr>
        <w:t xml:space="preserve"> </w:t>
      </w:r>
    </w:p>
    <w:p w:rsidR="00297304" w:rsidRPr="00E07154" w:rsidRDefault="00297304" w:rsidP="00186737">
      <w:pPr>
        <w:spacing w:after="0" w:line="480" w:lineRule="auto"/>
        <w:ind w:firstLine="720"/>
        <w:rPr>
          <w:rFonts w:ascii="Cambria" w:hAnsi="Cambria"/>
        </w:rPr>
      </w:pPr>
      <w:r w:rsidRPr="00E07154">
        <w:rPr>
          <w:rFonts w:ascii="Cambria" w:hAnsi="Cambria"/>
        </w:rPr>
        <w:t xml:space="preserve">As evident from the boxplots in figure </w:t>
      </w:r>
      <w:r w:rsidRPr="00054CC7">
        <w:rPr>
          <w:rFonts w:ascii="Cambria" w:hAnsi="Cambria"/>
          <w:highlight w:val="yellow"/>
        </w:rPr>
        <w:t>[]</w:t>
      </w:r>
      <w:r w:rsidRPr="00E07154">
        <w:rPr>
          <w:rFonts w:ascii="Cambria" w:hAnsi="Cambria"/>
        </w:rPr>
        <w:t xml:space="preserve">, similar parameter values are observed for both the patients. Interestingly, </w:t>
      </w:r>
      <w:proofErr w:type="gramStart"/>
      <w:r w:rsidR="00054CC7" w:rsidRPr="00E07154">
        <w:rPr>
          <w:rFonts w:ascii="Cambria" w:hAnsi="Cambria"/>
        </w:rPr>
        <w:t>parameter</w:t>
      </w:r>
      <m:oMath>
        <m:r>
          <w:rPr>
            <w:rFonts w:ascii="Cambria Math" w:hAnsi="Cambria Math"/>
          </w:rPr>
          <m:t xml:space="preserve"> a</m:t>
        </m:r>
      </m:oMath>
      <w:r w:rsidRPr="00E07154">
        <w:rPr>
          <w:rFonts w:ascii="Cambria" w:hAnsi="Cambria"/>
        </w:rPr>
        <w:t>, with the exception of a few outliers show</w:t>
      </w:r>
      <w:proofErr w:type="gramEnd"/>
      <w:r w:rsidRPr="00E07154">
        <w:rPr>
          <w:rFonts w:ascii="Cambria" w:hAnsi="Cambria"/>
        </w:rPr>
        <w:t xml:space="preserve"> negligible variation. This trend has been observed over 18 patients with only one exception as seen in figure []. Furthermore, the parameters do not show significant variation and is symmetrical about the median. </w:t>
      </w:r>
    </w:p>
    <w:p w:rsidR="00297304" w:rsidRPr="00E07154" w:rsidRDefault="00297304" w:rsidP="00186737">
      <w:pPr>
        <w:spacing w:after="0" w:line="480" w:lineRule="auto"/>
        <w:ind w:firstLine="720"/>
        <w:rPr>
          <w:rFonts w:ascii="Cambria" w:hAnsi="Cambria"/>
        </w:rPr>
      </w:pPr>
      <w:r w:rsidRPr="00E07154">
        <w:rPr>
          <w:rFonts w:ascii="Cambria" w:hAnsi="Cambria"/>
        </w:rPr>
        <w:t xml:space="preserve">It was stated earlier that parameter ‘e’ corresponds to the angular frequency of a spindle [] and from the above plots show that the frequency range fall within 11-16 Hz with the exception of a few outliers. The relatively similar distribution of parameter values across multiple patients point to the fact that there is potential for automatic spindle detection using these parameter values. </w:t>
      </w:r>
      <w:r w:rsidRPr="00E07154">
        <w:rPr>
          <w:rFonts w:ascii="Cambria" w:hAnsi="Cambria"/>
        </w:rPr>
        <w:lastRenderedPageBreak/>
        <w:t>However, there is a significant presence of outliers across all the p</w:t>
      </w:r>
      <w:r w:rsidR="005F26FE" w:rsidRPr="00E07154">
        <w:rPr>
          <w:rFonts w:ascii="Cambria" w:hAnsi="Cambria"/>
        </w:rPr>
        <w:t>arameters except for parameter d</w:t>
      </w:r>
      <w:r w:rsidRPr="00E07154">
        <w:rPr>
          <w:rFonts w:ascii="Cambria" w:hAnsi="Cambria"/>
        </w:rPr>
        <w:t xml:space="preserve"> which can resul</w:t>
      </w:r>
      <w:r w:rsidR="007932E4" w:rsidRPr="00E07154">
        <w:rPr>
          <w:rFonts w:ascii="Cambria" w:hAnsi="Cambria"/>
        </w:rPr>
        <w:t>t in plausible false detection.</w:t>
      </w:r>
    </w:p>
    <w:p w:rsidR="00297304" w:rsidRPr="00E07154" w:rsidRDefault="00297304" w:rsidP="00186737">
      <w:pPr>
        <w:pStyle w:val="Heading1"/>
        <w:spacing w:before="0" w:line="480" w:lineRule="auto"/>
        <w:rPr>
          <w:rFonts w:ascii="Cambria" w:hAnsi="Cambria"/>
        </w:rPr>
      </w:pPr>
      <w:r w:rsidRPr="00E07154">
        <w:rPr>
          <w:rFonts w:ascii="Cambria" w:hAnsi="Cambria"/>
        </w:rPr>
        <w:t>Mean Value of Parameters</w:t>
      </w:r>
    </w:p>
    <w:p w:rsidR="00297304" w:rsidRPr="00E07154" w:rsidRDefault="00054CC7" w:rsidP="00186737">
      <w:pPr>
        <w:spacing w:after="0" w:line="480" w:lineRule="auto"/>
        <w:rPr>
          <w:rFonts w:ascii="Cambria" w:hAnsi="Cambria"/>
        </w:rPr>
      </w:pPr>
      <w:r w:rsidRPr="00E07154">
        <w:rPr>
          <w:rFonts w:ascii="Cambria" w:hAnsi="Cambria"/>
          <w:noProof/>
          <w:highlight w:val="yellow"/>
        </w:rPr>
        <w:drawing>
          <wp:anchor distT="0" distB="0" distL="114300" distR="114300" simplePos="0" relativeHeight="251673600" behindDoc="0" locked="0" layoutInCell="1" allowOverlap="1" wp14:anchorId="0B6C24C7" wp14:editId="4ECB8DC8">
            <wp:simplePos x="0" y="0"/>
            <wp:positionH relativeFrom="column">
              <wp:posOffset>3992245</wp:posOffset>
            </wp:positionH>
            <wp:positionV relativeFrom="paragraph">
              <wp:posOffset>1264139</wp:posOffset>
            </wp:positionV>
            <wp:extent cx="1921510" cy="1645920"/>
            <wp:effectExtent l="0" t="0" r="254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hammed_n.ahmed\Desktop\Plots\MedError_ParameterC.pn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4863" r="7566"/>
                    <a:stretch/>
                  </pic:blipFill>
                  <pic:spPr bwMode="auto">
                    <a:xfrm>
                      <a:off x="0" y="0"/>
                      <a:ext cx="1921510" cy="1645920"/>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hAnsi="Cambria"/>
          <w:noProof/>
          <w:highlight w:val="yellow"/>
        </w:rPr>
        <w:drawing>
          <wp:anchor distT="0" distB="0" distL="114300" distR="114300" simplePos="0" relativeHeight="251675648" behindDoc="1" locked="0" layoutInCell="1" allowOverlap="1" wp14:anchorId="720B00ED" wp14:editId="2B2F8B0C">
            <wp:simplePos x="0" y="0"/>
            <wp:positionH relativeFrom="column">
              <wp:posOffset>1987955</wp:posOffset>
            </wp:positionH>
            <wp:positionV relativeFrom="paragraph">
              <wp:posOffset>1243393</wp:posOffset>
            </wp:positionV>
            <wp:extent cx="1929130" cy="16459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hammed_n.ahmed\Desktop\Plots\MedError_ParameterB.pn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535" r="7561"/>
                    <a:stretch/>
                  </pic:blipFill>
                  <pic:spPr bwMode="auto">
                    <a:xfrm>
                      <a:off x="0" y="0"/>
                      <a:ext cx="1929130" cy="1645920"/>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hAnsi="Cambria"/>
          <w:noProof/>
          <w:highlight w:val="yellow"/>
        </w:rPr>
        <w:drawing>
          <wp:anchor distT="0" distB="0" distL="114300" distR="114300" simplePos="0" relativeHeight="251674624" behindDoc="1" locked="0" layoutInCell="1" allowOverlap="1" wp14:anchorId="59F60414" wp14:editId="4E07605C">
            <wp:simplePos x="0" y="0"/>
            <wp:positionH relativeFrom="column">
              <wp:posOffset>21590</wp:posOffset>
            </wp:positionH>
            <wp:positionV relativeFrom="paragraph">
              <wp:posOffset>1304590</wp:posOffset>
            </wp:positionV>
            <wp:extent cx="1955800" cy="1645920"/>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hammed_n.ahmed\Desktop\Plots\MedError_ParameterA.pn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470" r="7383"/>
                    <a:stretch/>
                  </pic:blipFill>
                  <pic:spPr bwMode="auto">
                    <a:xfrm>
                      <a:off x="0" y="0"/>
                      <a:ext cx="1955800" cy="164592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highlight w:val="yellow"/>
        </w:rPr>
        <w:pict>
          <v:shape id="_x0000_s1061" type="#_x0000_t202" style="position:absolute;margin-left:70.8pt;margin-top:227.3pt;width:27pt;height:17.85pt;z-index:-251624448;visibility:visible;mso-wrap-distance-top:3.6pt;mso-wrap-distance-bottom:3.6pt;mso-position-horizontal-relative:text;mso-position-vertical-relative:tex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hKJAIAACQ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" stroked="f">
            <v:textbox style="mso-next-textbox:#_x0000_s1061">
              <w:txbxContent>
                <w:p w:rsidR="00122D64" w:rsidRPr="007F52FB" w:rsidRDefault="00122D64" w:rsidP="00297304">
                  <w:pPr>
                    <w:rPr>
                      <w:sz w:val="14"/>
                      <w:szCs w:val="14"/>
                    </w:rPr>
                  </w:pPr>
                  <w:r w:rsidRPr="007F52FB">
                    <w:rPr>
                      <w:sz w:val="14"/>
                      <w:szCs w:val="14"/>
                    </w:rPr>
                    <w:t>(a)</w:t>
                  </w:r>
                </w:p>
                <w:p w:rsidR="00122D64" w:rsidRDefault="00122D64"/>
                <w:p w:rsidR="00122D64" w:rsidRPr="007F52FB" w:rsidRDefault="00122D64" w:rsidP="00297304">
                  <w:pPr>
                    <w:rPr>
                      <w:sz w:val="14"/>
                      <w:szCs w:val="14"/>
                    </w:rPr>
                  </w:pPr>
                  <w:r w:rsidRPr="007F52FB">
                    <w:rPr>
                      <w:sz w:val="14"/>
                      <w:szCs w:val="14"/>
                    </w:rPr>
                    <w:t>(a)</w:t>
                  </w:r>
                </w:p>
              </w:txbxContent>
            </v:textbox>
            <w10:wrap type="tight"/>
          </v:shape>
        </w:pict>
      </w:r>
      <w:r w:rsidR="00122D64">
        <w:rPr>
          <w:rFonts w:ascii="Cambria" w:hAnsi="Cambria"/>
          <w:noProof/>
          <w:highlight w:val="yellow"/>
        </w:rPr>
        <w:pict>
          <v:shape id="_x0000_s1062" type="#_x0000_t202" style="position:absolute;margin-left:383.8pt;margin-top:232.3pt;width:27pt;height:17.85pt;z-index:-251622400;visibility:visible;mso-wrap-distance-top:3.6pt;mso-wrap-distance-bottom:3.6pt;mso-position-horizontal-relative:text;mso-position-vertical-relative:tex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ONIwIAACMEAAAOAAAAZHJzL2Uyb0RvYy54bWysU9tu2zAMfR+wfxD0vthxk6w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" stroked="f">
            <v:textbox style="mso-next-textbox:#_x0000_s1062">
              <w:txbxContent>
                <w:p w:rsidR="00122D64" w:rsidRPr="007F52FB" w:rsidRDefault="00122D64" w:rsidP="00297304">
                  <w:pPr>
                    <w:rPr>
                      <w:sz w:val="14"/>
                      <w:szCs w:val="14"/>
                    </w:rPr>
                  </w:pPr>
                  <w:r w:rsidRPr="007F52FB">
                    <w:rPr>
                      <w:sz w:val="14"/>
                      <w:szCs w:val="14"/>
                    </w:rPr>
                    <w:t>(</w:t>
                  </w:r>
                  <w:r>
                    <w:rPr>
                      <w:sz w:val="14"/>
                      <w:szCs w:val="14"/>
                    </w:rPr>
                    <w:t>c</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c</w:t>
                  </w:r>
                  <w:r w:rsidRPr="007F52FB">
                    <w:rPr>
                      <w:sz w:val="14"/>
                      <w:szCs w:val="14"/>
                    </w:rPr>
                    <w:t>)</w:t>
                  </w:r>
                </w:p>
              </w:txbxContent>
            </v:textbox>
            <w10:wrap type="tight"/>
          </v:shape>
        </w:pict>
      </w:r>
      <w:r w:rsidR="00122D64">
        <w:rPr>
          <w:rFonts w:ascii="Cambria" w:hAnsi="Cambria"/>
          <w:noProof/>
          <w:highlight w:val="yellow"/>
        </w:rPr>
        <w:pict>
          <v:shape id="_x0000_s1063" type="#_x0000_t202" style="position:absolute;margin-left:230.25pt;margin-top:227.4pt;width:27pt;height:17.85pt;z-index:-2516234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cdIwIAACM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" stroked="f">
            <v:textbox style="mso-next-textbox:#_x0000_s1063">
              <w:txbxContent>
                <w:p w:rsidR="00122D64" w:rsidRPr="007F52FB" w:rsidRDefault="00122D64" w:rsidP="00297304">
                  <w:pPr>
                    <w:rPr>
                      <w:sz w:val="14"/>
                      <w:szCs w:val="14"/>
                    </w:rPr>
                  </w:pP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b</w:t>
                  </w:r>
                  <w:r w:rsidRPr="007F52FB">
                    <w:rPr>
                      <w:sz w:val="14"/>
                      <w:szCs w:val="14"/>
                    </w:rPr>
                    <w:t>)</w:t>
                  </w:r>
                </w:p>
              </w:txbxContent>
            </v:textbox>
          </v:shape>
        </w:pict>
      </w:r>
      <w:r w:rsidR="00297304" w:rsidRPr="00E07154">
        <w:rPr>
          <w:rFonts w:ascii="Cambria" w:hAnsi="Cambria"/>
          <w:highlight w:val="yellow"/>
        </w:rPr>
        <w:t>We were</w:t>
      </w:r>
      <w:r w:rsidR="00297304" w:rsidRPr="00E07154">
        <w:rPr>
          <w:rFonts w:ascii="Cambria" w:hAnsi="Cambria"/>
        </w:rPr>
        <w:t xml:space="preserve"> interested in observing the variation of parameter values across multiple patients. This was done by computing the mean value of all the six parameters for 18 patients, after discarding the outliers. Figure </w:t>
      </w:r>
      <w:r w:rsidR="00297304" w:rsidRPr="00054CC7">
        <w:rPr>
          <w:rFonts w:ascii="Cambria" w:hAnsi="Cambria"/>
          <w:highlight w:val="yellow"/>
        </w:rPr>
        <w:t>[]</w:t>
      </w:r>
      <w:r w:rsidR="00297304" w:rsidRPr="00E07154">
        <w:rPr>
          <w:rFonts w:ascii="Cambria" w:hAnsi="Cambria"/>
        </w:rPr>
        <w:t xml:space="preserve"> shows the mean value of the parameters and the accompanying standard deviation, through an error bar.</w:t>
      </w:r>
    </w:p>
    <w:p w:rsidR="00297304" w:rsidRPr="00E07154" w:rsidRDefault="00122D64" w:rsidP="00186737">
      <w:pPr>
        <w:spacing w:after="0" w:line="480" w:lineRule="auto"/>
        <w:rPr>
          <w:rFonts w:ascii="Cambria" w:hAnsi="Cambria"/>
        </w:rPr>
      </w:pPr>
      <w:r>
        <w:rPr>
          <w:rFonts w:ascii="Cambria" w:hAnsi="Cambria"/>
          <w:noProof/>
        </w:rPr>
        <w:pict>
          <v:shape id="_x0000_s1064" type="#_x0000_t202" style="position:absolute;margin-left:70.8pt;margin-top:282.3pt;width:27pt;height:17.85pt;z-index:-251621376;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7TIwIAACM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" stroked="f">
            <v:textbox style="mso-next-textbox:#_x0000_s1064">
              <w:txbxContent>
                <w:p w:rsidR="00122D64" w:rsidRPr="007F52FB" w:rsidRDefault="00122D64" w:rsidP="00297304">
                  <w:pPr>
                    <w:rPr>
                      <w:sz w:val="14"/>
                      <w:szCs w:val="14"/>
                    </w:rPr>
                  </w:pPr>
                  <w:r w:rsidRPr="007F52FB">
                    <w:rPr>
                      <w:sz w:val="14"/>
                      <w:szCs w:val="14"/>
                    </w:rPr>
                    <w:t>(</w:t>
                  </w:r>
                  <w:r>
                    <w:rPr>
                      <w:sz w:val="14"/>
                      <w:szCs w:val="14"/>
                    </w:rPr>
                    <w:t>d</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d</w:t>
                  </w:r>
                  <w:r w:rsidRPr="007F52FB">
                    <w:rPr>
                      <w:sz w:val="14"/>
                      <w:szCs w:val="14"/>
                    </w:rPr>
                    <w:t>)</w:t>
                  </w:r>
                </w:p>
              </w:txbxContent>
            </v:textbox>
            <w10:wrap type="tight"/>
          </v:shape>
        </w:pict>
      </w:r>
      <w:r>
        <w:rPr>
          <w:rFonts w:ascii="Cambria" w:hAnsi="Cambria"/>
          <w:noProof/>
        </w:rPr>
        <w:pict>
          <v:shape id="_x0000_s1065" type="#_x0000_t202" style="position:absolute;margin-left:387.15pt;margin-top:282.2pt;width:27pt;height:17.85pt;z-index:-251619328;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FPIwIAACM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" stroked="f">
            <v:textbox style="mso-next-textbox:#_x0000_s1065">
              <w:txbxContent>
                <w:p w:rsidR="00122D64" w:rsidRPr="007F52FB" w:rsidRDefault="00122D64" w:rsidP="00297304">
                  <w:pPr>
                    <w:rPr>
                      <w:sz w:val="14"/>
                      <w:szCs w:val="14"/>
                    </w:rPr>
                  </w:pPr>
                  <w:r w:rsidRPr="007F52FB">
                    <w:rPr>
                      <w:sz w:val="14"/>
                      <w:szCs w:val="14"/>
                    </w:rPr>
                    <w:t>(</w:t>
                  </w:r>
                  <w:r>
                    <w:rPr>
                      <w:sz w:val="14"/>
                      <w:szCs w:val="14"/>
                    </w:rPr>
                    <w:t>f</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f</w:t>
                  </w:r>
                  <w:r w:rsidRPr="007F52FB">
                    <w:rPr>
                      <w:sz w:val="14"/>
                      <w:szCs w:val="14"/>
                    </w:rPr>
                    <w:t>)</w:t>
                  </w:r>
                </w:p>
              </w:txbxContent>
            </v:textbox>
            <w10:wrap type="tight"/>
          </v:shape>
        </w:pict>
      </w:r>
      <w:r>
        <w:rPr>
          <w:rFonts w:ascii="Cambria" w:hAnsi="Cambria"/>
          <w:noProof/>
        </w:rPr>
        <w:pict>
          <v:shape id="_x0000_s1066" type="#_x0000_t202" style="position:absolute;margin-left:230.35pt;margin-top:282.1pt;width:27pt;height:17.85pt;z-index:-251620352;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R8IwIAACM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" stroked="f">
            <v:textbox style="mso-next-textbox:#_x0000_s1066">
              <w:txbxContent>
                <w:p w:rsidR="00122D64" w:rsidRPr="007F52FB" w:rsidRDefault="00122D64" w:rsidP="00297304">
                  <w:pPr>
                    <w:rPr>
                      <w:sz w:val="14"/>
                      <w:szCs w:val="14"/>
                    </w:rPr>
                  </w:pPr>
                  <w:r w:rsidRPr="007F52FB">
                    <w:rPr>
                      <w:sz w:val="14"/>
                      <w:szCs w:val="14"/>
                    </w:rPr>
                    <w:t>(</w:t>
                  </w:r>
                  <w:r>
                    <w:rPr>
                      <w:sz w:val="14"/>
                      <w:szCs w:val="14"/>
                    </w:rPr>
                    <w:t>e</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e</w:t>
                  </w:r>
                  <w:r w:rsidRPr="007F52FB">
                    <w:rPr>
                      <w:sz w:val="14"/>
                      <w:szCs w:val="14"/>
                    </w:rPr>
                    <w:t>)</w:t>
                  </w:r>
                </w:p>
              </w:txbxContent>
            </v:textbox>
            <w10:wrap type="tight"/>
          </v:shape>
        </w:pict>
      </w:r>
      <w:r w:rsidR="00297304" w:rsidRPr="00E07154">
        <w:rPr>
          <w:rFonts w:ascii="Cambria" w:hAnsi="Cambria"/>
          <w:noProof/>
        </w:rPr>
        <w:drawing>
          <wp:anchor distT="0" distB="0" distL="114300" distR="114300" simplePos="0" relativeHeight="251686912" behindDoc="0" locked="0" layoutInCell="1" allowOverlap="1" wp14:anchorId="0C08953F" wp14:editId="405253F9">
            <wp:simplePos x="0" y="0"/>
            <wp:positionH relativeFrom="column">
              <wp:posOffset>3979393</wp:posOffset>
            </wp:positionH>
            <wp:positionV relativeFrom="paragraph">
              <wp:posOffset>1950720</wp:posOffset>
            </wp:positionV>
            <wp:extent cx="1936750" cy="1645920"/>
            <wp:effectExtent l="0" t="0" r="635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ed_n.ahmed\Desktop\Plots\MedError_ParameterF.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853" r="7857"/>
                    <a:stretch/>
                  </pic:blipFill>
                  <pic:spPr bwMode="auto">
                    <a:xfrm>
                      <a:off x="0" y="0"/>
                      <a:ext cx="1936750" cy="164592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noProof/>
        </w:rPr>
        <w:drawing>
          <wp:anchor distT="0" distB="0" distL="114300" distR="114300" simplePos="0" relativeHeight="251685888" behindDoc="0" locked="0" layoutInCell="1" allowOverlap="1" wp14:anchorId="316C593D" wp14:editId="24A85493">
            <wp:simplePos x="0" y="0"/>
            <wp:positionH relativeFrom="column">
              <wp:posOffset>2044748</wp:posOffset>
            </wp:positionH>
            <wp:positionV relativeFrom="paragraph">
              <wp:posOffset>1951355</wp:posOffset>
            </wp:positionV>
            <wp:extent cx="1904203" cy="1645920"/>
            <wp:effectExtent l="0" t="0" r="127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ed_n.ahmed\Desktop\Plots\MedError_ParameterE.pn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5315" r="7856"/>
                    <a:stretch/>
                  </pic:blipFill>
                  <pic:spPr bwMode="auto">
                    <a:xfrm>
                      <a:off x="0" y="0"/>
                      <a:ext cx="1904203" cy="164592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noProof/>
        </w:rPr>
        <w:drawing>
          <wp:anchor distT="0" distB="0" distL="114300" distR="114300" simplePos="0" relativeHeight="251684864" behindDoc="0" locked="0" layoutInCell="1" allowOverlap="1" wp14:anchorId="68C155F4" wp14:editId="5C0B6794">
            <wp:simplePos x="0" y="0"/>
            <wp:positionH relativeFrom="column">
              <wp:posOffset>20197</wp:posOffset>
            </wp:positionH>
            <wp:positionV relativeFrom="paragraph">
              <wp:posOffset>1951485</wp:posOffset>
            </wp:positionV>
            <wp:extent cx="1897530" cy="164592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ed_n.ahmed\Desktop\Plots\MedError_ParameterD.pn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5649" r="7888"/>
                    <a:stretch/>
                  </pic:blipFill>
                  <pic:spPr bwMode="auto">
                    <a:xfrm>
                      <a:off x="0" y="0"/>
                      <a:ext cx="1897530" cy="1645920"/>
                    </a:xfrm>
                    <a:prstGeom prst="rect">
                      <a:avLst/>
                    </a:prstGeom>
                    <a:noFill/>
                    <a:ln>
                      <a:noFill/>
                    </a:ln>
                    <a:extLst>
                      <a:ext uri="{53640926-AAD7-44D8-BBD7-CCE9431645EC}">
                        <a14:shadowObscured xmlns:a14="http://schemas.microsoft.com/office/drawing/2010/main"/>
                      </a:ext>
                    </a:extLst>
                  </pic:spPr>
                </pic:pic>
              </a:graphicData>
            </a:graphic>
          </wp:anchor>
        </w:drawing>
      </w:r>
    </w:p>
    <w:p w:rsidR="00297304" w:rsidRPr="00E07154" w:rsidRDefault="00122D64" w:rsidP="00186737">
      <w:pPr>
        <w:spacing w:after="0" w:line="480" w:lineRule="auto"/>
        <w:rPr>
          <w:rFonts w:ascii="Cambria" w:hAnsi="Cambria"/>
        </w:rPr>
      </w:pPr>
      <w:r>
        <w:rPr>
          <w:rFonts w:ascii="Cambria" w:hAnsi="Cambria"/>
          <w:noProof/>
        </w:rPr>
        <w:pict>
          <v:shape id="Text Box 38" o:spid="_x0000_s1067" type="#_x0000_t202" style="position:absolute;margin-left:1.4pt;margin-top:142.8pt;width:464.3pt;height:.05pt;z-index:2516981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" stroked="f">
            <v:textbox style="mso-next-textbox:#Text Box 38;mso-fit-shape-to-text:t" inset="0,0,0,0">
              <w:txbxContent>
                <w:p w:rsidR="00122D64" w:rsidRPr="001421A1" w:rsidRDefault="00122D64" w:rsidP="00297304">
                  <w:pPr>
                    <w:pStyle w:val="Caption"/>
                    <w:rPr>
                      <w:noProof/>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10</w:t>
                  </w:r>
                  <w:r w:rsidRPr="00971887">
                    <w:rPr>
                      <w:rStyle w:val="IntenseReference"/>
                      <w:i w:val="0"/>
                    </w:rPr>
                    <w:fldChar w:fldCharType="end"/>
                  </w:r>
                  <w:r w:rsidRPr="00971887">
                    <w:rPr>
                      <w:rStyle w:val="IntenseReference"/>
                      <w:i w:val="0"/>
                    </w:rPr>
                    <w:t>:</w:t>
                  </w:r>
                  <w:r w:rsidRPr="008A1C9E">
                    <w:rPr>
                      <w:color w:val="000000" w:themeColor="text1"/>
                    </w:rPr>
                    <w:t xml:space="preserve"> </w:t>
                  </w:r>
                  <w:r w:rsidRPr="008A1C9E">
                    <w:rPr>
                      <w:b/>
                      <w:i w:val="0"/>
                      <w:color w:val="000000" w:themeColor="text1"/>
                      <w:sz w:val="16"/>
                    </w:rPr>
                    <w:t xml:space="preserve">Mean value of parameter (a) a (b) </w:t>
                  </w:r>
                  <w:r>
                    <w:rPr>
                      <w:b/>
                      <w:i w:val="0"/>
                      <w:color w:val="000000" w:themeColor="text1"/>
                      <w:sz w:val="16"/>
                    </w:rPr>
                    <w:t xml:space="preserve">b (c) </w:t>
                  </w:r>
                  <w:r w:rsidRPr="008A1C9E">
                    <w:rPr>
                      <w:b/>
                      <w:i w:val="0"/>
                      <w:color w:val="000000" w:themeColor="text1"/>
                      <w:sz w:val="16"/>
                    </w:rPr>
                    <w:t xml:space="preserve">c (d) </w:t>
                  </w:r>
                  <w:r>
                    <w:rPr>
                      <w:b/>
                      <w:i w:val="0"/>
                      <w:color w:val="000000" w:themeColor="text1"/>
                      <w:sz w:val="16"/>
                    </w:rPr>
                    <w:t>d</w:t>
                  </w:r>
                  <w:r w:rsidRPr="008A1C9E">
                    <w:rPr>
                      <w:b/>
                      <w:i w:val="0"/>
                      <w:color w:val="000000" w:themeColor="text1"/>
                      <w:sz w:val="16"/>
                    </w:rPr>
                    <w:t xml:space="preserve"> (e) e (f) f across 18 patients. The whiskers indicate the standard deviation of the parameter.</w:t>
                  </w:r>
                </w:p>
              </w:txbxContent>
            </v:textbox>
            <w10:wrap type="topAndBottom"/>
          </v:shape>
        </w:pict>
      </w:r>
    </w:p>
    <w:p w:rsidR="00297304" w:rsidRPr="00E07154" w:rsidRDefault="00297304" w:rsidP="00186737">
      <w:pPr>
        <w:spacing w:after="0" w:line="480" w:lineRule="auto"/>
        <w:rPr>
          <w:rFonts w:ascii="Cambria" w:hAnsi="Cambria"/>
        </w:rPr>
      </w:pPr>
      <w:proofErr w:type="gramStart"/>
      <w:r w:rsidRPr="00E07154">
        <w:rPr>
          <w:rFonts w:ascii="Cambria" w:hAnsi="Cambria"/>
        </w:rPr>
        <w:t>A quick glance at the six plots clearly depict</w:t>
      </w:r>
      <w:proofErr w:type="gramEnd"/>
      <w:r w:rsidRPr="00E07154">
        <w:rPr>
          <w:rFonts w:ascii="Cambria" w:hAnsi="Cambria"/>
        </w:rPr>
        <w:t xml:space="preserve"> the misalignment in parameter values of patient 4. This is an anomaly and indicative of the fact that the said patient does not fit our model well. Parameter ‘a’ shows negligible variation across patients as seen from figure []. Parameter ‘a’ is one of </w:t>
      </w:r>
      <w:r w:rsidRPr="00E07154">
        <w:rPr>
          <w:rFonts w:ascii="Cambria" w:hAnsi="Cambria"/>
        </w:rPr>
        <w:lastRenderedPageBreak/>
        <w:t xml:space="preserve">coefficients of the exponential term, </w:t>
      </w:r>
      <m:oMath>
        <m:sSup>
          <m:sSupPr>
            <m:ctrlPr>
              <w:rPr>
                <w:rFonts w:ascii="Cambria Math" w:hAnsi="Cambria Math"/>
                <w:i/>
              </w:rPr>
            </m:ctrlPr>
          </m:sSupPr>
          <m:e>
            <m:r>
              <w:rPr>
                <w:rFonts w:ascii="Cambria Math" w:hAnsi="Cambria Math"/>
              </w:rPr>
              <m:t>e</m:t>
            </m:r>
          </m:e>
          <m:sup>
            <m:r>
              <w:rPr>
                <w:rFonts w:ascii="Cambria Math" w:hAnsi="Cambria Math"/>
              </w:rPr>
              <m:t>A(t)</m:t>
            </m:r>
          </m:sup>
        </m:sSup>
      </m:oMath>
      <w:r w:rsidRPr="00E07154">
        <w:rPr>
          <w:rFonts w:ascii="Cambria" w:eastAsiaTheme="minorEastAsia" w:hAnsi="Cambria"/>
        </w:rPr>
        <w:t xml:space="preserve"> from the quadratic parameter sinusoid []. </w:t>
      </w:r>
      <w:r w:rsidRPr="00E07154">
        <w:rPr>
          <w:rFonts w:ascii="Cambria" w:hAnsi="Cambria"/>
        </w:rPr>
        <w:t>Spindle amplitude is a characteristic feature of all spindles</w:t>
      </w:r>
      <w:r w:rsidR="00971887" w:rsidRPr="00E07154">
        <w:rPr>
          <w:rFonts w:ascii="Cambria" w:hAnsi="Cambria"/>
        </w:rPr>
        <w:t xml:space="preserve"> </w:t>
      </w:r>
      <w:r w:rsidRPr="00E07154">
        <w:rPr>
          <w:rFonts w:ascii="Cambria" w:hAnsi="Cambria"/>
        </w:rPr>
        <w:t xml:space="preserve">[source]. </w:t>
      </w:r>
      <w:r w:rsidRPr="00E07154">
        <w:rPr>
          <w:rFonts w:ascii="Cambria" w:eastAsiaTheme="minorEastAsia" w:hAnsi="Cambria"/>
        </w:rPr>
        <w:t xml:space="preserve">Hence, it is prudent to expect minor variation of this particular parameter (‘a’) across multiple patients. </w:t>
      </w:r>
      <w:r w:rsidRPr="00E07154">
        <w:rPr>
          <w:rFonts w:ascii="Cambria" w:hAnsi="Cambria"/>
        </w:rPr>
        <w:t xml:space="preserve">Likewise, parameter ‘b’ shows minor variation across patients as seen from figure []. Parameter ‘b’ is used to characterize the shape of the envelope of the complex parameter sinusoid [] and thus, indirectly affects the amplitude of spindle. Interestingly, </w:t>
      </w:r>
      <w:proofErr w:type="spellStart"/>
      <w:r w:rsidR="00971887" w:rsidRPr="00E07154">
        <w:rPr>
          <w:rFonts w:ascii="Cambria" w:hAnsi="Cambria"/>
        </w:rPr>
        <w:t>parameter‘d</w:t>
      </w:r>
      <w:proofErr w:type="spellEnd"/>
      <w:r w:rsidR="00971887" w:rsidRPr="00E07154">
        <w:rPr>
          <w:rFonts w:ascii="Cambria" w:hAnsi="Cambria"/>
        </w:rPr>
        <w:t>’</w:t>
      </w:r>
      <w:r w:rsidRPr="00E07154">
        <w:rPr>
          <w:rFonts w:ascii="Cambria" w:hAnsi="Cambria"/>
        </w:rPr>
        <w:t xml:space="preserve"> shows identical distribution of values across patients (see figure []). </w:t>
      </w:r>
      <w:proofErr w:type="gramStart"/>
      <w:r w:rsidRPr="00E07154">
        <w:rPr>
          <w:rFonts w:ascii="Cambria" w:hAnsi="Cambria"/>
        </w:rPr>
        <w:t>Additionally parameter ‘e’, which corresponds to the angular frequency of spindle falls within the characteristic spindle frequency range 11-16 Hz or 69-101 radians.</w:t>
      </w:r>
      <w:proofErr w:type="gramEnd"/>
      <w:r w:rsidRPr="00E07154">
        <w:rPr>
          <w:rFonts w:ascii="Cambria" w:hAnsi="Cambria"/>
        </w:rPr>
        <w:t xml:space="preserve"> Compared to the parameter mentioned above, parameter ‘c’ and ‘f’ demonstrate the greatest variation in para</w:t>
      </w:r>
      <w:r w:rsidR="007932E4" w:rsidRPr="00E07154">
        <w:rPr>
          <w:rFonts w:ascii="Cambria" w:hAnsi="Cambria"/>
        </w:rPr>
        <w:t>meter data across all patients.</w:t>
      </w:r>
    </w:p>
    <w:p w:rsidR="00297304" w:rsidRPr="00E07154" w:rsidRDefault="00297304" w:rsidP="00186737">
      <w:pPr>
        <w:pStyle w:val="Heading1"/>
        <w:spacing w:before="0" w:line="480" w:lineRule="auto"/>
        <w:rPr>
          <w:rFonts w:ascii="Cambria" w:hAnsi="Cambria"/>
        </w:rPr>
      </w:pPr>
      <w:r w:rsidRPr="00E07154">
        <w:rPr>
          <w:rFonts w:ascii="Cambria" w:hAnsi="Cambria"/>
        </w:rPr>
        <w:t>Distribution of frequency and energy error</w:t>
      </w:r>
    </w:p>
    <w:p w:rsidR="00297304" w:rsidRPr="00E07154" w:rsidRDefault="00971887" w:rsidP="00186737">
      <w:pPr>
        <w:spacing w:after="0" w:line="480" w:lineRule="auto"/>
        <w:rPr>
          <w:rFonts w:ascii="Cambria" w:hAnsi="Cambria"/>
        </w:rPr>
      </w:pPr>
      <w:r w:rsidRPr="00E07154">
        <w:rPr>
          <w:rFonts w:ascii="Cambria" w:hAnsi="Cambria"/>
          <w:noProof/>
        </w:rPr>
        <w:drawing>
          <wp:anchor distT="0" distB="0" distL="114300" distR="114300" simplePos="0" relativeHeight="251728896" behindDoc="0" locked="0" layoutInCell="1" allowOverlap="1" wp14:anchorId="3C916EDC" wp14:editId="3256BC73">
            <wp:simplePos x="0" y="0"/>
            <wp:positionH relativeFrom="column">
              <wp:posOffset>3015615</wp:posOffset>
            </wp:positionH>
            <wp:positionV relativeFrom="paragraph">
              <wp:posOffset>476250</wp:posOffset>
            </wp:positionV>
            <wp:extent cx="2887980" cy="2240280"/>
            <wp:effectExtent l="0" t="0" r="762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mmed_n.ahmed\Desktop\Plots\FreqError (2).jp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4548" t="1263" r="8492" b="8802"/>
                    <a:stretch/>
                  </pic:blipFill>
                  <pic:spPr bwMode="auto">
                    <a:xfrm>
                      <a:off x="0" y="0"/>
                      <a:ext cx="2887980" cy="2240280"/>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hAnsi="Cambria"/>
          <w:noProof/>
        </w:rPr>
        <w:drawing>
          <wp:anchor distT="0" distB="0" distL="114300" distR="114300" simplePos="0" relativeHeight="251727872" behindDoc="0" locked="0" layoutInCell="1" allowOverlap="1" wp14:anchorId="4488490A" wp14:editId="3B66E67D">
            <wp:simplePos x="0" y="0"/>
            <wp:positionH relativeFrom="column">
              <wp:posOffset>21407</wp:posOffset>
            </wp:positionH>
            <wp:positionV relativeFrom="paragraph">
              <wp:posOffset>471785</wp:posOffset>
            </wp:positionV>
            <wp:extent cx="2920060" cy="2240280"/>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med_n.ahmed\Desktop\Plots\FreqError.jp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4138" t="1505" r="8591" b="9202"/>
                    <a:stretch/>
                  </pic:blipFill>
                  <pic:spPr bwMode="auto">
                    <a:xfrm>
                      <a:off x="0" y="0"/>
                      <a:ext cx="2920060" cy="224028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 id="_x0000_s1068" type="#_x0000_t202" style="position:absolute;margin-left:351pt;margin-top:213.95pt;width:27pt;height:17.85pt;z-index:-25158553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" stroked="f">
            <v:textbox style="mso-next-textbox:#_x0000_s1068">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w:r>
      <w:r w:rsidR="00122D64">
        <w:rPr>
          <w:rFonts w:ascii="Cambria" w:hAnsi="Cambria"/>
          <w:noProof/>
        </w:rPr>
        <w:pict>
          <v:shape id="_x0000_s1069" type="#_x0000_t202" style="position:absolute;margin-left:117.25pt;margin-top:212.8pt;width:27pt;height:17.85pt;z-index:-25158656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29IwIAACMEAAAOAAAAZHJzL2Uyb0RvYy54bWysU9uO2yAQfa/Uf0C8N3a8Trq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" stroked="f">
            <v:textbox style="mso-next-textbox:#_x0000_s1069">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w:r>
      <w:r w:rsidR="00297304" w:rsidRPr="00E07154">
        <w:rPr>
          <w:rFonts w:ascii="Cambria" w:hAnsi="Cambria"/>
        </w:rPr>
        <w:t>To further validate the accuracy and test of our model, the energy and frequency error between the spindle generated by the mathematical model and the corresponding actual spindle was calculated.</w:t>
      </w:r>
    </w:p>
    <w:p w:rsidR="00297304" w:rsidRPr="00E07154" w:rsidRDefault="00122D64" w:rsidP="00186737">
      <w:pPr>
        <w:spacing w:after="0" w:line="480" w:lineRule="auto"/>
        <w:rPr>
          <w:rFonts w:ascii="Cambria" w:hAnsi="Cambria"/>
        </w:rPr>
      </w:pPr>
      <w:r>
        <w:rPr>
          <w:rFonts w:ascii="Cambria" w:hAnsi="Cambria"/>
          <w:noProof/>
        </w:rPr>
        <w:pict>
          <v:shape id="Text Box 15" o:spid="_x0000_s1070" type="#_x0000_t202" style="position:absolute;margin-left:-.45pt;margin-top:193.35pt;width:468.4pt;height:18.5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" stroked="f">
            <v:textbox style="mso-next-textbox:#Text Box 15" inset="0,0,0,0">
              <w:txbxContent>
                <w:p w:rsidR="00122D64" w:rsidRPr="00B44393" w:rsidRDefault="00122D64" w:rsidP="00297304">
                  <w:pPr>
                    <w:pStyle w:val="Caption"/>
                    <w:rPr>
                      <w:noProof/>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11</w:t>
                  </w:r>
                  <w:r w:rsidRPr="00971887">
                    <w:rPr>
                      <w:rStyle w:val="IntenseReference"/>
                      <w:i w:val="0"/>
                    </w:rPr>
                    <w:fldChar w:fldCharType="end"/>
                  </w:r>
                  <w:r w:rsidRPr="00971887">
                    <w:rPr>
                      <w:rStyle w:val="IntenseReference"/>
                      <w:i w:val="0"/>
                    </w:rPr>
                    <w:t>:</w:t>
                  </w:r>
                  <w:r>
                    <w:t xml:space="preserve"> </w:t>
                  </w:r>
                  <w:r w:rsidRPr="00971887">
                    <w:rPr>
                      <w:b/>
                      <w:i w:val="0"/>
                      <w:color w:val="auto"/>
                      <w:sz w:val="16"/>
                    </w:rPr>
                    <w:t>Box plot depicting energy and frequency error for (a) patient 1 and (b) patient 2</w:t>
                  </w:r>
                </w:p>
                <w:p w:rsidR="00122D64" w:rsidRDefault="00122D64"/>
                <w:p w:rsidR="00122D64" w:rsidRDefault="00122D64"/>
                <w:p w:rsidR="00122D64" w:rsidRPr="00B44393" w:rsidRDefault="00122D64" w:rsidP="00297304">
                  <w:pPr>
                    <w:pStyle w:val="Caption"/>
                    <w:rPr>
                      <w:noProof/>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11</w:t>
                  </w:r>
                  <w:r w:rsidRPr="00971887">
                    <w:rPr>
                      <w:rStyle w:val="IntenseReference"/>
                      <w:i w:val="0"/>
                    </w:rPr>
                    <w:fldChar w:fldCharType="end"/>
                  </w:r>
                  <w:r w:rsidRPr="00971887">
                    <w:rPr>
                      <w:rStyle w:val="IntenseReference"/>
                      <w:i w:val="0"/>
                    </w:rPr>
                    <w:t>:</w:t>
                  </w:r>
                  <w:r>
                    <w:t xml:space="preserve"> </w:t>
                  </w:r>
                  <w:r w:rsidRPr="00971887">
                    <w:rPr>
                      <w:b/>
                      <w:i w:val="0"/>
                      <w:color w:val="auto"/>
                      <w:sz w:val="16"/>
                    </w:rPr>
                    <w:t>Box plot depicting energy and frequency error for (a) patient 1 and (b) patient 2</w:t>
                  </w:r>
                </w:p>
                <w:p w:rsidR="00122D64" w:rsidRDefault="00122D64"/>
              </w:txbxContent>
            </v:textbox>
            <w10:wrap type="topAndBottom"/>
          </v:shape>
        </w:pict>
      </w:r>
    </w:p>
    <w:p w:rsidR="00054CC7" w:rsidRPr="00E07154" w:rsidRDefault="00297304" w:rsidP="00186737">
      <w:pPr>
        <w:spacing w:after="0" w:line="480" w:lineRule="auto"/>
        <w:ind w:firstLine="720"/>
        <w:rPr>
          <w:rFonts w:ascii="Cambria" w:hAnsi="Cambria"/>
        </w:rPr>
      </w:pPr>
      <w:r w:rsidRPr="00E07154">
        <w:rPr>
          <w:rFonts w:ascii="Cambria" w:hAnsi="Cambria"/>
        </w:rPr>
        <w:t xml:space="preserve">The two box plots shown in figure [], is the distribution of energy and frequency error across 500 spindles for two patients. The frequency of spindle obtained from parameter ‘e’ of spindle model and was compared to the spindle frequency. These plots establish that with the </w:t>
      </w:r>
      <w:r w:rsidRPr="00E07154">
        <w:rPr>
          <w:rFonts w:ascii="Cambria" w:hAnsi="Cambria"/>
        </w:rPr>
        <w:lastRenderedPageBreak/>
        <w:t xml:space="preserve">exception of a few outliers </w:t>
      </w:r>
      <w:r w:rsidR="00971887" w:rsidRPr="00E07154">
        <w:rPr>
          <w:rFonts w:ascii="Cambria" w:hAnsi="Cambria"/>
        </w:rPr>
        <w:t xml:space="preserve">the percentage error in frequency is less than 5% for a majority of spindles. This indicates a high level of accuracy while computing the frequency of spindle from the proposed mathematical model. Meanwhile, the percentage error in energy between the spindle generated by the mathematical model and the actual spindle is less than 10%. It would be worth observing that the percentage error is close to 100% for some spindles as seen in figure [], which brings forth certain limitations to the proposed model and the fact that it is not a ubiquitous fit for </w:t>
      </w:r>
    </w:p>
    <w:tbl>
      <w:tblPr>
        <w:tblStyle w:val="GridTable5Dark-Accent11"/>
        <w:tblpPr w:leftFromText="180" w:rightFromText="180" w:vertAnchor="text" w:horzAnchor="page" w:tblpX="3061" w:tblpY="792"/>
        <w:tblW w:w="5935" w:type="dxa"/>
        <w:tblLook w:val="04A0" w:firstRow="1" w:lastRow="0" w:firstColumn="1" w:lastColumn="0" w:noHBand="0" w:noVBand="1"/>
      </w:tblPr>
      <w:tblGrid>
        <w:gridCol w:w="1483"/>
        <w:gridCol w:w="1484"/>
        <w:gridCol w:w="1484"/>
        <w:gridCol w:w="1484"/>
      </w:tblGrid>
      <w:tr w:rsidR="00745068" w:rsidRPr="00E07154" w:rsidTr="00745068">
        <w:trPr>
          <w:cnfStyle w:val="100000000000" w:firstRow="1" w:lastRow="0" w:firstColumn="0" w:lastColumn="0" w:oddVBand="0" w:evenVBand="0" w:oddHBand="0"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2967" w:type="dxa"/>
            <w:gridSpan w:val="2"/>
            <w:hideMark/>
          </w:tcPr>
          <w:p w:rsidR="00745068" w:rsidRPr="00971887" w:rsidRDefault="00745068" w:rsidP="00186737">
            <w:pPr>
              <w:rPr>
                <w:rFonts w:ascii="Cambria" w:eastAsia="Times New Roman" w:hAnsi="Cambria" w:cs="Times New Roman"/>
                <w:color w:val="000000"/>
                <w:sz w:val="20"/>
                <w:szCs w:val="20"/>
              </w:rPr>
            </w:pPr>
            <w:r w:rsidRPr="00971887">
              <w:rPr>
                <w:rFonts w:ascii="Cambria" w:eastAsia="Times New Roman" w:hAnsi="Cambria" w:cs="Times New Roman"/>
                <w:sz w:val="20"/>
                <w:szCs w:val="20"/>
              </w:rPr>
              <w:t>Percentage of spindles with energy error less than 10%</w:t>
            </w:r>
          </w:p>
        </w:tc>
        <w:tc>
          <w:tcPr>
            <w:tcW w:w="2968" w:type="dxa"/>
            <w:gridSpan w:val="2"/>
          </w:tcPr>
          <w:p w:rsidR="00745068" w:rsidRPr="00745068" w:rsidRDefault="00745068" w:rsidP="00186737">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00971887">
              <w:rPr>
                <w:rFonts w:ascii="Cambria" w:eastAsia="Times New Roman" w:hAnsi="Cambria" w:cs="Times New Roman"/>
                <w:sz w:val="20"/>
                <w:szCs w:val="20"/>
              </w:rPr>
              <w:t xml:space="preserve">Percentage of spindles with </w:t>
            </w:r>
            <w:r w:rsidRPr="00745068">
              <w:rPr>
                <w:rFonts w:ascii="Cambria" w:eastAsia="Times New Roman" w:hAnsi="Cambria" w:cs="Times New Roman"/>
                <w:sz w:val="20"/>
                <w:szCs w:val="20"/>
              </w:rPr>
              <w:t>frequency</w:t>
            </w:r>
            <w:r w:rsidRPr="00971887">
              <w:rPr>
                <w:rFonts w:ascii="Cambria" w:eastAsia="Times New Roman" w:hAnsi="Cambria" w:cs="Times New Roman"/>
                <w:sz w:val="20"/>
                <w:szCs w:val="20"/>
              </w:rPr>
              <w:t xml:space="preserve"> error less than </w:t>
            </w:r>
            <w:r w:rsidRPr="00745068">
              <w:rPr>
                <w:rFonts w:ascii="Cambria" w:eastAsia="Times New Roman" w:hAnsi="Cambria" w:cs="Times New Roman"/>
                <w:sz w:val="20"/>
                <w:szCs w:val="20"/>
              </w:rPr>
              <w:t>5</w:t>
            </w:r>
            <w:r w:rsidRPr="00971887">
              <w:rPr>
                <w:rFonts w:ascii="Cambria" w:eastAsia="Times New Roman" w:hAnsi="Cambria" w:cs="Times New Roman"/>
                <w:sz w:val="20"/>
                <w:szCs w:val="20"/>
              </w:rPr>
              <w:t>%</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w:t>
            </w:r>
          </w:p>
        </w:tc>
        <w:tc>
          <w:tcPr>
            <w:tcW w:w="1484" w:type="dxa"/>
            <w:noWrap/>
            <w:hideMark/>
          </w:tcPr>
          <w:p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92.6</w:t>
            </w:r>
          </w:p>
        </w:tc>
        <w:tc>
          <w:tcPr>
            <w:tcW w:w="1484" w:type="dxa"/>
            <w:shd w:val="clear" w:color="auto" w:fill="5B9BD5" w:themeFill="accent1"/>
          </w:tcPr>
          <w:p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w:t>
            </w:r>
          </w:p>
        </w:tc>
        <w:tc>
          <w:tcPr>
            <w:tcW w:w="1484" w:type="dxa"/>
            <w:vAlign w:val="bottom"/>
          </w:tcPr>
          <w:p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93.8</w:t>
            </w:r>
          </w:p>
        </w:tc>
      </w:tr>
      <w:tr w:rsidR="00745068" w:rsidRPr="00E07154"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Patient2</w:t>
            </w:r>
          </w:p>
        </w:tc>
        <w:tc>
          <w:tcPr>
            <w:tcW w:w="1484" w:type="dxa"/>
            <w:noWrap/>
            <w:hideMark/>
          </w:tcPr>
          <w:p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84.2</w:t>
            </w:r>
          </w:p>
        </w:tc>
        <w:tc>
          <w:tcPr>
            <w:tcW w:w="1484" w:type="dxa"/>
            <w:shd w:val="clear" w:color="auto" w:fill="5B9BD5" w:themeFill="accent1"/>
          </w:tcPr>
          <w:p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Patient2</w:t>
            </w:r>
          </w:p>
        </w:tc>
        <w:tc>
          <w:tcPr>
            <w:tcW w:w="1484" w:type="dxa"/>
            <w:vAlign w:val="bottom"/>
          </w:tcPr>
          <w:p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92</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Patient3</w:t>
            </w:r>
          </w:p>
        </w:tc>
        <w:tc>
          <w:tcPr>
            <w:tcW w:w="1484" w:type="dxa"/>
            <w:noWrap/>
            <w:hideMark/>
          </w:tcPr>
          <w:p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92</w:t>
            </w:r>
          </w:p>
        </w:tc>
        <w:tc>
          <w:tcPr>
            <w:tcW w:w="1484" w:type="dxa"/>
            <w:shd w:val="clear" w:color="auto" w:fill="5B9BD5" w:themeFill="accent1"/>
          </w:tcPr>
          <w:p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Patient3</w:t>
            </w:r>
          </w:p>
        </w:tc>
        <w:tc>
          <w:tcPr>
            <w:tcW w:w="1484" w:type="dxa"/>
            <w:vAlign w:val="bottom"/>
          </w:tcPr>
          <w:p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94</w:t>
            </w:r>
          </w:p>
        </w:tc>
      </w:tr>
      <w:tr w:rsidR="00745068" w:rsidRPr="00E07154"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Patient4</w:t>
            </w:r>
          </w:p>
        </w:tc>
        <w:tc>
          <w:tcPr>
            <w:tcW w:w="1484" w:type="dxa"/>
            <w:noWrap/>
            <w:hideMark/>
          </w:tcPr>
          <w:p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98.5</w:t>
            </w:r>
          </w:p>
        </w:tc>
        <w:tc>
          <w:tcPr>
            <w:tcW w:w="1484" w:type="dxa"/>
            <w:shd w:val="clear" w:color="auto" w:fill="5B9BD5" w:themeFill="accent1"/>
          </w:tcPr>
          <w:p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Patient4</w:t>
            </w:r>
          </w:p>
        </w:tc>
        <w:tc>
          <w:tcPr>
            <w:tcW w:w="1484" w:type="dxa"/>
            <w:vAlign w:val="bottom"/>
          </w:tcPr>
          <w:p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10.5</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Patient5</w:t>
            </w:r>
          </w:p>
        </w:tc>
        <w:tc>
          <w:tcPr>
            <w:tcW w:w="1484" w:type="dxa"/>
            <w:noWrap/>
            <w:hideMark/>
          </w:tcPr>
          <w:p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86.3</w:t>
            </w:r>
          </w:p>
        </w:tc>
        <w:tc>
          <w:tcPr>
            <w:tcW w:w="1484" w:type="dxa"/>
            <w:shd w:val="clear" w:color="auto" w:fill="5B9BD5" w:themeFill="accent1"/>
          </w:tcPr>
          <w:p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Patient5</w:t>
            </w:r>
          </w:p>
        </w:tc>
        <w:tc>
          <w:tcPr>
            <w:tcW w:w="1484" w:type="dxa"/>
            <w:vAlign w:val="bottom"/>
          </w:tcPr>
          <w:p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90.3</w:t>
            </w:r>
          </w:p>
        </w:tc>
      </w:tr>
      <w:tr w:rsidR="00745068" w:rsidRPr="00E07154"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Patient6</w:t>
            </w:r>
          </w:p>
        </w:tc>
        <w:tc>
          <w:tcPr>
            <w:tcW w:w="1484" w:type="dxa"/>
            <w:noWrap/>
            <w:hideMark/>
          </w:tcPr>
          <w:p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89</w:t>
            </w:r>
          </w:p>
        </w:tc>
        <w:tc>
          <w:tcPr>
            <w:tcW w:w="1484" w:type="dxa"/>
            <w:shd w:val="clear" w:color="auto" w:fill="5B9BD5" w:themeFill="accent1"/>
          </w:tcPr>
          <w:p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Patient6</w:t>
            </w:r>
          </w:p>
        </w:tc>
        <w:tc>
          <w:tcPr>
            <w:tcW w:w="1484" w:type="dxa"/>
            <w:vAlign w:val="bottom"/>
          </w:tcPr>
          <w:p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90</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Patient7</w:t>
            </w:r>
          </w:p>
        </w:tc>
        <w:tc>
          <w:tcPr>
            <w:tcW w:w="1484" w:type="dxa"/>
            <w:noWrap/>
            <w:hideMark/>
          </w:tcPr>
          <w:p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66.2</w:t>
            </w:r>
          </w:p>
        </w:tc>
        <w:tc>
          <w:tcPr>
            <w:tcW w:w="1484" w:type="dxa"/>
            <w:shd w:val="clear" w:color="auto" w:fill="5B9BD5" w:themeFill="accent1"/>
          </w:tcPr>
          <w:p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Patient7</w:t>
            </w:r>
          </w:p>
        </w:tc>
        <w:tc>
          <w:tcPr>
            <w:tcW w:w="1484" w:type="dxa"/>
            <w:vAlign w:val="bottom"/>
          </w:tcPr>
          <w:p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81.2</w:t>
            </w:r>
          </w:p>
        </w:tc>
      </w:tr>
      <w:tr w:rsidR="00745068" w:rsidRPr="00E07154"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Patient8</w:t>
            </w:r>
          </w:p>
        </w:tc>
        <w:tc>
          <w:tcPr>
            <w:tcW w:w="1484" w:type="dxa"/>
            <w:noWrap/>
            <w:hideMark/>
          </w:tcPr>
          <w:p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79.3</w:t>
            </w:r>
          </w:p>
        </w:tc>
        <w:tc>
          <w:tcPr>
            <w:tcW w:w="1484" w:type="dxa"/>
            <w:shd w:val="clear" w:color="auto" w:fill="5B9BD5" w:themeFill="accent1"/>
          </w:tcPr>
          <w:p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Patient8</w:t>
            </w:r>
          </w:p>
        </w:tc>
        <w:tc>
          <w:tcPr>
            <w:tcW w:w="1484" w:type="dxa"/>
            <w:vAlign w:val="bottom"/>
          </w:tcPr>
          <w:p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91.3</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Patient9</w:t>
            </w:r>
          </w:p>
        </w:tc>
        <w:tc>
          <w:tcPr>
            <w:tcW w:w="1484" w:type="dxa"/>
            <w:noWrap/>
            <w:hideMark/>
          </w:tcPr>
          <w:p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84.4</w:t>
            </w:r>
          </w:p>
        </w:tc>
        <w:tc>
          <w:tcPr>
            <w:tcW w:w="1484" w:type="dxa"/>
            <w:shd w:val="clear" w:color="auto" w:fill="5B9BD5" w:themeFill="accent1"/>
          </w:tcPr>
          <w:p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Patient9</w:t>
            </w:r>
          </w:p>
        </w:tc>
        <w:tc>
          <w:tcPr>
            <w:tcW w:w="1484" w:type="dxa"/>
            <w:vAlign w:val="bottom"/>
          </w:tcPr>
          <w:p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91.8</w:t>
            </w:r>
          </w:p>
        </w:tc>
      </w:tr>
      <w:tr w:rsidR="00745068" w:rsidRPr="00E07154"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Patient10</w:t>
            </w:r>
          </w:p>
        </w:tc>
        <w:tc>
          <w:tcPr>
            <w:tcW w:w="1484" w:type="dxa"/>
            <w:noWrap/>
            <w:hideMark/>
          </w:tcPr>
          <w:p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79.4</w:t>
            </w:r>
          </w:p>
        </w:tc>
        <w:tc>
          <w:tcPr>
            <w:tcW w:w="1484" w:type="dxa"/>
            <w:shd w:val="clear" w:color="auto" w:fill="5B9BD5" w:themeFill="accent1"/>
          </w:tcPr>
          <w:p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Patient10</w:t>
            </w:r>
          </w:p>
        </w:tc>
        <w:tc>
          <w:tcPr>
            <w:tcW w:w="1484" w:type="dxa"/>
            <w:vAlign w:val="bottom"/>
          </w:tcPr>
          <w:p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90</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Patient11</w:t>
            </w:r>
          </w:p>
        </w:tc>
        <w:tc>
          <w:tcPr>
            <w:tcW w:w="1484" w:type="dxa"/>
            <w:noWrap/>
            <w:hideMark/>
          </w:tcPr>
          <w:p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89.4</w:t>
            </w:r>
          </w:p>
        </w:tc>
        <w:tc>
          <w:tcPr>
            <w:tcW w:w="1484" w:type="dxa"/>
            <w:shd w:val="clear" w:color="auto" w:fill="5B9BD5" w:themeFill="accent1"/>
          </w:tcPr>
          <w:p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Patient11</w:t>
            </w:r>
          </w:p>
        </w:tc>
        <w:tc>
          <w:tcPr>
            <w:tcW w:w="1484" w:type="dxa"/>
            <w:vAlign w:val="bottom"/>
          </w:tcPr>
          <w:p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91</w:t>
            </w:r>
          </w:p>
        </w:tc>
      </w:tr>
      <w:tr w:rsidR="00745068" w:rsidRPr="00E07154"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Patient12</w:t>
            </w:r>
          </w:p>
        </w:tc>
        <w:tc>
          <w:tcPr>
            <w:tcW w:w="1484" w:type="dxa"/>
            <w:noWrap/>
            <w:hideMark/>
          </w:tcPr>
          <w:p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69</w:t>
            </w:r>
          </w:p>
        </w:tc>
        <w:tc>
          <w:tcPr>
            <w:tcW w:w="1484" w:type="dxa"/>
            <w:shd w:val="clear" w:color="auto" w:fill="5B9BD5" w:themeFill="accent1"/>
          </w:tcPr>
          <w:p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Patient12</w:t>
            </w:r>
          </w:p>
        </w:tc>
        <w:tc>
          <w:tcPr>
            <w:tcW w:w="1484" w:type="dxa"/>
            <w:vAlign w:val="bottom"/>
          </w:tcPr>
          <w:p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88.6</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Patient13</w:t>
            </w:r>
          </w:p>
        </w:tc>
        <w:tc>
          <w:tcPr>
            <w:tcW w:w="1484" w:type="dxa"/>
            <w:noWrap/>
            <w:hideMark/>
          </w:tcPr>
          <w:p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87.4</w:t>
            </w:r>
          </w:p>
        </w:tc>
        <w:tc>
          <w:tcPr>
            <w:tcW w:w="1484" w:type="dxa"/>
            <w:shd w:val="clear" w:color="auto" w:fill="5B9BD5" w:themeFill="accent1"/>
          </w:tcPr>
          <w:p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Patient13</w:t>
            </w:r>
          </w:p>
        </w:tc>
        <w:tc>
          <w:tcPr>
            <w:tcW w:w="1484" w:type="dxa"/>
            <w:vAlign w:val="bottom"/>
          </w:tcPr>
          <w:p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89.4</w:t>
            </w:r>
          </w:p>
        </w:tc>
      </w:tr>
      <w:tr w:rsidR="00745068" w:rsidRPr="00E07154"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Patient14</w:t>
            </w:r>
          </w:p>
        </w:tc>
        <w:tc>
          <w:tcPr>
            <w:tcW w:w="1484" w:type="dxa"/>
            <w:noWrap/>
            <w:hideMark/>
          </w:tcPr>
          <w:p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81.8</w:t>
            </w:r>
          </w:p>
        </w:tc>
        <w:tc>
          <w:tcPr>
            <w:tcW w:w="1484" w:type="dxa"/>
            <w:shd w:val="clear" w:color="auto" w:fill="5B9BD5" w:themeFill="accent1"/>
          </w:tcPr>
          <w:p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Patient14</w:t>
            </w:r>
          </w:p>
        </w:tc>
        <w:tc>
          <w:tcPr>
            <w:tcW w:w="1484" w:type="dxa"/>
            <w:vAlign w:val="bottom"/>
          </w:tcPr>
          <w:p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92</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Patient15</w:t>
            </w:r>
          </w:p>
        </w:tc>
        <w:tc>
          <w:tcPr>
            <w:tcW w:w="1484" w:type="dxa"/>
            <w:noWrap/>
            <w:hideMark/>
          </w:tcPr>
          <w:p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94.9</w:t>
            </w:r>
          </w:p>
        </w:tc>
        <w:tc>
          <w:tcPr>
            <w:tcW w:w="1484" w:type="dxa"/>
            <w:shd w:val="clear" w:color="auto" w:fill="5B9BD5" w:themeFill="accent1"/>
          </w:tcPr>
          <w:p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Patient15</w:t>
            </w:r>
          </w:p>
        </w:tc>
        <w:tc>
          <w:tcPr>
            <w:tcW w:w="1484" w:type="dxa"/>
            <w:vAlign w:val="bottom"/>
          </w:tcPr>
          <w:p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93.8</w:t>
            </w:r>
          </w:p>
        </w:tc>
      </w:tr>
      <w:tr w:rsidR="00745068" w:rsidRPr="00E07154"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Patient16</w:t>
            </w:r>
          </w:p>
        </w:tc>
        <w:tc>
          <w:tcPr>
            <w:tcW w:w="1484" w:type="dxa"/>
            <w:noWrap/>
            <w:hideMark/>
          </w:tcPr>
          <w:p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93.8</w:t>
            </w:r>
          </w:p>
        </w:tc>
        <w:tc>
          <w:tcPr>
            <w:tcW w:w="1484" w:type="dxa"/>
            <w:shd w:val="clear" w:color="auto" w:fill="5B9BD5" w:themeFill="accent1"/>
          </w:tcPr>
          <w:p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Patient16</w:t>
            </w:r>
          </w:p>
        </w:tc>
        <w:tc>
          <w:tcPr>
            <w:tcW w:w="1484" w:type="dxa"/>
            <w:vAlign w:val="bottom"/>
          </w:tcPr>
          <w:p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92.8</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Patient17</w:t>
            </w:r>
          </w:p>
        </w:tc>
        <w:tc>
          <w:tcPr>
            <w:tcW w:w="1484" w:type="dxa"/>
            <w:noWrap/>
            <w:hideMark/>
          </w:tcPr>
          <w:p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65.4</w:t>
            </w:r>
          </w:p>
        </w:tc>
        <w:tc>
          <w:tcPr>
            <w:tcW w:w="1484" w:type="dxa"/>
            <w:shd w:val="clear" w:color="auto" w:fill="5B9BD5" w:themeFill="accent1"/>
          </w:tcPr>
          <w:p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Patient17</w:t>
            </w:r>
          </w:p>
        </w:tc>
        <w:tc>
          <w:tcPr>
            <w:tcW w:w="1484" w:type="dxa"/>
            <w:vAlign w:val="bottom"/>
          </w:tcPr>
          <w:p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82.6</w:t>
            </w:r>
          </w:p>
        </w:tc>
      </w:tr>
      <w:tr w:rsidR="00745068" w:rsidRPr="00E07154"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Patient18</w:t>
            </w:r>
          </w:p>
        </w:tc>
        <w:tc>
          <w:tcPr>
            <w:tcW w:w="1484" w:type="dxa"/>
            <w:noWrap/>
            <w:hideMark/>
          </w:tcPr>
          <w:p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86</w:t>
            </w:r>
          </w:p>
        </w:tc>
        <w:tc>
          <w:tcPr>
            <w:tcW w:w="1484" w:type="dxa"/>
            <w:shd w:val="clear" w:color="auto" w:fill="5B9BD5" w:themeFill="accent1"/>
          </w:tcPr>
          <w:p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Patient18</w:t>
            </w:r>
          </w:p>
        </w:tc>
        <w:tc>
          <w:tcPr>
            <w:tcW w:w="1484" w:type="dxa"/>
            <w:vAlign w:val="bottom"/>
          </w:tcPr>
          <w:p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91.7</w:t>
            </w:r>
          </w:p>
        </w:tc>
      </w:tr>
      <w:tr w:rsidR="00745068" w:rsidRPr="00E07154" w:rsidTr="00745068">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5935" w:type="dxa"/>
            <w:gridSpan w:val="4"/>
            <w:shd w:val="clear" w:color="auto" w:fill="FFFFFF" w:themeFill="background1"/>
            <w:noWrap/>
          </w:tcPr>
          <w:p w:rsidR="00745068" w:rsidRPr="00745068" w:rsidRDefault="00745068" w:rsidP="00186737">
            <w:pPr>
              <w:pStyle w:val="ListParagraph"/>
              <w:numPr>
                <w:ilvl w:val="0"/>
                <w:numId w:val="6"/>
              </w:numPr>
              <w:tabs>
                <w:tab w:val="left" w:pos="1495"/>
              </w:tabs>
              <w:spacing w:line="480" w:lineRule="auto"/>
              <w:rPr>
                <w:rFonts w:ascii="Cambria" w:eastAsia="Times New Roman" w:hAnsi="Cambria" w:cs="Times New Roman"/>
                <w:b w:val="0"/>
                <w:color w:val="000000"/>
                <w:sz w:val="16"/>
                <w:szCs w:val="20"/>
              </w:rPr>
            </w:pPr>
            <w:r w:rsidRPr="00745068">
              <w:rPr>
                <w:rFonts w:ascii="Cambria" w:eastAsia="Times New Roman" w:hAnsi="Cambria" w:cs="Times New Roman"/>
                <w:b w:val="0"/>
                <w:color w:val="000000"/>
                <w:sz w:val="16"/>
                <w:szCs w:val="20"/>
              </w:rPr>
              <w:t xml:space="preserve">                                                                   (b)</w:t>
            </w:r>
          </w:p>
          <w:p w:rsidR="00745068" w:rsidRPr="00745068" w:rsidRDefault="00745068" w:rsidP="00186737">
            <w:pPr>
              <w:rPr>
                <w:rFonts w:ascii="Cambria" w:eastAsia="Times New Roman" w:hAnsi="Cambria" w:cs="Times New Roman"/>
                <w:bCs w:val="0"/>
                <w:color w:val="000000"/>
                <w:sz w:val="16"/>
                <w:szCs w:val="20"/>
              </w:rPr>
            </w:pPr>
            <w:r w:rsidRPr="00745068">
              <w:rPr>
                <w:rStyle w:val="IntenseReference"/>
                <w:b/>
                <w:sz w:val="18"/>
              </w:rPr>
              <w:t xml:space="preserve">Table </w:t>
            </w:r>
            <w:r w:rsidR="000D3BD7" w:rsidRPr="00745068">
              <w:rPr>
                <w:rStyle w:val="IntenseReference"/>
                <w:sz w:val="18"/>
              </w:rPr>
              <w:fldChar w:fldCharType="begin"/>
            </w:r>
            <w:r w:rsidRPr="00745068">
              <w:rPr>
                <w:rStyle w:val="IntenseReference"/>
                <w:b/>
                <w:sz w:val="18"/>
              </w:rPr>
              <w:instrText xml:space="preserve"> SEQ Table \* ARABIC </w:instrText>
            </w:r>
            <w:r w:rsidR="000D3BD7" w:rsidRPr="00745068">
              <w:rPr>
                <w:rStyle w:val="IntenseReference"/>
                <w:sz w:val="18"/>
              </w:rPr>
              <w:fldChar w:fldCharType="separate"/>
            </w:r>
            <w:r w:rsidRPr="00745068">
              <w:rPr>
                <w:rStyle w:val="IntenseReference"/>
                <w:b/>
                <w:noProof/>
                <w:sz w:val="18"/>
              </w:rPr>
              <w:t>3</w:t>
            </w:r>
            <w:r w:rsidR="000D3BD7" w:rsidRPr="00745068">
              <w:rPr>
                <w:rStyle w:val="IntenseReference"/>
                <w:sz w:val="18"/>
              </w:rPr>
              <w:fldChar w:fldCharType="end"/>
            </w:r>
            <w:r w:rsidRPr="00745068">
              <w:rPr>
                <w:rStyle w:val="IntenseReference"/>
                <w:b/>
                <w:sz w:val="18"/>
              </w:rPr>
              <w:t>:</w:t>
            </w:r>
            <w:r w:rsidRPr="00745068">
              <w:rPr>
                <w:b w:val="0"/>
                <w:sz w:val="18"/>
              </w:rPr>
              <w:t xml:space="preserve"> </w:t>
            </w:r>
            <w:r>
              <w:rPr>
                <w:color w:val="auto"/>
                <w:sz w:val="16"/>
              </w:rPr>
              <w:t>Percentage of spindles with (a) energy error less than 10% and (b) frequency error than 5%</w:t>
            </w:r>
          </w:p>
        </w:tc>
      </w:tr>
    </w:tbl>
    <w:p w:rsidR="00971887" w:rsidRPr="00E07154" w:rsidRDefault="00971887" w:rsidP="00186737">
      <w:pPr>
        <w:spacing w:after="0" w:line="480" w:lineRule="auto"/>
        <w:rPr>
          <w:rFonts w:ascii="Cambria" w:hAnsi="Cambria"/>
        </w:rPr>
      </w:pPr>
      <w:proofErr w:type="gramStart"/>
      <w:r w:rsidRPr="00E07154">
        <w:rPr>
          <w:rFonts w:ascii="Cambria" w:hAnsi="Cambria"/>
        </w:rPr>
        <w:t>spindles</w:t>
      </w:r>
      <w:proofErr w:type="gramEnd"/>
      <w:r w:rsidRPr="00E07154">
        <w:rPr>
          <w:rFonts w:ascii="Cambria" w:hAnsi="Cambria"/>
        </w:rPr>
        <w:t>. However, such cases are an exception and statistically insignificant over 500 spindles.</w:t>
      </w: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745068" w:rsidRDefault="00745068" w:rsidP="00186737">
      <w:pPr>
        <w:spacing w:after="0" w:line="480" w:lineRule="auto"/>
        <w:ind w:firstLine="720"/>
        <w:rPr>
          <w:rFonts w:ascii="Cambria" w:hAnsi="Cambria"/>
        </w:rPr>
      </w:pPr>
    </w:p>
    <w:p w:rsidR="00971887" w:rsidRPr="00745068" w:rsidRDefault="00971887" w:rsidP="00186737">
      <w:pPr>
        <w:spacing w:line="480" w:lineRule="auto"/>
        <w:rPr>
          <w:rFonts w:ascii="Cambria" w:hAnsi="Cambria"/>
          <w:b/>
          <w:bCs/>
          <w:smallCaps/>
          <w:spacing w:val="5"/>
          <w:sz w:val="16"/>
        </w:rPr>
      </w:pPr>
      <w:r w:rsidRPr="00745068">
        <w:rPr>
          <w:rFonts w:ascii="Cambria" w:hAnsi="Cambria"/>
        </w:rPr>
        <w:t>The table in figure [] shows a majority of spindles (more than 80% in most cases) in all the patients have a percentage error in energy that is less than 10%. In case of frequency error, an even higher percentage (more than 90%) of spindles have error in frequency  that is less than 5% as seen from figure [].</w:t>
      </w:r>
    </w:p>
    <w:p w:rsidR="00297304" w:rsidRPr="00E07154" w:rsidRDefault="00297304" w:rsidP="00186737">
      <w:pPr>
        <w:pStyle w:val="Heading1"/>
        <w:spacing w:before="0" w:line="480" w:lineRule="auto"/>
        <w:rPr>
          <w:rFonts w:ascii="Cambria" w:hAnsi="Cambria"/>
        </w:rPr>
      </w:pPr>
      <w:r w:rsidRPr="00E07154">
        <w:rPr>
          <w:rFonts w:ascii="Cambria" w:hAnsi="Cambria"/>
        </w:rPr>
        <w:lastRenderedPageBreak/>
        <w:t>Mean Value of Energy</w:t>
      </w:r>
    </w:p>
    <w:p w:rsidR="00297304" w:rsidRPr="00E07154" w:rsidRDefault="00745068" w:rsidP="00186737">
      <w:pPr>
        <w:spacing w:after="0" w:line="480" w:lineRule="auto"/>
        <w:rPr>
          <w:rFonts w:ascii="Cambria" w:hAnsi="Cambria"/>
        </w:rPr>
      </w:pPr>
      <w:r w:rsidRPr="00E07154">
        <w:rPr>
          <w:rFonts w:ascii="Cambria" w:hAnsi="Cambria"/>
          <w:noProof/>
        </w:rPr>
        <w:drawing>
          <wp:anchor distT="0" distB="0" distL="114300" distR="114300" simplePos="0" relativeHeight="251740160" behindDoc="0" locked="0" layoutInCell="1" allowOverlap="1" wp14:anchorId="75A52BCA" wp14:editId="5C8DD12D">
            <wp:simplePos x="0" y="0"/>
            <wp:positionH relativeFrom="column">
              <wp:posOffset>2909570</wp:posOffset>
            </wp:positionH>
            <wp:positionV relativeFrom="paragraph">
              <wp:posOffset>1236980</wp:posOffset>
            </wp:positionV>
            <wp:extent cx="2917825" cy="2476500"/>
            <wp:effectExtent l="0" t="0" r="0" b="0"/>
            <wp:wrapTopAndBottom/>
            <wp:docPr id="32" name="Picture 32" descr="C:\Users\mohammed_n.ahmed\Desktop\Plots\Errorbar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mmed_n.ahmed\Desktop\Plots\Errorbar_Energy.png"/>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5115" r="7937" b="1515"/>
                    <a:stretch/>
                  </pic:blipFill>
                  <pic:spPr bwMode="auto">
                    <a:xfrm>
                      <a:off x="0" y="0"/>
                      <a:ext cx="2917825" cy="247650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 id="_x0000_s1071" type="#_x0000_t202" style="position:absolute;margin-left:341.9pt;margin-top:293.4pt;width:27pt;height:17.85pt;z-index:-251575296;visibility:visible;mso-wrap-distance-top:3.6pt;mso-wrap-distance-bottom:3.6pt;mso-position-horizontal-relative:text;mso-position-vertical-relative:tex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K7Ig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" stroked="f">
            <v:textbox style="mso-next-textbox:#_x0000_s1071">
              <w:txbxContent>
                <w:p w:rsidR="00122D64" w:rsidRPr="007F52FB" w:rsidRDefault="00122D64" w:rsidP="00297304">
                  <w:pPr>
                    <w:rPr>
                      <w:sz w:val="14"/>
                      <w:szCs w:val="14"/>
                    </w:rPr>
                  </w:pP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b</w:t>
                  </w:r>
                  <w:r w:rsidRPr="007F52FB">
                    <w:rPr>
                      <w:sz w:val="14"/>
                      <w:szCs w:val="14"/>
                    </w:rPr>
                    <w:t>)</w:t>
                  </w:r>
                </w:p>
              </w:txbxContent>
            </v:textbox>
            <w10:wrap type="tight"/>
          </v:shape>
        </w:pict>
      </w:r>
      <w:r w:rsidRPr="00E07154">
        <w:rPr>
          <w:rFonts w:ascii="Cambria" w:hAnsi="Cambria"/>
          <w:noProof/>
        </w:rPr>
        <w:drawing>
          <wp:anchor distT="0" distB="0" distL="114300" distR="114300" simplePos="0" relativeHeight="251739136" behindDoc="0" locked="0" layoutInCell="1" allowOverlap="1" wp14:anchorId="479EA1A9" wp14:editId="2BACA2F8">
            <wp:simplePos x="0" y="0"/>
            <wp:positionH relativeFrom="column">
              <wp:posOffset>-11430</wp:posOffset>
            </wp:positionH>
            <wp:positionV relativeFrom="paragraph">
              <wp:posOffset>1236171</wp:posOffset>
            </wp:positionV>
            <wp:extent cx="2917825" cy="2476500"/>
            <wp:effectExtent l="0" t="0" r="0" b="0"/>
            <wp:wrapTopAndBottom/>
            <wp:docPr id="44" name="Picture 44" descr="C:\Users\mohammed_n.ahmed\Desktop\Plots\Errorba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med_n.ahmed\Desktop\Plots\Errorbar_Freq.png"/>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5115" r="7932" b="1493"/>
                    <a:stretch/>
                  </pic:blipFill>
                  <pic:spPr bwMode="auto">
                    <a:xfrm>
                      <a:off x="0" y="0"/>
                      <a:ext cx="2917825" cy="247650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 id="_x0000_s1072" type="#_x0000_t202" style="position:absolute;margin-left:107.3pt;margin-top:286.55pt;width:27pt;height:17.85pt;z-index:-251578368;visibility:visible;mso-wrap-distance-top:3.6pt;mso-wrap-distance-bottom:3.6pt;mso-position-horizontal-relative:text;mso-position-vertical-relative:tex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0RIw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" stroked="f">
            <v:textbox style="mso-next-textbox:#_x0000_s1072">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w:r>
      <w:r w:rsidR="00297304" w:rsidRPr="00E07154">
        <w:rPr>
          <w:rFonts w:ascii="Cambria" w:hAnsi="Cambria"/>
        </w:rPr>
        <w:t>To further analyze the accuracy of the spindle model, the variation of error in spindle energy and spindle frequency was observed across multiple patients. Figure [] shows the mean error in energy and frequency for all the patients along with the accompanying standard deviation through an error bar.</w:t>
      </w:r>
    </w:p>
    <w:p w:rsidR="00297304" w:rsidRPr="00E07154" w:rsidRDefault="00122D64" w:rsidP="00186737">
      <w:pPr>
        <w:spacing w:after="0" w:line="480" w:lineRule="auto"/>
        <w:rPr>
          <w:rFonts w:ascii="Cambria" w:hAnsi="Cambria"/>
        </w:rPr>
      </w:pPr>
      <w:r>
        <w:rPr>
          <w:rFonts w:ascii="Cambria" w:hAnsi="Cambria"/>
          <w:noProof/>
        </w:rPr>
        <w:pict>
          <v:shape id="Text Box 43" o:spid="_x0000_s1073" type="#_x0000_t202" style="position:absolute;margin-left:5.1pt;margin-top:209.85pt;width:456.5pt;height:.05pt;z-index:2517422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" stroked="f">
            <v:textbox style="mso-next-textbox:#Text Box 43;mso-fit-shape-to-text:t" inset="0,0,0,0">
              <w:txbxContent>
                <w:p w:rsidR="00122D64" w:rsidRDefault="00122D64" w:rsidP="00297304">
                  <w:pPr>
                    <w:pStyle w:val="Caption"/>
                    <w:rPr>
                      <w:noProof/>
                    </w:rPr>
                  </w:pPr>
                  <w:r w:rsidRPr="008A1C9E">
                    <w:rPr>
                      <w:rStyle w:val="IntenseReference"/>
                      <w:i w:val="0"/>
                    </w:rPr>
                    <w:t xml:space="preserve">Figure </w:t>
                  </w:r>
                  <w:r w:rsidRPr="008A1C9E">
                    <w:rPr>
                      <w:rStyle w:val="IntenseReference"/>
                      <w:i w:val="0"/>
                    </w:rPr>
                    <w:fldChar w:fldCharType="begin"/>
                  </w:r>
                  <w:r w:rsidRPr="008A1C9E">
                    <w:rPr>
                      <w:rStyle w:val="IntenseReference"/>
                      <w:i w:val="0"/>
                    </w:rPr>
                    <w:instrText xml:space="preserve"> SEQ Figure \* ARABIC </w:instrText>
                  </w:r>
                  <w:r w:rsidRPr="008A1C9E">
                    <w:rPr>
                      <w:rStyle w:val="IntenseReference"/>
                      <w:i w:val="0"/>
                    </w:rPr>
                    <w:fldChar w:fldCharType="separate"/>
                  </w:r>
                  <w:r>
                    <w:rPr>
                      <w:rStyle w:val="IntenseReference"/>
                      <w:i w:val="0"/>
                      <w:noProof/>
                    </w:rPr>
                    <w:t>12</w:t>
                  </w:r>
                  <w:r w:rsidRPr="008A1C9E">
                    <w:rPr>
                      <w:rStyle w:val="IntenseReference"/>
                      <w:i w:val="0"/>
                    </w:rPr>
                    <w:fldChar w:fldCharType="end"/>
                  </w:r>
                  <w:r w:rsidRPr="008A1C9E">
                    <w:rPr>
                      <w:rStyle w:val="IntenseReference"/>
                      <w:i w:val="0"/>
                    </w:rPr>
                    <w:t>:</w:t>
                  </w:r>
                  <w:r>
                    <w:t xml:space="preserve"> </w:t>
                  </w:r>
                  <w:r w:rsidRPr="00971887">
                    <w:rPr>
                      <w:b/>
                      <w:i w:val="0"/>
                      <w:sz w:val="16"/>
                    </w:rPr>
                    <w:t>Mean value of p</w:t>
                  </w:r>
                  <w:r>
                    <w:rPr>
                      <w:b/>
                      <w:i w:val="0"/>
                      <w:sz w:val="16"/>
                    </w:rPr>
                    <w:t>ercentage error in</w:t>
                  </w:r>
                  <w:r w:rsidRPr="00971887">
                    <w:rPr>
                      <w:b/>
                      <w:i w:val="0"/>
                      <w:sz w:val="16"/>
                    </w:rPr>
                    <w:t xml:space="preserve"> (a) </w:t>
                  </w:r>
                  <w:r>
                    <w:rPr>
                      <w:b/>
                      <w:i w:val="0"/>
                      <w:sz w:val="16"/>
                    </w:rPr>
                    <w:t>frequency</w:t>
                  </w:r>
                  <w:r w:rsidRPr="00971887">
                    <w:rPr>
                      <w:b/>
                      <w:i w:val="0"/>
                      <w:sz w:val="16"/>
                    </w:rPr>
                    <w:t xml:space="preserve"> (b) </w:t>
                  </w:r>
                  <w:r>
                    <w:rPr>
                      <w:b/>
                      <w:i w:val="0"/>
                      <w:sz w:val="16"/>
                    </w:rPr>
                    <w:t xml:space="preserve">energy </w:t>
                  </w:r>
                  <w:r w:rsidRPr="00971887">
                    <w:rPr>
                      <w:b/>
                      <w:i w:val="0"/>
                      <w:sz w:val="16"/>
                    </w:rPr>
                    <w:t xml:space="preserve">across 18 patients. The whiskers indicate the standard deviation of the </w:t>
                  </w:r>
                  <w:r>
                    <w:rPr>
                      <w:b/>
                      <w:i w:val="0"/>
                      <w:sz w:val="16"/>
                    </w:rPr>
                    <w:t>percentage error.</w:t>
                  </w:r>
                </w:p>
              </w:txbxContent>
            </v:textbox>
            <w10:wrap type="topAndBottom"/>
          </v:shape>
        </w:pict>
      </w:r>
    </w:p>
    <w:p w:rsidR="00297304" w:rsidRPr="00E07154" w:rsidRDefault="00297304" w:rsidP="00186737">
      <w:pPr>
        <w:spacing w:after="0" w:line="480" w:lineRule="auto"/>
        <w:rPr>
          <w:rFonts w:ascii="Cambria" w:hAnsi="Cambria"/>
        </w:rPr>
      </w:pPr>
      <w:r w:rsidRPr="00E07154">
        <w:rPr>
          <w:rFonts w:ascii="Cambria" w:hAnsi="Cambria"/>
        </w:rPr>
        <w:t xml:space="preserve">As seen in figure [], the mean error in frequency is less than 5% for all the 18 patients except for one. The patient showing a higher percentage error in spindle frequency has vastly different parameter values than the other 17 patients and hence this can be considered as an exceptional case. The mean error in energy is less than 11% for all the patients as shown in figure []. The model has a greater accuracy in predicting the frequency of the spindle than its energy.  </w:t>
      </w:r>
    </w:p>
    <w:p w:rsidR="00297304" w:rsidRPr="00E07154" w:rsidRDefault="00297304" w:rsidP="00186737">
      <w:pPr>
        <w:pStyle w:val="Heading1"/>
        <w:spacing w:before="0" w:line="480" w:lineRule="auto"/>
        <w:rPr>
          <w:rFonts w:ascii="Cambria" w:hAnsi="Cambria"/>
        </w:rPr>
      </w:pPr>
      <w:r w:rsidRPr="00E07154">
        <w:rPr>
          <w:rFonts w:ascii="Cambria" w:hAnsi="Cambria"/>
        </w:rPr>
        <w:t>Fitted Distribution of the 6 Parameters</w:t>
      </w:r>
    </w:p>
    <w:p w:rsidR="00297304" w:rsidRPr="00E07154" w:rsidRDefault="00122D64" w:rsidP="00186737">
      <w:pPr>
        <w:spacing w:after="0" w:line="480" w:lineRule="auto"/>
        <w:rPr>
          <w:rFonts w:ascii="Cambria" w:hAnsi="Cambria"/>
        </w:rPr>
      </w:pPr>
      <w:r>
        <w:rPr>
          <w:rFonts w:ascii="Cambria" w:hAnsi="Cambria"/>
          <w:noProof/>
        </w:rPr>
        <w:lastRenderedPageBreak/>
        <w:pict>
          <v:shape id="_x0000_s1074" type="#_x0000_t202" style="position:absolute;margin-left:70.95pt;margin-top:252.05pt;width:27pt;height:17.85pt;z-index:-251613184;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rARIwIAACM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" stroked="f">
            <v:textbox style="mso-next-textbox:#_x0000_s1074">
              <w:txbxContent>
                <w:p w:rsidR="00122D64" w:rsidRPr="007F52FB" w:rsidRDefault="00122D64" w:rsidP="00297304">
                  <w:pPr>
                    <w:rPr>
                      <w:sz w:val="14"/>
                      <w:szCs w:val="14"/>
                    </w:rPr>
                  </w:pP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a</w:t>
                  </w:r>
                  <w:r w:rsidRPr="007F52FB">
                    <w:rPr>
                      <w:sz w:val="14"/>
                      <w:szCs w:val="14"/>
                    </w:rPr>
                    <w:t>)</w:t>
                  </w:r>
                </w:p>
              </w:txbxContent>
            </v:textbox>
            <w10:wrap type="tight"/>
          </v:shape>
        </w:pict>
      </w:r>
      <w:r w:rsidR="00745068" w:rsidRPr="00E07154">
        <w:rPr>
          <w:rFonts w:ascii="Cambria" w:hAnsi="Cambria"/>
          <w:noProof/>
        </w:rPr>
        <w:drawing>
          <wp:anchor distT="0" distB="0" distL="114300" distR="114300" simplePos="0" relativeHeight="251667456" behindDoc="0" locked="0" layoutInCell="1" allowOverlap="1" wp14:anchorId="18F4BE04" wp14:editId="002A6298">
            <wp:simplePos x="0" y="0"/>
            <wp:positionH relativeFrom="column">
              <wp:posOffset>30878</wp:posOffset>
            </wp:positionH>
            <wp:positionV relativeFrom="paragraph">
              <wp:posOffset>1578610</wp:posOffset>
            </wp:positionV>
            <wp:extent cx="1959610" cy="1600200"/>
            <wp:effectExtent l="0" t="0" r="254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hammed_n.ahmed\Desktop\Plots\ParamA_Patient1.png"/>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5048" t="1836" r="7541" b="3029"/>
                    <a:stretch/>
                  </pic:blipFill>
                  <pic:spPr bwMode="auto">
                    <a:xfrm>
                      <a:off x="0" y="0"/>
                      <a:ext cx="195961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745068" w:rsidRPr="00E07154">
        <w:rPr>
          <w:rFonts w:ascii="Cambria" w:hAnsi="Cambria"/>
          <w:noProof/>
        </w:rPr>
        <w:drawing>
          <wp:anchor distT="0" distB="0" distL="114300" distR="114300" simplePos="0" relativeHeight="251668480" behindDoc="0" locked="0" layoutInCell="1" allowOverlap="1" wp14:anchorId="75150B1A" wp14:editId="4357D2E4">
            <wp:simplePos x="0" y="0"/>
            <wp:positionH relativeFrom="column">
              <wp:posOffset>2082110</wp:posOffset>
            </wp:positionH>
            <wp:positionV relativeFrom="paragraph">
              <wp:posOffset>1587402</wp:posOffset>
            </wp:positionV>
            <wp:extent cx="1934210" cy="1600200"/>
            <wp:effectExtent l="0" t="0" r="889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hammed_n.ahmed\Desktop\Plots\ParamB_Patient1.png"/>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5508" t="1836" r="8208" b="3033"/>
                    <a:stretch/>
                  </pic:blipFill>
                  <pic:spPr bwMode="auto">
                    <a:xfrm>
                      <a:off x="0" y="0"/>
                      <a:ext cx="193421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745068" w:rsidRPr="00E07154">
        <w:rPr>
          <w:rFonts w:ascii="Cambria" w:hAnsi="Cambria"/>
          <w:noProof/>
        </w:rPr>
        <w:drawing>
          <wp:anchor distT="0" distB="0" distL="114300" distR="114300" simplePos="0" relativeHeight="251670528" behindDoc="0" locked="0" layoutInCell="1" allowOverlap="1" wp14:anchorId="1B425304" wp14:editId="5A77804A">
            <wp:simplePos x="0" y="0"/>
            <wp:positionH relativeFrom="column">
              <wp:posOffset>3973195</wp:posOffset>
            </wp:positionH>
            <wp:positionV relativeFrom="paragraph">
              <wp:posOffset>1607185</wp:posOffset>
            </wp:positionV>
            <wp:extent cx="1955800" cy="1600200"/>
            <wp:effectExtent l="0" t="0" r="6350" b="0"/>
            <wp:wrapTopAndBottom/>
            <wp:docPr id="45" name="Picture 45" descr="C:\Users\mohammed_n.ahmed\Desktop\Plots\ParamC_Pati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ohammed_n.ahmed\Desktop\Plots\ParamC_Patient1.pn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5048" t="2448" r="8566" b="3335"/>
                    <a:stretch/>
                  </pic:blipFill>
                  <pic:spPr bwMode="auto">
                    <a:xfrm>
                      <a:off x="0" y="0"/>
                      <a:ext cx="195580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The dispersal of each parameter values over 500 spindles was plotted for one of the patients and statistical distributions were fitted to these spread of values. The best distribution fit for each parameter was visually determined and concurrently these fitted distributions were applied to each of the 18 patients. This was done to observe if the parameter values follow similar distribution patterns across all the 18 patients.</w:t>
      </w:r>
    </w:p>
    <w:p w:rsidR="00297304" w:rsidRPr="00E07154" w:rsidRDefault="00122D64" w:rsidP="00186737">
      <w:pPr>
        <w:spacing w:after="0" w:line="480" w:lineRule="auto"/>
        <w:rPr>
          <w:rFonts w:ascii="Cambria" w:hAnsi="Cambria"/>
        </w:rPr>
      </w:pPr>
      <w:r>
        <w:rPr>
          <w:rFonts w:ascii="Cambria" w:hAnsi="Cambria"/>
          <w:noProof/>
        </w:rPr>
        <w:pict>
          <v:shape id="_x0000_s1075" type="#_x0000_t202" style="position:absolute;margin-left:377.95pt;margin-top:125.1pt;width:27pt;height:17.85pt;z-index:-251611136;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" stroked="f">
            <v:textbox style="mso-next-textbox:#_x0000_s1075">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w10:wrap type="tight"/>
          </v:shape>
        </w:pict>
      </w:r>
      <w:r>
        <w:rPr>
          <w:rFonts w:ascii="Cambria" w:hAnsi="Cambria"/>
          <w:noProof/>
        </w:rPr>
        <w:pict>
          <v:shape id="_x0000_s1076" type="#_x0000_t202" style="position:absolute;margin-left:233.9pt;margin-top:123.45pt;width:27pt;height:17.85pt;z-index:-251612160;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QDBIg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" stroked="f">
            <v:textbox style="mso-next-textbox:#_x0000_s1076">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w:r>
      <w:r w:rsidR="00297304" w:rsidRPr="00E07154">
        <w:rPr>
          <w:rFonts w:ascii="Cambria" w:hAnsi="Cambria"/>
          <w:noProof/>
        </w:rPr>
        <w:drawing>
          <wp:anchor distT="0" distB="0" distL="114300" distR="114300" simplePos="0" relativeHeight="251672576" behindDoc="0" locked="0" layoutInCell="1" allowOverlap="1" wp14:anchorId="35818DCC" wp14:editId="462988B3">
            <wp:simplePos x="0" y="0"/>
            <wp:positionH relativeFrom="column">
              <wp:posOffset>3983990</wp:posOffset>
            </wp:positionH>
            <wp:positionV relativeFrom="paragraph">
              <wp:posOffset>1798955</wp:posOffset>
            </wp:positionV>
            <wp:extent cx="1953260" cy="1600200"/>
            <wp:effectExtent l="0" t="0" r="889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hammed_n.ahmed\Desktop\Plots\ParamF_Patient1.png"/>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5507" t="2448" r="8243" b="3360"/>
                    <a:stretch/>
                  </pic:blipFill>
                  <pic:spPr bwMode="auto">
                    <a:xfrm>
                      <a:off x="0" y="0"/>
                      <a:ext cx="195326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noProof/>
        </w:rPr>
        <w:drawing>
          <wp:anchor distT="0" distB="0" distL="114300" distR="114300" simplePos="0" relativeHeight="251671552" behindDoc="0" locked="0" layoutInCell="1" allowOverlap="1" wp14:anchorId="426E20B5" wp14:editId="15E985E4">
            <wp:simplePos x="0" y="0"/>
            <wp:positionH relativeFrom="column">
              <wp:posOffset>1991360</wp:posOffset>
            </wp:positionH>
            <wp:positionV relativeFrom="paragraph">
              <wp:posOffset>1797050</wp:posOffset>
            </wp:positionV>
            <wp:extent cx="1983740" cy="16002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hammed_n.ahmed\Desktop\Plots\ParamE_Patient1.png"/>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6044" t="2449" r="7569" b="4661"/>
                    <a:stretch/>
                  </pic:blipFill>
                  <pic:spPr bwMode="auto">
                    <a:xfrm>
                      <a:off x="0" y="0"/>
                      <a:ext cx="198374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noProof/>
        </w:rPr>
        <w:drawing>
          <wp:anchor distT="0" distB="0" distL="114300" distR="114300" simplePos="0" relativeHeight="251669504" behindDoc="0" locked="0" layoutInCell="1" allowOverlap="1" wp14:anchorId="3AC22FE7" wp14:editId="46B493F9">
            <wp:simplePos x="0" y="0"/>
            <wp:positionH relativeFrom="column">
              <wp:posOffset>-2540</wp:posOffset>
            </wp:positionH>
            <wp:positionV relativeFrom="paragraph">
              <wp:posOffset>1797050</wp:posOffset>
            </wp:positionV>
            <wp:extent cx="1951355" cy="160020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hammed_n.ahmed\Desktop\Plots\ParamD_Patient1.png"/>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5736" t="2449" r="8121" b="3333"/>
                    <a:stretch/>
                  </pic:blipFill>
                  <pic:spPr bwMode="auto">
                    <a:xfrm>
                      <a:off x="0" y="0"/>
                      <a:ext cx="1951355" cy="1600200"/>
                    </a:xfrm>
                    <a:prstGeom prst="rect">
                      <a:avLst/>
                    </a:prstGeom>
                    <a:noFill/>
                    <a:ln>
                      <a:noFill/>
                    </a:ln>
                    <a:extLst>
                      <a:ext uri="{53640926-AAD7-44D8-BBD7-CCE9431645EC}">
                        <a14:shadowObscured xmlns:a14="http://schemas.microsoft.com/office/drawing/2010/main"/>
                      </a:ext>
                    </a:extLst>
                  </pic:spPr>
                </pic:pic>
              </a:graphicData>
            </a:graphic>
          </wp:anchor>
        </w:drawing>
      </w:r>
    </w:p>
    <w:p w:rsidR="00297304" w:rsidRPr="00E07154" w:rsidRDefault="00122D64" w:rsidP="00186737">
      <w:pPr>
        <w:spacing w:after="0" w:line="480" w:lineRule="auto"/>
        <w:ind w:firstLine="720"/>
        <w:rPr>
          <w:rFonts w:ascii="Cambria" w:hAnsi="Cambria"/>
        </w:rPr>
      </w:pPr>
      <w:r>
        <w:rPr>
          <w:rFonts w:ascii="Cambria" w:hAnsi="Cambria"/>
          <w:noProof/>
        </w:rPr>
        <w:pict>
          <v:shape id="Text Box 52" o:spid="_x0000_s1077" type="#_x0000_t202" style="position:absolute;left:0;text-align:left;margin-left:1.85pt;margin-top:140.15pt;width:465.35pt;height:.05pt;z-index:2517022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" stroked="f">
            <v:textbox style="mso-next-textbox:#Text Box 52;mso-fit-shape-to-text:t" inset="0,0,0,0">
              <w:txbxContent>
                <w:p w:rsidR="00122D64" w:rsidRPr="00087BD2" w:rsidRDefault="00122D64" w:rsidP="00297304">
                  <w:pPr>
                    <w:pStyle w:val="Caption"/>
                    <w:rPr>
                      <w:noProof/>
                    </w:rPr>
                  </w:pPr>
                  <w:r w:rsidRPr="008A1C9E">
                    <w:rPr>
                      <w:rStyle w:val="IntenseReference"/>
                      <w:i w:val="0"/>
                    </w:rPr>
                    <w:t xml:space="preserve">Figure </w:t>
                  </w:r>
                  <w:r w:rsidRPr="008A1C9E">
                    <w:rPr>
                      <w:rStyle w:val="IntenseReference"/>
                      <w:i w:val="0"/>
                    </w:rPr>
                    <w:fldChar w:fldCharType="begin"/>
                  </w:r>
                  <w:r w:rsidRPr="008A1C9E">
                    <w:rPr>
                      <w:rStyle w:val="IntenseReference"/>
                      <w:i w:val="0"/>
                    </w:rPr>
                    <w:instrText xml:space="preserve"> SEQ Figure \* ARABIC </w:instrText>
                  </w:r>
                  <w:r w:rsidRPr="008A1C9E">
                    <w:rPr>
                      <w:rStyle w:val="IntenseReference"/>
                      <w:i w:val="0"/>
                    </w:rPr>
                    <w:fldChar w:fldCharType="separate"/>
                  </w:r>
                  <w:r w:rsidRPr="008A1C9E">
                    <w:rPr>
                      <w:rStyle w:val="IntenseReference"/>
                      <w:i w:val="0"/>
                    </w:rPr>
                    <w:t>13</w:t>
                  </w:r>
                  <w:r w:rsidRPr="008A1C9E">
                    <w:rPr>
                      <w:rStyle w:val="IntenseReference"/>
                      <w:i w:val="0"/>
                    </w:rPr>
                    <w:fldChar w:fldCharType="end"/>
                  </w:r>
                  <w:r w:rsidRPr="008A1C9E">
                    <w:rPr>
                      <w:rStyle w:val="IntenseReference"/>
                      <w:i w:val="0"/>
                    </w:rPr>
                    <w:t>:</w:t>
                  </w:r>
                  <w:r w:rsidRPr="008A1C9E">
                    <w:rPr>
                      <w:b/>
                      <w:i w:val="0"/>
                      <w:color w:val="000000" w:themeColor="text1"/>
                      <w:sz w:val="16"/>
                    </w:rPr>
                    <w:t xml:space="preserve"> T-location scale distribution of parameter (a) </w:t>
                  </w:r>
                  <w:r>
                    <w:rPr>
                      <w:b/>
                      <w:i w:val="0"/>
                      <w:color w:val="000000" w:themeColor="text1"/>
                      <w:sz w:val="16"/>
                    </w:rPr>
                    <w:t>‘</w:t>
                  </w:r>
                  <w:r w:rsidRPr="008A1C9E">
                    <w:rPr>
                      <w:b/>
                      <w:i w:val="0"/>
                      <w:color w:val="000000" w:themeColor="text1"/>
                      <w:sz w:val="16"/>
                    </w:rPr>
                    <w:t>a</w:t>
                  </w:r>
                  <w:r>
                    <w:rPr>
                      <w:b/>
                      <w:i w:val="0"/>
                      <w:color w:val="000000" w:themeColor="text1"/>
                      <w:sz w:val="16"/>
                    </w:rPr>
                    <w:t>’</w:t>
                  </w:r>
                  <w:r w:rsidRPr="008A1C9E">
                    <w:rPr>
                      <w:b/>
                      <w:i w:val="0"/>
                      <w:color w:val="000000" w:themeColor="text1"/>
                      <w:sz w:val="16"/>
                    </w:rPr>
                    <w:t xml:space="preserve"> (b) ‘b’. (c) Extreme value distribution of parameter ‘c’. (d) Non-parametric distribution of </w:t>
                  </w:r>
                  <w:proofErr w:type="gramStart"/>
                  <w:r w:rsidRPr="008A1C9E">
                    <w:rPr>
                      <w:b/>
                      <w:i w:val="0"/>
                      <w:color w:val="000000" w:themeColor="text1"/>
                      <w:sz w:val="16"/>
                    </w:rPr>
                    <w:t>parameter ‘d’</w:t>
                  </w:r>
                  <w:proofErr w:type="gramEnd"/>
                  <w:r w:rsidRPr="008A1C9E">
                    <w:rPr>
                      <w:b/>
                      <w:i w:val="0"/>
                      <w:color w:val="000000" w:themeColor="text1"/>
                      <w:sz w:val="16"/>
                    </w:rPr>
                    <w:t>. (e) T-location scale distribution of parameter (e) ‘e’ (f) ‘f’.</w:t>
                  </w:r>
                  <w:r w:rsidRPr="008A1C9E">
                    <w:rPr>
                      <w:color w:val="000000" w:themeColor="text1"/>
                      <w:sz w:val="16"/>
                    </w:rPr>
                    <w:t xml:space="preserve"> </w:t>
                  </w:r>
                </w:p>
              </w:txbxContent>
            </v:textbox>
            <w10:wrap type="topAndBottom"/>
          </v:shape>
        </w:pict>
      </w:r>
      <w:r>
        <w:rPr>
          <w:rFonts w:ascii="Cambria" w:hAnsi="Cambria"/>
          <w:noProof/>
        </w:rPr>
        <w:pict>
          <v:shape id="_x0000_s1078" type="#_x0000_t202" style="position:absolute;left:0;text-align:left;margin-left:72.2pt;margin-top:121.65pt;width:27pt;height:17.85pt;z-index:-251610112;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" stroked="f">
            <v:textbox style="mso-next-textbox:#_x0000_s1078">
              <w:txbxContent>
                <w:p w:rsidR="00122D64" w:rsidRPr="007F52FB" w:rsidRDefault="00122D64" w:rsidP="00297304">
                  <w:pPr>
                    <w:rPr>
                      <w:sz w:val="14"/>
                      <w:szCs w:val="14"/>
                    </w:rPr>
                  </w:pPr>
                  <w:r w:rsidRPr="007F52FB">
                    <w:rPr>
                      <w:sz w:val="14"/>
                      <w:szCs w:val="14"/>
                    </w:rPr>
                    <w:t>(</w:t>
                  </w:r>
                  <w:r>
                    <w:rPr>
                      <w:sz w:val="14"/>
                      <w:szCs w:val="14"/>
                    </w:rPr>
                    <w:t>d</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d</w:t>
                  </w:r>
                  <w:r w:rsidRPr="007F52FB">
                    <w:rPr>
                      <w:sz w:val="14"/>
                      <w:szCs w:val="14"/>
                    </w:rPr>
                    <w:t>)</w:t>
                  </w:r>
                </w:p>
              </w:txbxContent>
            </v:textbox>
            <w10:wrap type="tight"/>
          </v:shape>
        </w:pict>
      </w:r>
      <w:r>
        <w:rPr>
          <w:rFonts w:ascii="Cambria" w:hAnsi="Cambria"/>
          <w:noProof/>
        </w:rPr>
        <w:pict>
          <v:shape id="_x0000_s1079" type="#_x0000_t202" style="position:absolute;left:0;text-align:left;margin-left:385.65pt;margin-top:121.45pt;width:27pt;height:17.85pt;z-index:-251608064;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emIwIAACMEAAAOAAAAZHJzL2Uyb0RvYy54bWysU9tu2zAMfR+wfxD0vthxk6w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" stroked="f">
            <v:textbox style="mso-next-textbox:#_x0000_s1079">
              <w:txbxContent>
                <w:p w:rsidR="00122D64" w:rsidRPr="007F52FB" w:rsidRDefault="00122D64" w:rsidP="00297304">
                  <w:pPr>
                    <w:rPr>
                      <w:sz w:val="14"/>
                      <w:szCs w:val="14"/>
                    </w:rPr>
                  </w:pPr>
                  <w:r w:rsidRPr="007F52FB">
                    <w:rPr>
                      <w:sz w:val="14"/>
                      <w:szCs w:val="14"/>
                    </w:rPr>
                    <w:t>(</w:t>
                  </w:r>
                  <w:r>
                    <w:rPr>
                      <w:sz w:val="14"/>
                      <w:szCs w:val="14"/>
                    </w:rPr>
                    <w:t>f</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f</w:t>
                  </w:r>
                  <w:r w:rsidRPr="007F52FB">
                    <w:rPr>
                      <w:sz w:val="14"/>
                      <w:szCs w:val="14"/>
                    </w:rPr>
                    <w:t>)</w:t>
                  </w:r>
                </w:p>
              </w:txbxContent>
            </v:textbox>
            <w10:wrap type="tight"/>
          </v:shape>
        </w:pict>
      </w:r>
      <w:r>
        <w:rPr>
          <w:rFonts w:ascii="Cambria" w:hAnsi="Cambria"/>
          <w:noProof/>
        </w:rPr>
        <w:pict>
          <v:shape id="_x0000_s1080" type="#_x0000_t202" style="position:absolute;left:0;text-align:left;margin-left:225.1pt;margin-top:121.35pt;width:27pt;height:17.85pt;z-index:-251609088;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EcIwIAACMEAAAOAAAAZHJzL2Uyb0RvYy54bWysU9tu2zAMfR+wfxD0vtjxkrQ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" stroked="f">
            <v:textbox style="mso-next-textbox:#_x0000_s1080">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txbxContent>
            </v:textbox>
            <w10:wrap type="tight"/>
          </v:shape>
        </w:pict>
      </w:r>
    </w:p>
    <w:p w:rsidR="00297304" w:rsidRPr="00E07154" w:rsidRDefault="00297304" w:rsidP="00186737">
      <w:pPr>
        <w:spacing w:after="0" w:line="480" w:lineRule="auto"/>
        <w:ind w:firstLine="720"/>
        <w:rPr>
          <w:rFonts w:ascii="Cambria" w:hAnsi="Cambria"/>
        </w:rPr>
      </w:pPr>
      <w:r w:rsidRPr="00E07154">
        <w:rPr>
          <w:rFonts w:ascii="Cambria" w:hAnsi="Cambria"/>
        </w:rPr>
        <w:t xml:space="preserve">A histogram plot of parameter values over 500 spindles and the corresponding statistical distribution fit can be seen in figure []. The statistical distribution that best fits the data was inspected visually. The best fit for each parameter was then applied to the distribution of parameter values for all the 18 patients (not shown) </w:t>
      </w:r>
      <w:r w:rsidRPr="00E07154">
        <w:rPr>
          <w:rFonts w:ascii="Cambria" w:hAnsi="Cambria"/>
          <w:highlight w:val="yellow"/>
        </w:rPr>
        <w:t>and…. Goodness of fit).</w:t>
      </w:r>
    </w:p>
    <w:p w:rsidR="00297304" w:rsidRPr="00E07154" w:rsidRDefault="00297304" w:rsidP="00186737">
      <w:pPr>
        <w:pStyle w:val="Heading1"/>
        <w:spacing w:before="0" w:line="480" w:lineRule="auto"/>
        <w:rPr>
          <w:rFonts w:ascii="Cambria" w:hAnsi="Cambria"/>
        </w:rPr>
      </w:pPr>
      <w:r w:rsidRPr="00E07154">
        <w:rPr>
          <w:rFonts w:ascii="Cambria" w:hAnsi="Cambria"/>
        </w:rPr>
        <w:lastRenderedPageBreak/>
        <w:t>Significance of Parameters</w:t>
      </w:r>
    </w:p>
    <w:p w:rsidR="00297304" w:rsidRPr="00E07154" w:rsidRDefault="00297304" w:rsidP="00186737">
      <w:pPr>
        <w:spacing w:after="0" w:line="480" w:lineRule="auto"/>
        <w:rPr>
          <w:rFonts w:ascii="Cambria" w:hAnsi="Cambria"/>
        </w:rPr>
      </w:pPr>
      <w:r w:rsidRPr="00E07154">
        <w:rPr>
          <w:rFonts w:ascii="Cambria" w:hAnsi="Cambria"/>
        </w:rPr>
        <w:t>Next, the effect of each parameter on the quadratic parameter sinusoid function (spindle model) was observed. This was accomplished by linearly increasing the value of the parameter in question while choosing a fixed value of the other 5 parameters. The data was obtained from 500 spindles from one of the patients at random and sorted in an increasing order. Concurrently, the mean value of the other 5 parameter was computed so that the models generated can be classified as real spindles.</w:t>
      </w:r>
    </w:p>
    <w:p w:rsidR="00297304" w:rsidRPr="00E07154" w:rsidRDefault="00122D64" w:rsidP="00186737">
      <w:pPr>
        <w:pStyle w:val="Heading1"/>
        <w:spacing w:before="0" w:line="480" w:lineRule="auto"/>
        <w:rPr>
          <w:rFonts w:ascii="Cambria" w:hAnsi="Cambria"/>
        </w:rPr>
      </w:pPr>
      <w:r>
        <w:rPr>
          <w:rFonts w:ascii="Cambria" w:hAnsi="Cambria"/>
          <w:noProof/>
        </w:rPr>
        <w:lastRenderedPageBreak/>
        <w:pict>
          <v:shape id="_x0000_s1081" type="#_x0000_t202" style="position:absolute;margin-left:345.2pt;margin-top:214.3pt;width:27pt;height:17.85pt;z-index:-251606016;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LTIg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" stroked="f">
            <v:textbox style="mso-next-textbox:#_x0000_s1081">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w:r>
      <w:r>
        <w:rPr>
          <w:rFonts w:ascii="Cambria" w:hAnsi="Cambria"/>
          <w:noProof/>
        </w:rPr>
        <w:pict>
          <v:shape id="_x0000_s1082" type="#_x0000_t202" style="position:absolute;margin-left:108.15pt;margin-top:214.35pt;width:27pt;height:17.85pt;z-index:-251607040;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nnIw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" stroked="f">
            <v:textbox style="mso-next-textbox:#_x0000_s1082">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w:r>
      <w:r w:rsidR="00E836E4" w:rsidRPr="00E07154">
        <w:rPr>
          <w:rFonts w:ascii="Cambria" w:hAnsi="Cambria"/>
          <w:noProof/>
        </w:rPr>
        <w:drawing>
          <wp:anchor distT="0" distB="0" distL="114300" distR="114300" simplePos="0" relativeHeight="251676672" behindDoc="0" locked="0" layoutInCell="1" allowOverlap="1" wp14:anchorId="189D963E" wp14:editId="709999BE">
            <wp:simplePos x="0" y="0"/>
            <wp:positionH relativeFrom="column">
              <wp:posOffset>2953781</wp:posOffset>
            </wp:positionH>
            <wp:positionV relativeFrom="paragraph">
              <wp:posOffset>341877</wp:posOffset>
            </wp:positionV>
            <wp:extent cx="3003705" cy="2377440"/>
            <wp:effectExtent l="0" t="0" r="6350" b="381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ohammed_n.ahmed\Desktop\Plots\ParamAtrend (3).png"/>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3547" r="6841" b="5403"/>
                    <a:stretch/>
                  </pic:blipFill>
                  <pic:spPr bwMode="auto">
                    <a:xfrm>
                      <a:off x="0" y="0"/>
                      <a:ext cx="300370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E836E4" w:rsidRPr="00E07154">
        <w:rPr>
          <w:rFonts w:ascii="Cambria" w:hAnsi="Cambria"/>
          <w:noProof/>
        </w:rPr>
        <w:drawing>
          <wp:anchor distT="0" distB="0" distL="114300" distR="114300" simplePos="0" relativeHeight="251677696" behindDoc="0" locked="0" layoutInCell="1" allowOverlap="1" wp14:anchorId="4FAC0A54" wp14:editId="16151F8B">
            <wp:simplePos x="0" y="0"/>
            <wp:positionH relativeFrom="column">
              <wp:posOffset>7810</wp:posOffset>
            </wp:positionH>
            <wp:positionV relativeFrom="paragraph">
              <wp:posOffset>343568</wp:posOffset>
            </wp:positionV>
            <wp:extent cx="2887362" cy="2377440"/>
            <wp:effectExtent l="0" t="0" r="8255" b="381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ohammed_n.ahmed\Desktop\ParamA.png"/>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3888" r="6998" b="2159"/>
                    <a:stretch/>
                  </pic:blipFill>
                  <pic:spPr bwMode="auto">
                    <a:xfrm>
                      <a:off x="0" y="0"/>
                      <a:ext cx="2887362" cy="237744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A</w:t>
      </w:r>
    </w:p>
    <w:p w:rsidR="00297304" w:rsidRPr="00E07154" w:rsidRDefault="00122D64" w:rsidP="00186737">
      <w:pPr>
        <w:spacing w:after="0" w:line="480" w:lineRule="auto"/>
        <w:rPr>
          <w:rFonts w:ascii="Cambria" w:hAnsi="Cambria"/>
        </w:rPr>
      </w:pPr>
      <w:r>
        <w:rPr>
          <w:rFonts w:ascii="Cambria" w:hAnsi="Cambria"/>
          <w:noProof/>
        </w:rPr>
        <w:pict>
          <v:shape id="Text Box 62" o:spid="_x0000_s1083" type="#_x0000_t202" style="position:absolute;margin-left:.45pt;margin-top:202.35pt;width:449.5pt;height:.05pt;z-index:2517114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" stroked="f">
            <v:textbox style="mso-next-textbox:#Text Box 62;mso-fit-shape-to-text:t" inset="0,0,0,0">
              <w:txbxContent>
                <w:p w:rsidR="00122D64" w:rsidRPr="008A1C9E" w:rsidRDefault="00122D64" w:rsidP="008A1C9E">
                  <w:pPr>
                    <w:rPr>
                      <w:rStyle w:val="IntenseReference"/>
                      <w:i/>
                    </w:rPr>
                  </w:pPr>
                  <w:r w:rsidRPr="009211C5">
                    <w:rPr>
                      <w:rStyle w:val="IntenseReference"/>
                      <w:sz w:val="18"/>
                    </w:rPr>
                    <w:t xml:space="preserve">Figure </w:t>
                  </w:r>
                  <w:r w:rsidRPr="009211C5">
                    <w:rPr>
                      <w:rStyle w:val="IntenseReference"/>
                      <w:sz w:val="18"/>
                    </w:rPr>
                    <w:fldChar w:fldCharType="begin"/>
                  </w:r>
                  <w:r w:rsidRPr="009211C5">
                    <w:rPr>
                      <w:rStyle w:val="IntenseReference"/>
                      <w:sz w:val="18"/>
                    </w:rPr>
                    <w:instrText xml:space="preserve"> SEQ Figure \* ARABIC </w:instrText>
                  </w:r>
                  <w:r w:rsidRPr="009211C5">
                    <w:rPr>
                      <w:rStyle w:val="IntenseReference"/>
                      <w:sz w:val="18"/>
                    </w:rPr>
                    <w:fldChar w:fldCharType="separate"/>
                  </w:r>
                  <w:r w:rsidRPr="009211C5">
                    <w:rPr>
                      <w:rStyle w:val="IntenseReference"/>
                      <w:sz w:val="18"/>
                    </w:rPr>
                    <w:t>14</w:t>
                  </w:r>
                  <w:r w:rsidRPr="009211C5">
                    <w:rPr>
                      <w:rStyle w:val="IntenseReference"/>
                      <w:sz w:val="18"/>
                    </w:rPr>
                    <w:fldChar w:fldCharType="end"/>
                  </w:r>
                  <w:r w:rsidRPr="009211C5">
                    <w:rPr>
                      <w:rStyle w:val="IntenseReference"/>
                      <w:sz w:val="18"/>
                    </w:rPr>
                    <w:t>:</w:t>
                  </w:r>
                  <w:r w:rsidRPr="009211C5">
                    <w:rPr>
                      <w:rStyle w:val="IntenseReference"/>
                      <w:i/>
                      <w:sz w:val="18"/>
                    </w:rPr>
                    <w:t xml:space="preserve"> </w:t>
                  </w:r>
                  <w:r>
                    <w:rPr>
                      <w:b/>
                      <w:sz w:val="16"/>
                    </w:rPr>
                    <w:t>(a) V</w:t>
                  </w:r>
                  <w:r w:rsidRPr="009211C5">
                    <w:rPr>
                      <w:b/>
                      <w:sz w:val="16"/>
                    </w:rPr>
                    <w:t>ariation of QPS function with different values of a</w:t>
                  </w:r>
                  <w:r>
                    <w:rPr>
                      <w:b/>
                      <w:sz w:val="16"/>
                    </w:rPr>
                    <w:t xml:space="preserve"> (b) Subplot of QPS function with different values of a.</w:t>
                  </w:r>
                </w:p>
              </w:txbxContent>
            </v:textbox>
            <w10:wrap type="topAndBottom"/>
          </v:shape>
        </w:pict>
      </w:r>
    </w:p>
    <w:p w:rsidR="00297304" w:rsidRPr="00E07154" w:rsidRDefault="00297304" w:rsidP="00186737">
      <w:pPr>
        <w:spacing w:after="0" w:line="480" w:lineRule="auto"/>
        <w:rPr>
          <w:rFonts w:ascii="Cambria" w:hAnsi="Cambria"/>
        </w:rPr>
      </w:pPr>
      <w:r w:rsidRPr="00E07154">
        <w:rPr>
          <w:rFonts w:ascii="Cambria" w:hAnsi="Cambria"/>
        </w:rPr>
        <w:t>The above plots in figure [] show that the value of parameter ‘a’ and the corresponding spindle model. The figures clearly depict that increasing the value of parameter ‘</w:t>
      </w:r>
      <w:proofErr w:type="gramStart"/>
      <w:r w:rsidRPr="00E07154">
        <w:rPr>
          <w:rFonts w:ascii="Cambria" w:hAnsi="Cambria"/>
        </w:rPr>
        <w:t>a</w:t>
      </w:r>
      <w:proofErr w:type="gramEnd"/>
      <w:r w:rsidRPr="00E07154">
        <w:rPr>
          <w:rFonts w:ascii="Cambria" w:hAnsi="Cambria"/>
        </w:rPr>
        <w:t>’ increase the amplitude of the function, thereby demonstrating that parameter ‘a’ has a direct correlation to the amplitude of the spindle function. As seen here, increasing the amplitude from -21.92 to 3.48 increases the amplitude range of the spindle function.</w:t>
      </w:r>
    </w:p>
    <w:p w:rsidR="00297304" w:rsidRPr="00E07154" w:rsidRDefault="00122D64" w:rsidP="00186737">
      <w:pPr>
        <w:pStyle w:val="Heading1"/>
        <w:spacing w:before="0" w:line="480" w:lineRule="auto"/>
        <w:rPr>
          <w:rFonts w:ascii="Cambria" w:hAnsi="Cambria"/>
        </w:rPr>
      </w:pPr>
      <w:r>
        <w:rPr>
          <w:rFonts w:ascii="Cambria" w:hAnsi="Cambria"/>
          <w:noProof/>
        </w:rPr>
        <w:lastRenderedPageBreak/>
        <w:pict>
          <v:shape id="_x0000_s1084" type="#_x0000_t202" style="position:absolute;margin-left:341.9pt;margin-top:217.8pt;width:27pt;height:17.85pt;z-index:-251602944;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" stroked="f">
            <v:textbox style="mso-next-textbox:#_x0000_s1084">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w:r>
      <w:r>
        <w:rPr>
          <w:rFonts w:ascii="Cambria" w:hAnsi="Cambria"/>
          <w:noProof/>
        </w:rPr>
        <w:pict>
          <v:shape id="_x0000_s1085" type="#_x0000_t202" style="position:absolute;margin-left:108.15pt;margin-top:219.2pt;width:27pt;height:17.85pt;z-index:-251603968;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LQJAIAACM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" stroked="f">
            <v:textbox style="mso-next-textbox:#_x0000_s1085">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w:r>
      <w:r w:rsidR="00E836E4" w:rsidRPr="00E07154">
        <w:rPr>
          <w:rFonts w:ascii="Cambria" w:hAnsi="Cambria"/>
          <w:noProof/>
        </w:rPr>
        <w:drawing>
          <wp:anchor distT="0" distB="0" distL="114300" distR="114300" simplePos="0" relativeHeight="251688960" behindDoc="0" locked="0" layoutInCell="1" allowOverlap="1" wp14:anchorId="4367E7F8" wp14:editId="043AF215">
            <wp:simplePos x="0" y="0"/>
            <wp:positionH relativeFrom="column">
              <wp:posOffset>2895369</wp:posOffset>
            </wp:positionH>
            <wp:positionV relativeFrom="paragraph">
              <wp:posOffset>410224</wp:posOffset>
            </wp:positionV>
            <wp:extent cx="3002298" cy="2377440"/>
            <wp:effectExtent l="0" t="0" r="7620" b="3810"/>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ed_n.ahmed\Desktop\research_spindles\spindle_data\ParamPlots\ParamB_sub.png"/>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3402" r="7234" b="5637"/>
                    <a:stretch/>
                  </pic:blipFill>
                  <pic:spPr bwMode="auto">
                    <a:xfrm>
                      <a:off x="0" y="0"/>
                      <a:ext cx="3002298" cy="2377440"/>
                    </a:xfrm>
                    <a:prstGeom prst="rect">
                      <a:avLst/>
                    </a:prstGeom>
                    <a:noFill/>
                    <a:ln>
                      <a:noFill/>
                    </a:ln>
                    <a:extLst>
                      <a:ext uri="{53640926-AAD7-44D8-BBD7-CCE9431645EC}">
                        <a14:shadowObscured xmlns:a14="http://schemas.microsoft.com/office/drawing/2010/main"/>
                      </a:ext>
                    </a:extLst>
                  </pic:spPr>
                </pic:pic>
              </a:graphicData>
            </a:graphic>
          </wp:anchor>
        </w:drawing>
      </w:r>
      <w:r w:rsidR="00E836E4" w:rsidRPr="00E07154">
        <w:rPr>
          <w:rFonts w:ascii="Cambria" w:hAnsi="Cambria"/>
          <w:noProof/>
        </w:rPr>
        <w:drawing>
          <wp:anchor distT="0" distB="0" distL="114300" distR="114300" simplePos="0" relativeHeight="251687936" behindDoc="0" locked="0" layoutInCell="1" allowOverlap="1" wp14:anchorId="6465D310" wp14:editId="315EF8EF">
            <wp:simplePos x="0" y="0"/>
            <wp:positionH relativeFrom="column">
              <wp:posOffset>5715</wp:posOffset>
            </wp:positionH>
            <wp:positionV relativeFrom="paragraph">
              <wp:posOffset>408940</wp:posOffset>
            </wp:positionV>
            <wp:extent cx="2843530" cy="2377440"/>
            <wp:effectExtent l="0" t="0" r="0" b="381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ed_n.ahmed\Desktop\research_spindles\spindle_data\ParamPlots\ParamB.png"/>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3931" t="1" r="8204" b="2098"/>
                    <a:stretch/>
                  </pic:blipFill>
                  <pic:spPr bwMode="auto">
                    <a:xfrm>
                      <a:off x="0" y="0"/>
                      <a:ext cx="2843530" cy="237744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B</w:t>
      </w:r>
    </w:p>
    <w:p w:rsidR="00297304" w:rsidRPr="00E07154" w:rsidRDefault="00122D64" w:rsidP="00186737">
      <w:pPr>
        <w:spacing w:after="0" w:line="480" w:lineRule="auto"/>
        <w:rPr>
          <w:rFonts w:ascii="Cambria" w:hAnsi="Cambria"/>
        </w:rPr>
      </w:pPr>
      <w:r>
        <w:rPr>
          <w:rFonts w:ascii="Cambria" w:hAnsi="Cambria"/>
          <w:noProof/>
        </w:rPr>
        <w:pict>
          <v:shape id="Text Box 193" o:spid="_x0000_s1086" type="#_x0000_t202" style="position:absolute;margin-left:-1.8pt;margin-top:200.9pt;width:464.3pt;height:.05pt;z-index:2517145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" stroked="f">
            <v:textbox style="mso-next-textbox:#Text Box 193;mso-fit-shape-to-text:t" inset="0,0,0,0">
              <w:txbxContent>
                <w:p w:rsidR="00122D64" w:rsidRPr="009211C5" w:rsidRDefault="00122D64"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sidRPr="009211C5">
                    <w:rPr>
                      <w:rStyle w:val="IntenseReference"/>
                      <w:i w:val="0"/>
                    </w:rPr>
                    <w:t>15</w:t>
                  </w:r>
                  <w:r w:rsidRPr="009211C5">
                    <w:rPr>
                      <w:rStyle w:val="IntenseReference"/>
                      <w:i w:val="0"/>
                    </w:rPr>
                    <w:fldChar w:fldCharType="end"/>
                  </w:r>
                  <w:r>
                    <w:rPr>
                      <w:rStyle w:val="IntenseReference"/>
                      <w:i w:val="0"/>
                    </w:rPr>
                    <w:t xml:space="preserve">: </w:t>
                  </w:r>
                  <w:r w:rsidRPr="009211C5">
                    <w:rPr>
                      <w:b/>
                      <w:i w:val="0"/>
                      <w:color w:val="000000" w:themeColor="text1"/>
                      <w:sz w:val="16"/>
                    </w:rPr>
                    <w:t xml:space="preserve">(a) Variation of QPS function with different values of </w:t>
                  </w:r>
                  <w:r>
                    <w:rPr>
                      <w:b/>
                      <w:i w:val="0"/>
                      <w:color w:val="000000" w:themeColor="text1"/>
                      <w:sz w:val="16"/>
                    </w:rPr>
                    <w:t>b</w:t>
                  </w:r>
                  <w:r w:rsidRPr="009211C5">
                    <w:rPr>
                      <w:b/>
                      <w:i w:val="0"/>
                      <w:color w:val="000000" w:themeColor="text1"/>
                      <w:sz w:val="16"/>
                    </w:rPr>
                    <w:t xml:space="preserve"> (b) Subplot of QPS function with different values</w:t>
                  </w:r>
                  <w:r>
                    <w:rPr>
                      <w:b/>
                      <w:i w:val="0"/>
                      <w:color w:val="000000" w:themeColor="text1"/>
                      <w:sz w:val="16"/>
                    </w:rPr>
                    <w:t xml:space="preserve"> of</w:t>
                  </w:r>
                  <w:r w:rsidRPr="009211C5">
                    <w:rPr>
                      <w:b/>
                      <w:i w:val="0"/>
                      <w:color w:val="000000" w:themeColor="text1"/>
                      <w:sz w:val="16"/>
                    </w:rPr>
                    <w:t xml:space="preserve"> </w:t>
                  </w:r>
                  <w:r>
                    <w:rPr>
                      <w:b/>
                      <w:i w:val="0"/>
                      <w:color w:val="000000" w:themeColor="text1"/>
                      <w:sz w:val="16"/>
                    </w:rPr>
                    <w:t>b</w:t>
                  </w:r>
                  <w:r w:rsidRPr="009211C5">
                    <w:rPr>
                      <w:b/>
                      <w:i w:val="0"/>
                      <w:color w:val="000000" w:themeColor="text1"/>
                      <w:sz w:val="16"/>
                    </w:rPr>
                    <w:t>.</w:t>
                  </w:r>
                </w:p>
              </w:txbxContent>
            </v:textbox>
            <w10:wrap type="topAndBottom"/>
          </v:shape>
        </w:pict>
      </w:r>
    </w:p>
    <w:p w:rsidR="00297304" w:rsidRPr="00E07154" w:rsidRDefault="00297304" w:rsidP="00186737">
      <w:pPr>
        <w:spacing w:after="0" w:line="480" w:lineRule="auto"/>
        <w:rPr>
          <w:rFonts w:ascii="Cambria" w:hAnsi="Cambria"/>
        </w:rPr>
      </w:pPr>
      <w:r w:rsidRPr="00E07154">
        <w:rPr>
          <w:rFonts w:ascii="Cambria" w:hAnsi="Cambria"/>
        </w:rPr>
        <w:t xml:space="preserve">The value of parameter ‘b’ and the corresponding spindle model is shown in figure []. In these figures parameter ‘b’ is varied in an increasing order and this brings forth change in the amplitude and induces a horizontal shift on the spindle function. As observed, the function gradually shifts to the right with the increase in value of ‘b’ while decreasing in amplitude and then once again increases in amplitude. Figure [] shows that increasing the value of ‘b’ from -14.38 to 13.46 decreases the amplitude first and then increases the amplitude,  all the while shifting the waveform to the right. </w:t>
      </w:r>
    </w:p>
    <w:p w:rsidR="00297304" w:rsidRPr="00E07154" w:rsidRDefault="00117FC0" w:rsidP="00186737">
      <w:pPr>
        <w:pStyle w:val="Heading1"/>
        <w:spacing w:before="0" w:line="480" w:lineRule="auto"/>
        <w:rPr>
          <w:rFonts w:ascii="Cambria" w:hAnsi="Cambria"/>
        </w:rPr>
      </w:pPr>
      <w:r w:rsidRPr="00E07154">
        <w:rPr>
          <w:rFonts w:ascii="Cambria" w:hAnsi="Cambria"/>
          <w:noProof/>
        </w:rPr>
        <w:lastRenderedPageBreak/>
        <w:drawing>
          <wp:anchor distT="0" distB="0" distL="114300" distR="114300" simplePos="0" relativeHeight="251689984" behindDoc="0" locked="0" layoutInCell="1" allowOverlap="1" wp14:anchorId="2380C6C9" wp14:editId="1E56DE52">
            <wp:simplePos x="0" y="0"/>
            <wp:positionH relativeFrom="column">
              <wp:posOffset>2926385</wp:posOffset>
            </wp:positionH>
            <wp:positionV relativeFrom="paragraph">
              <wp:posOffset>325120</wp:posOffset>
            </wp:positionV>
            <wp:extent cx="2995295" cy="2377440"/>
            <wp:effectExtent l="0" t="0" r="0" b="3810"/>
            <wp:wrapTopAndBottom/>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_n.ahmed\Desktop\research_spindles\spindle_data\ParamPlots\ParamC_sub.png"/>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3570" r="7671" b="6085"/>
                    <a:stretch/>
                  </pic:blipFill>
                  <pic:spPr bwMode="auto">
                    <a:xfrm>
                      <a:off x="0" y="0"/>
                      <a:ext cx="299529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 id="_x0000_s1087" type="#_x0000_t202" style="position:absolute;margin-left:347.25pt;margin-top:212.65pt;width:27pt;height:17.85pt;z-index:-251599872;visibility:visible;mso-wrap-distance-top:3.6pt;mso-wrap-distance-bottom:3.6pt;mso-position-horizontal-relative:text;mso-position-vertical-relative:tex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KNIgIAACQ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" stroked="f">
            <v:textbox style="mso-next-textbox:#_x0000_s1087">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w:r>
      <w:r w:rsidR="00122D64">
        <w:rPr>
          <w:rFonts w:ascii="Cambria" w:hAnsi="Cambria"/>
          <w:noProof/>
        </w:rPr>
        <w:pict>
          <v:shape id="_x0000_s1088" type="#_x0000_t202" style="position:absolute;margin-left:108.5pt;margin-top:212.55pt;width:27pt;height:17.85pt;z-index:-251600896;visibility:visible;mso-wrap-distance-top:3.6pt;mso-wrap-distance-bottom:3.6pt;mso-position-horizontal-relative:text;mso-position-vertical-relative:tex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" stroked="f">
            <v:textbox style="mso-next-textbox:#_x0000_s1088">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w:r>
      <w:r w:rsidR="00E836E4" w:rsidRPr="00E07154">
        <w:rPr>
          <w:rFonts w:ascii="Cambria" w:hAnsi="Cambria"/>
          <w:noProof/>
        </w:rPr>
        <w:drawing>
          <wp:anchor distT="0" distB="0" distL="114300" distR="114300" simplePos="0" relativeHeight="251691008" behindDoc="0" locked="0" layoutInCell="1" allowOverlap="1" wp14:anchorId="059BA657" wp14:editId="3F491413">
            <wp:simplePos x="0" y="0"/>
            <wp:positionH relativeFrom="column">
              <wp:posOffset>8890</wp:posOffset>
            </wp:positionH>
            <wp:positionV relativeFrom="paragraph">
              <wp:posOffset>325120</wp:posOffset>
            </wp:positionV>
            <wp:extent cx="2921635" cy="2377440"/>
            <wp:effectExtent l="0" t="0" r="0" b="3810"/>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ed_n.ahmed\Desktop\research_spindles\spindle_data\ParamPlots\ParamC.png"/>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3209" r="6704" b="2246"/>
                    <a:stretch/>
                  </pic:blipFill>
                  <pic:spPr bwMode="auto">
                    <a:xfrm>
                      <a:off x="0" y="0"/>
                      <a:ext cx="292163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C</w:t>
      </w:r>
    </w:p>
    <w:p w:rsidR="005F156D" w:rsidRPr="00E07154" w:rsidRDefault="00122D64" w:rsidP="00186737">
      <w:pPr>
        <w:spacing w:after="0" w:line="480" w:lineRule="auto"/>
        <w:rPr>
          <w:rFonts w:ascii="Cambria" w:hAnsi="Cambria"/>
        </w:rPr>
      </w:pPr>
      <w:r>
        <w:rPr>
          <w:rFonts w:ascii="Cambria" w:hAnsi="Cambria"/>
          <w:noProof/>
        </w:rPr>
        <w:pict>
          <v:shape id="Text Box 196" o:spid="_x0000_s1089" type="#_x0000_t202" style="position:absolute;margin-left:.4pt;margin-top:205.4pt;width:465.2pt;height:.05pt;z-index:2517176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" stroked="f">
            <v:textbox style="mso-next-textbox:#Text Box 196;mso-fit-shape-to-text:t" inset="0,0,0,0">
              <w:txbxContent>
                <w:p w:rsidR="00122D64" w:rsidRPr="009211C5" w:rsidRDefault="00122D64"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Pr>
                      <w:rStyle w:val="IntenseReference"/>
                      <w:i w:val="0"/>
                      <w:noProof/>
                    </w:rPr>
                    <w:t>16</w:t>
                  </w:r>
                  <w:r w:rsidRPr="009211C5">
                    <w:rPr>
                      <w:rStyle w:val="IntenseReference"/>
                      <w:i w:val="0"/>
                    </w:rPr>
                    <w:fldChar w:fldCharType="end"/>
                  </w:r>
                  <w:r>
                    <w:rPr>
                      <w:rStyle w:val="IntenseReference"/>
                      <w:i w:val="0"/>
                    </w:rPr>
                    <w:t xml:space="preserve">: </w:t>
                  </w:r>
                  <w:r w:rsidRPr="009211C5">
                    <w:rPr>
                      <w:b/>
                      <w:i w:val="0"/>
                      <w:color w:val="000000" w:themeColor="text1"/>
                      <w:sz w:val="16"/>
                    </w:rPr>
                    <w:t xml:space="preserve">(a) Variation of QPS function with different values of c (b) Subplot of QPS function with different values </w:t>
                  </w:r>
                  <w:r>
                    <w:rPr>
                      <w:b/>
                      <w:i w:val="0"/>
                      <w:color w:val="000000" w:themeColor="text1"/>
                      <w:sz w:val="16"/>
                    </w:rPr>
                    <w:t xml:space="preserve">of </w:t>
                  </w:r>
                  <w:r w:rsidRPr="009211C5">
                    <w:rPr>
                      <w:b/>
                      <w:i w:val="0"/>
                      <w:color w:val="000000" w:themeColor="text1"/>
                      <w:sz w:val="16"/>
                    </w:rPr>
                    <w:t>c.</w:t>
                  </w:r>
                </w:p>
              </w:txbxContent>
            </v:textbox>
            <w10:wrap type="topAndBottom"/>
          </v:shape>
        </w:pict>
      </w:r>
    </w:p>
    <w:p w:rsidR="00297304" w:rsidRPr="00E07154" w:rsidRDefault="00297304" w:rsidP="00186737">
      <w:pPr>
        <w:spacing w:after="0" w:line="480" w:lineRule="auto"/>
        <w:rPr>
          <w:rFonts w:ascii="Cambria" w:hAnsi="Cambria"/>
        </w:rPr>
      </w:pPr>
      <w:r w:rsidRPr="00E07154">
        <w:rPr>
          <w:rFonts w:ascii="Cambria" w:hAnsi="Cambria"/>
        </w:rPr>
        <w:t>The plots in figure [] show the value of parameter ‘c’ and the corresponding spindle model. The figures clearly demonstrate that parameter ‘c’ controls the decay of the spindle function linearly, implying that the spindle will decay faster for lower values of ‘c’ and decay slower for higher values of ‘c’. Furthermore, as the value of ‘c’ approaches 0, the spindle does not decay. This is an anomaly as the spindle loses its characteristic shape as ‘c’ approaches 0. As seen in figure [], increasing the value of ‘c’ from -31.07 to -3.23 gradually increases the decay in spindle wave.</w:t>
      </w:r>
    </w:p>
    <w:p w:rsidR="00297304" w:rsidRPr="00E07154" w:rsidRDefault="00122D64" w:rsidP="00186737">
      <w:pPr>
        <w:pStyle w:val="Heading1"/>
        <w:spacing w:before="0" w:line="480" w:lineRule="auto"/>
        <w:rPr>
          <w:rFonts w:ascii="Cambria" w:hAnsi="Cambria"/>
        </w:rPr>
      </w:pPr>
      <w:r>
        <w:rPr>
          <w:rFonts w:ascii="Cambria" w:hAnsi="Cambria"/>
          <w:noProof/>
        </w:rPr>
        <w:lastRenderedPageBreak/>
        <w:pict>
          <v:shape id="_x0000_s1090" type="#_x0000_t202" style="position:absolute;margin-left:108.6pt;margin-top:219.4pt;width:27pt;height:17.85pt;z-index:-251596800;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lqIwIAACQ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" stroked="f">
            <v:textbox style="mso-next-textbox:#_x0000_s1090">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w:r>
      <w:r>
        <w:rPr>
          <w:rFonts w:ascii="Cambria" w:hAnsi="Cambria"/>
          <w:noProof/>
        </w:rPr>
        <w:pict>
          <v:shape id="_x0000_s1091" type="#_x0000_t202" style="position:absolute;margin-left:345.75pt;margin-top:217.85pt;width:27pt;height:17.85pt;z-index:-251597824;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uIIwIAACQEAAAOAAAAZHJzL2Uyb0RvYy54bWysU9tu2zAMfR+wfxD0vtjxkrQ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" stroked="f">
            <v:textbox style="mso-next-textbox:#_x0000_s1091">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w:r>
      <w:r w:rsidR="00117FC0" w:rsidRPr="00E07154">
        <w:rPr>
          <w:rFonts w:ascii="Cambria" w:hAnsi="Cambria"/>
          <w:noProof/>
        </w:rPr>
        <w:drawing>
          <wp:anchor distT="0" distB="0" distL="114300" distR="114300" simplePos="0" relativeHeight="251682816" behindDoc="0" locked="0" layoutInCell="1" allowOverlap="1" wp14:anchorId="7193E6C7" wp14:editId="5209643E">
            <wp:simplePos x="0" y="0"/>
            <wp:positionH relativeFrom="column">
              <wp:posOffset>2926080</wp:posOffset>
            </wp:positionH>
            <wp:positionV relativeFrom="paragraph">
              <wp:posOffset>342265</wp:posOffset>
            </wp:positionV>
            <wp:extent cx="3004185" cy="2423160"/>
            <wp:effectExtent l="0" t="0" r="5715" b="0"/>
            <wp:wrapTopAndBottom/>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ohammed_n.ahmed\Desktop\research_spindles\spindle_data\ParamPlots\ParamDtrend.png"/>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3933" r="7710" b="4999"/>
                    <a:stretch/>
                  </pic:blipFill>
                  <pic:spPr bwMode="auto">
                    <a:xfrm>
                      <a:off x="0" y="0"/>
                      <a:ext cx="3004185" cy="2423160"/>
                    </a:xfrm>
                    <a:prstGeom prst="rect">
                      <a:avLst/>
                    </a:prstGeom>
                    <a:noFill/>
                    <a:ln>
                      <a:noFill/>
                    </a:ln>
                    <a:extLst>
                      <a:ext uri="{53640926-AAD7-44D8-BBD7-CCE9431645EC}">
                        <a14:shadowObscured xmlns:a14="http://schemas.microsoft.com/office/drawing/2010/main"/>
                      </a:ext>
                    </a:extLst>
                  </pic:spPr>
                </pic:pic>
              </a:graphicData>
            </a:graphic>
          </wp:anchor>
        </w:drawing>
      </w:r>
      <w:r w:rsidR="00117FC0" w:rsidRPr="00E07154">
        <w:rPr>
          <w:rFonts w:ascii="Cambria" w:hAnsi="Cambria"/>
          <w:noProof/>
        </w:rPr>
        <w:drawing>
          <wp:anchor distT="0" distB="0" distL="114300" distR="114300" simplePos="0" relativeHeight="251683840" behindDoc="0" locked="0" layoutInCell="1" allowOverlap="1" wp14:anchorId="4D57736B" wp14:editId="2EF3A1FE">
            <wp:simplePos x="0" y="0"/>
            <wp:positionH relativeFrom="column">
              <wp:posOffset>3810</wp:posOffset>
            </wp:positionH>
            <wp:positionV relativeFrom="paragraph">
              <wp:posOffset>353695</wp:posOffset>
            </wp:positionV>
            <wp:extent cx="2867025" cy="2432050"/>
            <wp:effectExtent l="0" t="0" r="9525" b="6350"/>
            <wp:wrapTopAndBottom/>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ohammed_n.ahmed\Desktop\research_spindles\spindle_data\ParamPlots\ParamD.png"/>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l="4568" r="8389" b="1608"/>
                    <a:stretch/>
                  </pic:blipFill>
                  <pic:spPr bwMode="auto">
                    <a:xfrm>
                      <a:off x="0" y="0"/>
                      <a:ext cx="2867025" cy="243205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D</w:t>
      </w:r>
    </w:p>
    <w:p w:rsidR="00297304" w:rsidRPr="00E07154" w:rsidRDefault="00122D64" w:rsidP="00186737">
      <w:pPr>
        <w:spacing w:after="0" w:line="480" w:lineRule="auto"/>
        <w:rPr>
          <w:rFonts w:ascii="Cambria" w:hAnsi="Cambria"/>
        </w:rPr>
      </w:pPr>
      <w:r>
        <w:rPr>
          <w:rFonts w:ascii="Cambria" w:hAnsi="Cambria"/>
          <w:noProof/>
        </w:rPr>
        <w:pict>
          <v:shape id="Text Box 199" o:spid="_x0000_s1092" type="#_x0000_t202" style="position:absolute;margin-left:1.85pt;margin-top:212.5pt;width:463.75pt;height:.0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" stroked="f">
            <v:textbox style="mso-next-textbox:#Text Box 199;mso-fit-shape-to-text:t" inset="0,0,0,0">
              <w:txbxContent>
                <w:p w:rsidR="00122D64" w:rsidRPr="009211C5" w:rsidRDefault="00122D64"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Pr>
                      <w:rStyle w:val="IntenseReference"/>
                      <w:i w:val="0"/>
                      <w:noProof/>
                    </w:rPr>
                    <w:t>17</w:t>
                  </w:r>
                  <w:r w:rsidRPr="009211C5">
                    <w:rPr>
                      <w:rStyle w:val="IntenseReference"/>
                      <w:i w:val="0"/>
                    </w:rPr>
                    <w:fldChar w:fldCharType="end"/>
                  </w:r>
                  <w:r w:rsidRPr="009211C5">
                    <w:rPr>
                      <w:rStyle w:val="IntenseReference"/>
                      <w:i w:val="0"/>
                    </w:rPr>
                    <w:t>:</w:t>
                  </w:r>
                  <w:r w:rsidRPr="009211C5">
                    <w:rPr>
                      <w:rStyle w:val="IntenseReference"/>
                      <w:i w:val="0"/>
                      <w:color w:val="000000" w:themeColor="text1"/>
                    </w:rPr>
                    <w:t xml:space="preserve"> </w:t>
                  </w:r>
                  <w:r w:rsidRPr="009211C5">
                    <w:rPr>
                      <w:b/>
                      <w:i w:val="0"/>
                      <w:color w:val="000000" w:themeColor="text1"/>
                      <w:sz w:val="16"/>
                    </w:rPr>
                    <w:t xml:space="preserve">(a) Variation of QPS function with different values of </w:t>
                  </w:r>
                  <w:r>
                    <w:rPr>
                      <w:b/>
                      <w:i w:val="0"/>
                      <w:color w:val="000000" w:themeColor="text1"/>
                      <w:sz w:val="16"/>
                    </w:rPr>
                    <w:t xml:space="preserve">d </w:t>
                  </w:r>
                  <w:r w:rsidRPr="009211C5">
                    <w:rPr>
                      <w:b/>
                      <w:i w:val="0"/>
                      <w:color w:val="000000" w:themeColor="text1"/>
                      <w:sz w:val="16"/>
                    </w:rPr>
                    <w:t>(b) Subplot of QPS function with different values</w:t>
                  </w:r>
                  <w:r>
                    <w:rPr>
                      <w:b/>
                      <w:i w:val="0"/>
                      <w:color w:val="000000" w:themeColor="text1"/>
                      <w:sz w:val="16"/>
                    </w:rPr>
                    <w:t xml:space="preserve"> of</w:t>
                  </w:r>
                  <w:r w:rsidRPr="009211C5">
                    <w:rPr>
                      <w:b/>
                      <w:i w:val="0"/>
                      <w:color w:val="000000" w:themeColor="text1"/>
                      <w:sz w:val="16"/>
                    </w:rPr>
                    <w:t xml:space="preserve"> </w:t>
                  </w:r>
                  <w:r>
                    <w:rPr>
                      <w:b/>
                      <w:i w:val="0"/>
                      <w:color w:val="000000" w:themeColor="text1"/>
                      <w:sz w:val="16"/>
                    </w:rPr>
                    <w:t>d</w:t>
                  </w:r>
                  <w:r w:rsidRPr="009211C5">
                    <w:rPr>
                      <w:b/>
                      <w:i w:val="0"/>
                      <w:color w:val="000000" w:themeColor="text1"/>
                      <w:sz w:val="16"/>
                    </w:rPr>
                    <w:t>.</w:t>
                  </w:r>
                </w:p>
              </w:txbxContent>
            </v:textbox>
            <w10:wrap type="topAndBottom"/>
          </v:shape>
        </w:pict>
      </w:r>
    </w:p>
    <w:p w:rsidR="00297304" w:rsidRPr="00E07154" w:rsidRDefault="00297304" w:rsidP="00186737">
      <w:pPr>
        <w:spacing w:after="0" w:line="480" w:lineRule="auto"/>
        <w:rPr>
          <w:rFonts w:ascii="Cambria" w:hAnsi="Cambria"/>
        </w:rPr>
      </w:pPr>
      <w:r w:rsidRPr="00E07154">
        <w:rPr>
          <w:rFonts w:ascii="Cambria" w:hAnsi="Cambria"/>
        </w:rPr>
        <w:t xml:space="preserve">Figure [] shows the value of </w:t>
      </w:r>
      <w:proofErr w:type="gramStart"/>
      <w:r w:rsidRPr="00E07154">
        <w:rPr>
          <w:rFonts w:ascii="Cambria" w:hAnsi="Cambria"/>
        </w:rPr>
        <w:t>parameter ‘d’</w:t>
      </w:r>
      <w:proofErr w:type="gramEnd"/>
      <w:r w:rsidRPr="00E07154">
        <w:rPr>
          <w:rFonts w:ascii="Cambria" w:hAnsi="Cambria"/>
        </w:rPr>
        <w:t xml:space="preserve"> and the corresponding spindle model. From the plots, it is evident that changing the value of </w:t>
      </w:r>
      <w:proofErr w:type="gramStart"/>
      <w:r w:rsidRPr="00E07154">
        <w:rPr>
          <w:rFonts w:ascii="Cambria" w:hAnsi="Cambria"/>
        </w:rPr>
        <w:t>parameter ‘d’</w:t>
      </w:r>
      <w:proofErr w:type="gramEnd"/>
      <w:r w:rsidRPr="00E07154">
        <w:rPr>
          <w:rFonts w:ascii="Cambria" w:hAnsi="Cambria"/>
        </w:rPr>
        <w:t xml:space="preserve"> induces a phase shift in the spindle model. Here the phase shift is shown using a black solid line. The line coincides with the maximum value of the spindle function. In figure [], </w:t>
      </w:r>
      <w:proofErr w:type="gramStart"/>
      <w:r w:rsidR="001523A2" w:rsidRPr="00E07154">
        <w:rPr>
          <w:rFonts w:ascii="Cambria" w:hAnsi="Cambria"/>
        </w:rPr>
        <w:t xml:space="preserve">parameter </w:t>
      </w:r>
      <w:r w:rsidRPr="00E07154">
        <w:rPr>
          <w:rFonts w:ascii="Cambria" w:hAnsi="Cambria"/>
        </w:rPr>
        <w:t>‘d’</w:t>
      </w:r>
      <w:proofErr w:type="gramEnd"/>
      <w:r w:rsidRPr="00E07154">
        <w:rPr>
          <w:rFonts w:ascii="Cambria" w:hAnsi="Cambria"/>
        </w:rPr>
        <w:t xml:space="preserve"> is increased from -9.25 to 15.51 and as seen, this induces a phase shift in either the positive or negative direction.</w:t>
      </w:r>
    </w:p>
    <w:p w:rsidR="00297304" w:rsidRPr="00E07154" w:rsidRDefault="00122D64" w:rsidP="00186737">
      <w:pPr>
        <w:pStyle w:val="Heading1"/>
        <w:spacing w:before="0" w:line="480" w:lineRule="auto"/>
        <w:rPr>
          <w:rFonts w:ascii="Cambria" w:hAnsi="Cambria"/>
        </w:rPr>
      </w:pPr>
      <w:r>
        <w:rPr>
          <w:rFonts w:ascii="Cambria" w:hAnsi="Cambria"/>
          <w:noProof/>
        </w:rPr>
        <w:lastRenderedPageBreak/>
        <w:pict>
          <v:shape id="_x0000_s1093" type="#_x0000_t202" style="position:absolute;margin-left:348.65pt;margin-top:216.05pt;width:27pt;height:17.85pt;z-index:-251593728;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" stroked="f">
            <v:textbox style="mso-next-textbox:#_x0000_s1093">
              <w:txbxContent>
                <w:p w:rsidR="00122D64" w:rsidRPr="007F52FB" w:rsidRDefault="00122D64" w:rsidP="00297304">
                  <w:pPr>
                    <w:rPr>
                      <w:sz w:val="14"/>
                      <w:szCs w:val="14"/>
                    </w:rPr>
                  </w:pP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sidRPr="007F52FB">
                    <w:rPr>
                      <w:sz w:val="14"/>
                      <w:szCs w:val="14"/>
                    </w:rPr>
                    <w:t>(</w:t>
                  </w:r>
                  <w:r>
                    <w:rPr>
                      <w:sz w:val="14"/>
                      <w:szCs w:val="14"/>
                    </w:rPr>
                    <w:t>b</w:t>
                  </w:r>
                  <w:r w:rsidRPr="007F52FB">
                    <w:rPr>
                      <w:sz w:val="14"/>
                      <w:szCs w:val="14"/>
                    </w:rPr>
                    <w:t>)</w:t>
                  </w:r>
                </w:p>
              </w:txbxContent>
            </v:textbox>
            <w10:wrap type="tight"/>
          </v:shape>
        </w:pict>
      </w:r>
      <w:r>
        <w:rPr>
          <w:rFonts w:ascii="Cambria" w:hAnsi="Cambria"/>
          <w:noProof/>
        </w:rPr>
        <w:pict>
          <v:shape id="_x0000_s1094" type="#_x0000_t202" style="position:absolute;margin-left:114.4pt;margin-top:216.25pt;width:27pt;height:17.85pt;z-index:-251594752;visibility:visible;mso-wrap-distance-top:3.6pt;mso-wrap-distance-bottom:3.6pt;mso-width-relative:margin;mso-height-relative:margin" wrapcoords="-600 0 -600 20700 21600 20700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" stroked="f">
            <v:textbox style="mso-next-textbox:#_x0000_s1094">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w:r>
      <w:r w:rsidR="00117FC0" w:rsidRPr="00E07154">
        <w:rPr>
          <w:rFonts w:ascii="Cambria" w:hAnsi="Cambria"/>
          <w:noProof/>
        </w:rPr>
        <w:drawing>
          <wp:anchor distT="0" distB="0" distL="114300" distR="114300" simplePos="0" relativeHeight="251679744" behindDoc="0" locked="0" layoutInCell="1" allowOverlap="1" wp14:anchorId="539A6A1C" wp14:editId="65E59008">
            <wp:simplePos x="0" y="0"/>
            <wp:positionH relativeFrom="column">
              <wp:posOffset>3053765</wp:posOffset>
            </wp:positionH>
            <wp:positionV relativeFrom="paragraph">
              <wp:posOffset>366634</wp:posOffset>
            </wp:positionV>
            <wp:extent cx="2873375" cy="2377440"/>
            <wp:effectExtent l="0" t="0" r="3175" b="3810"/>
            <wp:wrapTopAndBottom/>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ohammed_n.ahmed\Desktop\research_spindles\spindle_data\ParamPlots\ParamE.png"/>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4136" r="7041" b="2011"/>
                    <a:stretch/>
                  </pic:blipFill>
                  <pic:spPr bwMode="auto">
                    <a:xfrm>
                      <a:off x="0" y="0"/>
                      <a:ext cx="287337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117FC0" w:rsidRPr="00E07154">
        <w:rPr>
          <w:rFonts w:ascii="Cambria" w:hAnsi="Cambria"/>
          <w:noProof/>
        </w:rPr>
        <w:drawing>
          <wp:anchor distT="0" distB="0" distL="114300" distR="114300" simplePos="0" relativeHeight="251678720" behindDoc="0" locked="0" layoutInCell="1" allowOverlap="1" wp14:anchorId="32D37745" wp14:editId="75936F46">
            <wp:simplePos x="0" y="0"/>
            <wp:positionH relativeFrom="column">
              <wp:posOffset>13995</wp:posOffset>
            </wp:positionH>
            <wp:positionV relativeFrom="paragraph">
              <wp:posOffset>351820</wp:posOffset>
            </wp:positionV>
            <wp:extent cx="2997237" cy="2423160"/>
            <wp:effectExtent l="0" t="0" r="0" b="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ohammed_n.ahmed\Desktop\research_spindles\spindle_data\ParamPlots\ParamEtrend.png"/>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4119" r="7569" b="4814"/>
                    <a:stretch/>
                  </pic:blipFill>
                  <pic:spPr bwMode="auto">
                    <a:xfrm>
                      <a:off x="0" y="0"/>
                      <a:ext cx="2997237" cy="2423160"/>
                    </a:xfrm>
                    <a:prstGeom prst="rect">
                      <a:avLst/>
                    </a:prstGeom>
                    <a:noFill/>
                    <a:ln>
                      <a:noFill/>
                    </a:ln>
                    <a:extLst>
                      <a:ext uri="{53640926-AAD7-44D8-BBD7-CCE9431645EC}">
                        <a14:shadowObscured xmlns:a14="http://schemas.microsoft.com/office/drawing/2010/main"/>
                      </a:ext>
                    </a:extLst>
                  </pic:spPr>
                </pic:pic>
              </a:graphicData>
            </a:graphic>
          </wp:anchor>
        </w:drawing>
      </w:r>
      <w:r w:rsidR="005F156D" w:rsidRPr="00E07154">
        <w:rPr>
          <w:rFonts w:ascii="Cambria" w:hAnsi="Cambria"/>
        </w:rPr>
        <w:t>P</w:t>
      </w:r>
      <w:r w:rsidR="00297304" w:rsidRPr="00E07154">
        <w:rPr>
          <w:rFonts w:ascii="Cambria" w:hAnsi="Cambria"/>
        </w:rPr>
        <w:t>arameter E</w:t>
      </w:r>
    </w:p>
    <w:p w:rsidR="00297304" w:rsidRPr="00E07154" w:rsidRDefault="00122D64" w:rsidP="00186737">
      <w:pPr>
        <w:spacing w:after="0" w:line="480" w:lineRule="auto"/>
        <w:rPr>
          <w:rFonts w:ascii="Cambria" w:hAnsi="Cambria"/>
        </w:rPr>
      </w:pPr>
      <w:r>
        <w:rPr>
          <w:rFonts w:ascii="Cambria" w:hAnsi="Cambria"/>
          <w:noProof/>
        </w:rPr>
        <w:pict>
          <v:shape id="Text Box 202" o:spid="_x0000_s1095" type="#_x0000_t202" style="position:absolute;margin-left:-1.05pt;margin-top:196.2pt;width:468pt;height:.05pt;z-index:2517237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" stroked="f">
            <v:textbox style="mso-next-textbox:#Text Box 202;mso-fit-shape-to-text:t" inset="0,0,0,0">
              <w:txbxContent>
                <w:p w:rsidR="00122D64" w:rsidRPr="009211C5" w:rsidRDefault="00122D64"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sidRPr="009211C5">
                    <w:rPr>
                      <w:rStyle w:val="IntenseReference"/>
                      <w:i w:val="0"/>
                    </w:rPr>
                    <w:t>19</w:t>
                  </w:r>
                  <w:r w:rsidRPr="009211C5">
                    <w:rPr>
                      <w:rStyle w:val="IntenseReference"/>
                      <w:i w:val="0"/>
                    </w:rPr>
                    <w:fldChar w:fldCharType="end"/>
                  </w:r>
                  <w:r>
                    <w:rPr>
                      <w:rStyle w:val="IntenseReference"/>
                      <w:i w:val="0"/>
                    </w:rPr>
                    <w:t xml:space="preserve">: </w:t>
                  </w:r>
                  <w:r w:rsidRPr="00117FC0">
                    <w:rPr>
                      <w:b/>
                      <w:i w:val="0"/>
                      <w:color w:val="000000" w:themeColor="text1"/>
                      <w:sz w:val="16"/>
                    </w:rPr>
                    <w:t>(a) Subplot of QPS function with different values of e (b) Frequency domain plot of QPS function with different values of e.</w:t>
                  </w:r>
                </w:p>
              </w:txbxContent>
            </v:textbox>
            <w10:wrap type="topAndBottom"/>
          </v:shape>
        </w:pict>
      </w:r>
    </w:p>
    <w:p w:rsidR="00297304" w:rsidRPr="00E07154" w:rsidRDefault="00297304" w:rsidP="00186737">
      <w:pPr>
        <w:spacing w:after="0" w:line="480" w:lineRule="auto"/>
        <w:rPr>
          <w:rFonts w:ascii="Cambria" w:hAnsi="Cambria"/>
        </w:rPr>
      </w:pPr>
      <w:r w:rsidRPr="00E07154">
        <w:rPr>
          <w:rFonts w:ascii="Cambria" w:hAnsi="Cambria"/>
        </w:rPr>
        <w:t xml:space="preserve">The above plots in figure [] show the value of parameter ‘e’ and the corresponding spindle model. From the plots, it can be visually observed that changing the value of parameter ‘e’ increase the frequency of the spindle model. As shown in </w:t>
      </w:r>
      <w:proofErr w:type="gramStart"/>
      <w:r w:rsidRPr="00E07154">
        <w:rPr>
          <w:rFonts w:ascii="Cambria" w:hAnsi="Cambria"/>
        </w:rPr>
        <w:t>figure[</w:t>
      </w:r>
      <w:proofErr w:type="gramEnd"/>
      <w:r w:rsidRPr="00E07154">
        <w:rPr>
          <w:rFonts w:ascii="Cambria" w:hAnsi="Cambria"/>
        </w:rPr>
        <w:t xml:space="preserve">], increasing e from 61.26 to 106.27 increases the frequency from 10 to 17.5 Hz. Since, parameter ‘e’ corresponds to the spindle’s angular </w:t>
      </w:r>
      <w:proofErr w:type="gramStart"/>
      <w:r w:rsidRPr="00E07154">
        <w:rPr>
          <w:rFonts w:ascii="Cambria" w:hAnsi="Cambria"/>
        </w:rPr>
        <w:t>frequency,</w:t>
      </w:r>
      <w:proofErr w:type="gramEnd"/>
      <w:r w:rsidRPr="00E07154">
        <w:rPr>
          <w:rFonts w:ascii="Cambria" w:hAnsi="Cambria"/>
        </w:rPr>
        <w:t xml:space="preserve"> this information can also be used to validate the fact that as parameter ‘e’ increases the frequency also increases.</w:t>
      </w:r>
    </w:p>
    <w:p w:rsidR="00297304" w:rsidRPr="00E07154" w:rsidRDefault="009B7BFA" w:rsidP="00186737">
      <w:pPr>
        <w:pStyle w:val="Heading1"/>
        <w:spacing w:before="0" w:line="480" w:lineRule="auto"/>
        <w:rPr>
          <w:rFonts w:ascii="Cambria" w:hAnsi="Cambria"/>
        </w:rPr>
      </w:pPr>
      <w:r w:rsidRPr="00E07154">
        <w:rPr>
          <w:rFonts w:ascii="Cambria" w:hAnsi="Cambria"/>
          <w:noProof/>
        </w:rPr>
        <w:lastRenderedPageBreak/>
        <w:drawing>
          <wp:anchor distT="0" distB="0" distL="114300" distR="114300" simplePos="0" relativeHeight="251681792" behindDoc="0" locked="0" layoutInCell="1" allowOverlap="1" wp14:anchorId="3420CF22" wp14:editId="69B72B2F">
            <wp:simplePos x="0" y="0"/>
            <wp:positionH relativeFrom="column">
              <wp:posOffset>3014980</wp:posOffset>
            </wp:positionH>
            <wp:positionV relativeFrom="paragraph">
              <wp:posOffset>361950</wp:posOffset>
            </wp:positionV>
            <wp:extent cx="2894965" cy="2377440"/>
            <wp:effectExtent l="0" t="0" r="635" b="3810"/>
            <wp:wrapTopAndBottom/>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ohammed_n.ahmed\Desktop\research_spindles\spindle_data\ParamPlots\ParamFtrend.png"/>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3114" r="7335" b="1988"/>
                    <a:stretch/>
                  </pic:blipFill>
                  <pic:spPr bwMode="auto">
                    <a:xfrm>
                      <a:off x="0" y="0"/>
                      <a:ext cx="289496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122D64">
        <w:rPr>
          <w:rFonts w:ascii="Cambria" w:hAnsi="Cambria"/>
          <w:noProof/>
        </w:rPr>
        <w:pict>
          <v:shape id="_x0000_s1096" type="#_x0000_t202" style="position:absolute;margin-left:347.35pt;margin-top:215.65pt;width:27pt;height:15.85pt;z-index:-251591680;visibility:visible;mso-wrap-distance-top:3.6pt;mso-wrap-distance-bottom:3.6pt;mso-position-horizontal-relative:text;mso-position-vertical-relative:text;mso-width-relative:margin;mso-height-relative:margin" wrapcoords="-600 0 -600 20571 21600 20571 21600 0 -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" stroked="f">
            <v:textbox style="mso-next-textbox:#_x0000_s1096">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w:r>
      <w:r w:rsidR="00122D64">
        <w:rPr>
          <w:rFonts w:ascii="Cambria" w:hAnsi="Cambria"/>
          <w:noProof/>
        </w:rPr>
        <w:pict>
          <v:shape id="_x0000_s1097" type="#_x0000_t202" style="position:absolute;margin-left:108pt;margin-top:213.65pt;width:36pt;height:17.85pt;z-index:-251590656;visibility:visible;mso-wrap-distance-top:3.6pt;mso-wrap-distance-bottom:3.6pt;mso-position-horizontal-relative:text;mso-position-vertical-relative:text;mso-width-relative:margin;mso-height-relative:margin" wrapcoords="-450 0 -450 20700 21600 20700 21600 0 -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" stroked="f">
            <v:textbox style="mso-next-textbox:#_x0000_s1097">
              <w:txbxContent>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rsidR="00122D64" w:rsidRDefault="00122D64"/>
                <w:p w:rsidR="00122D64" w:rsidRPr="007F52FB" w:rsidRDefault="00122D64"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w:r>
      <w:r w:rsidR="00117FC0" w:rsidRPr="00E07154">
        <w:rPr>
          <w:rFonts w:ascii="Cambria" w:hAnsi="Cambria"/>
          <w:noProof/>
        </w:rPr>
        <w:drawing>
          <wp:anchor distT="0" distB="0" distL="114300" distR="114300" simplePos="0" relativeHeight="251680768" behindDoc="0" locked="0" layoutInCell="1" allowOverlap="1" wp14:anchorId="33009021" wp14:editId="37A6049A">
            <wp:simplePos x="0" y="0"/>
            <wp:positionH relativeFrom="column">
              <wp:posOffset>14605</wp:posOffset>
            </wp:positionH>
            <wp:positionV relativeFrom="paragraph">
              <wp:posOffset>337820</wp:posOffset>
            </wp:positionV>
            <wp:extent cx="2956149" cy="2377440"/>
            <wp:effectExtent l="0" t="0" r="0" b="3810"/>
            <wp:wrapTopAndBottom/>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ohammed_n.ahmed\Desktop\research_spindles\spindle_data\ParamPlots\ParamF.png"/>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4218" r="7227" b="5033"/>
                    <a:stretch/>
                  </pic:blipFill>
                  <pic:spPr bwMode="auto">
                    <a:xfrm>
                      <a:off x="0" y="0"/>
                      <a:ext cx="2956149" cy="237744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F</w:t>
      </w:r>
    </w:p>
    <w:p w:rsidR="00297304" w:rsidRPr="00E07154" w:rsidRDefault="00122D64" w:rsidP="00186737">
      <w:pPr>
        <w:spacing w:after="0" w:line="480" w:lineRule="auto"/>
        <w:rPr>
          <w:rFonts w:ascii="Cambria" w:hAnsi="Cambria"/>
        </w:rPr>
      </w:pPr>
      <w:r>
        <w:rPr>
          <w:rFonts w:ascii="Cambria" w:hAnsi="Cambria"/>
          <w:noProof/>
        </w:rPr>
        <w:pict>
          <v:shape id="Text Box 205" o:spid="_x0000_s1098" type="#_x0000_t202" style="position:absolute;margin-left:17.95pt;margin-top:201.05pt;width:449.05pt;height:30.75pt;z-index:251726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" stroked="f">
            <v:textbox style="mso-next-textbox:#Text Box 205;mso-fit-shape-to-text:t" inset="0,0,0,0">
              <w:txbxContent>
                <w:p w:rsidR="00122D64" w:rsidRPr="00E836E4" w:rsidRDefault="00122D64" w:rsidP="00297304">
                  <w:pPr>
                    <w:pStyle w:val="Caption"/>
                    <w:rPr>
                      <w:rStyle w:val="IntenseReference"/>
                      <w:i w:val="0"/>
                    </w:rPr>
                  </w:pPr>
                  <w:r w:rsidRPr="00E836E4">
                    <w:rPr>
                      <w:rStyle w:val="IntenseReference"/>
                      <w:i w:val="0"/>
                    </w:rPr>
                    <w:t xml:space="preserve">Figure </w:t>
                  </w:r>
                  <w:r w:rsidRPr="00E836E4">
                    <w:rPr>
                      <w:rStyle w:val="IntenseReference"/>
                      <w:i w:val="0"/>
                    </w:rPr>
                    <w:fldChar w:fldCharType="begin"/>
                  </w:r>
                  <w:r w:rsidRPr="00E836E4">
                    <w:rPr>
                      <w:rStyle w:val="IntenseReference"/>
                      <w:i w:val="0"/>
                    </w:rPr>
                    <w:instrText xml:space="preserve"> SEQ Figure \* ARABIC </w:instrText>
                  </w:r>
                  <w:r w:rsidRPr="00E836E4">
                    <w:rPr>
                      <w:rStyle w:val="IntenseReference"/>
                      <w:i w:val="0"/>
                    </w:rPr>
                    <w:fldChar w:fldCharType="separate"/>
                  </w:r>
                  <w:r w:rsidRPr="00E836E4">
                    <w:rPr>
                      <w:rStyle w:val="IntenseReference"/>
                      <w:i w:val="0"/>
                    </w:rPr>
                    <w:t>19</w:t>
                  </w:r>
                  <w:r w:rsidRPr="00E836E4">
                    <w:rPr>
                      <w:rStyle w:val="IntenseReference"/>
                      <w:i w:val="0"/>
                    </w:rPr>
                    <w:fldChar w:fldCharType="end"/>
                  </w:r>
                  <w:r w:rsidRPr="00E836E4">
                    <w:rPr>
                      <w:rStyle w:val="IntenseReference"/>
                      <w:i w:val="0"/>
                    </w:rPr>
                    <w:t>:</w:t>
                  </w:r>
                  <w:r>
                    <w:rPr>
                      <w:rStyle w:val="IntenseReference"/>
                      <w:i w:val="0"/>
                    </w:rPr>
                    <w:t xml:space="preserve"> </w:t>
                  </w:r>
                  <w:r w:rsidRPr="009D0187">
                    <w:rPr>
                      <w:b/>
                      <w:i w:val="0"/>
                      <w:color w:val="000000" w:themeColor="text1"/>
                      <w:sz w:val="16"/>
                    </w:rPr>
                    <w:t>(a) Subplot of QPS function with different values of f (b) Subplot of QPS function with different values f.</w:t>
                  </w:r>
                </w:p>
              </w:txbxContent>
            </v:textbox>
          </v:shape>
        </w:pict>
      </w:r>
    </w:p>
    <w:p w:rsidR="00297304" w:rsidRPr="00E07154" w:rsidRDefault="00297304" w:rsidP="00186737">
      <w:pPr>
        <w:spacing w:after="0" w:line="480" w:lineRule="auto"/>
        <w:rPr>
          <w:rFonts w:ascii="Cambria" w:hAnsi="Cambria"/>
        </w:rPr>
      </w:pPr>
      <w:r w:rsidRPr="00E07154">
        <w:rPr>
          <w:rFonts w:ascii="Cambria" w:hAnsi="Cambria"/>
        </w:rPr>
        <w:t>The value of parameter ‘f’ and the corresponding spindle model is shown in figure []. The above plots show that changing ‘f’ varies the frequency. A spindle wave with a frequency of 13.27 Hz was varied by increasing the value of ‘f’. As seen in figure [], this causes a minor variation in the frequency of the spindle.  Here, ‘f’ is increased from -38.403 to 14.452 and this changes the frequency of the spindle wave, ranging from 13 to 14.5 Hz. The minimum value of ‘f’ coincides with the maximum frequency value of 14.5 Hz.</w:t>
      </w:r>
    </w:p>
    <w:p w:rsidR="00372A8B" w:rsidRPr="00E07154" w:rsidRDefault="00372A8B" w:rsidP="00186737">
      <w:pPr>
        <w:pStyle w:val="Heading2"/>
        <w:spacing w:before="0" w:after="0" w:line="480" w:lineRule="auto"/>
        <w:rPr>
          <w:rFonts w:ascii="Cambria" w:hAnsi="Cambria"/>
        </w:rPr>
      </w:pPr>
      <w:commentRangeStart w:id="609"/>
      <w:r w:rsidRPr="00E07154">
        <w:rPr>
          <w:rFonts w:ascii="Cambria" w:hAnsi="Cambria"/>
        </w:rPr>
        <w:t>DISCUSSIONS</w:t>
      </w:r>
      <w:commentRangeEnd w:id="609"/>
      <w:r w:rsidR="009E4252" w:rsidRPr="00E07154">
        <w:rPr>
          <w:rStyle w:val="CommentReference"/>
          <w:rFonts w:ascii="Cambria" w:eastAsiaTheme="minorHAnsi" w:hAnsi="Cambria" w:cstheme="minorBidi"/>
          <w:iCs w:val="0"/>
          <w:color w:val="auto"/>
        </w:rPr>
        <w:commentReference w:id="609"/>
      </w:r>
    </w:p>
    <w:p w:rsidR="00BA5F89" w:rsidRPr="00E07154" w:rsidRDefault="004F49C6" w:rsidP="00186737">
      <w:pPr>
        <w:spacing w:after="0" w:line="480" w:lineRule="auto"/>
        <w:rPr>
          <w:rFonts w:ascii="Cambria" w:hAnsi="Cambria"/>
          <w:iCs/>
        </w:rPr>
      </w:pPr>
      <w:r w:rsidRPr="00E07154">
        <w:rPr>
          <w:rFonts w:ascii="Cambria" w:hAnsi="Cambria"/>
          <w:iCs/>
        </w:rPr>
        <w:t xml:space="preserve">As explained in section </w:t>
      </w:r>
      <w:r w:rsidRPr="00E07154">
        <w:rPr>
          <w:rFonts w:ascii="Cambria" w:hAnsi="Cambria"/>
          <w:b/>
          <w:iCs/>
        </w:rPr>
        <w:t>[]</w:t>
      </w:r>
      <w:r w:rsidRPr="00E07154">
        <w:rPr>
          <w:rFonts w:ascii="Cambria" w:hAnsi="Cambria"/>
          <w:iCs/>
        </w:rPr>
        <w:t xml:space="preserve">, the QPS model successfully incorporates various intra-spindle characteristics within its six parameters. The estimation of these parameters </w:t>
      </w:r>
      <w:proofErr w:type="gramStart"/>
      <w:r w:rsidR="00BA5F89" w:rsidRPr="00E07154">
        <w:rPr>
          <w:rFonts w:ascii="Cambria" w:hAnsi="Cambria"/>
          <w:iCs/>
        </w:rPr>
        <w:t>are</w:t>
      </w:r>
      <w:proofErr w:type="gramEnd"/>
      <w:r w:rsidRPr="00E07154">
        <w:rPr>
          <w:rFonts w:ascii="Cambria" w:hAnsi="Cambria"/>
          <w:iCs/>
        </w:rPr>
        <w:t xml:space="preserve"> also straight forward using standard NLLS methods and </w:t>
      </w:r>
      <w:r w:rsidR="007C0E9D" w:rsidRPr="00E07154">
        <w:rPr>
          <w:rFonts w:ascii="Cambria" w:hAnsi="Cambria"/>
          <w:iCs/>
        </w:rPr>
        <w:t>exhibit</w:t>
      </w:r>
      <w:r w:rsidRPr="00E07154">
        <w:rPr>
          <w:rFonts w:ascii="Cambria" w:hAnsi="Cambria"/>
          <w:iCs/>
        </w:rPr>
        <w:t xml:space="preserve"> good convergence.</w:t>
      </w:r>
      <w:r w:rsidR="00BA5F89" w:rsidRPr="00E07154">
        <w:rPr>
          <w:rFonts w:ascii="Cambria" w:hAnsi="Cambria"/>
          <w:iCs/>
        </w:rPr>
        <w:t xml:space="preserve"> The estimation was also found to be robust against good amount of noise. </w:t>
      </w:r>
    </w:p>
    <w:p w:rsidR="00A526B4" w:rsidRPr="00E07154" w:rsidRDefault="00BA5F89" w:rsidP="00186737">
      <w:pPr>
        <w:spacing w:after="0" w:line="480" w:lineRule="auto"/>
        <w:rPr>
          <w:rFonts w:ascii="Cambria" w:hAnsi="Cambria"/>
          <w:iCs/>
        </w:rPr>
      </w:pPr>
      <w:r w:rsidRPr="00E07154">
        <w:rPr>
          <w:rFonts w:ascii="Cambria" w:hAnsi="Cambria"/>
          <w:iCs/>
        </w:rPr>
        <w:t xml:space="preserve">However, NLLS estimation techniques do suffer from a few drawbacks. A major challenge is the technique’s high sensitivity to initial conditions. </w:t>
      </w:r>
      <w:r w:rsidR="007C0E9D" w:rsidRPr="00E07154">
        <w:rPr>
          <w:rFonts w:ascii="Cambria" w:hAnsi="Cambria"/>
          <w:iCs/>
        </w:rPr>
        <w:t>An appropriate</w:t>
      </w:r>
      <w:r w:rsidRPr="00E07154">
        <w:rPr>
          <w:rFonts w:ascii="Cambria" w:hAnsi="Cambria"/>
          <w:iCs/>
        </w:rPr>
        <w:t xml:space="preserve"> approach towards selection</w:t>
      </w:r>
      <w:r w:rsidR="007C0E9D" w:rsidRPr="00E07154">
        <w:rPr>
          <w:rFonts w:ascii="Cambria" w:hAnsi="Cambria"/>
          <w:iCs/>
        </w:rPr>
        <w:t xml:space="preserve"> of </w:t>
      </w:r>
      <w:r w:rsidR="007C0E9D" w:rsidRPr="00E07154">
        <w:rPr>
          <w:rFonts w:ascii="Cambria" w:hAnsi="Cambria"/>
          <w:iCs/>
        </w:rPr>
        <w:lastRenderedPageBreak/>
        <w:t xml:space="preserve">reasonable initial conditions is required. The definition of spindles and results from preceding estimates can be utilized to select appropriate initial values for this application.   </w:t>
      </w:r>
    </w:p>
    <w:p w:rsidR="00A526B4" w:rsidRPr="00E07154" w:rsidRDefault="00A526B4" w:rsidP="00186737">
      <w:pPr>
        <w:spacing w:after="0" w:line="480" w:lineRule="auto"/>
        <w:rPr>
          <w:rFonts w:ascii="Cambria" w:hAnsi="Cambria"/>
          <w:iCs/>
        </w:rPr>
      </w:pPr>
      <w:r w:rsidRPr="00E07154">
        <w:rPr>
          <w:rFonts w:ascii="Cambria" w:hAnsi="Cambria"/>
          <w:iCs/>
        </w:rPr>
        <w:t xml:space="preserve">Interestingly, similar distribution patterns of parameter values were observed across multiple patients. In particular parameter </w:t>
      </w:r>
      <w:proofErr w:type="gramStart"/>
      <w:r w:rsidRPr="00E07154">
        <w:rPr>
          <w:rFonts w:ascii="Cambria" w:hAnsi="Cambria"/>
          <w:iCs/>
        </w:rPr>
        <w:t>a and</w:t>
      </w:r>
      <w:proofErr w:type="gramEnd"/>
      <w:r w:rsidRPr="00E07154">
        <w:rPr>
          <w:rFonts w:ascii="Cambria" w:hAnsi="Cambria"/>
          <w:iCs/>
        </w:rPr>
        <w:t xml:space="preserve"> b showed little to no variation across patients. The relative error in frequency was less than 5% for a majority of the patients indicating that the QSP model can be used to accurately detect the frequency of the spindle. The similarity in distribution patterns</w:t>
      </w:r>
      <w:r w:rsidR="00306D0A" w:rsidRPr="00E07154">
        <w:rPr>
          <w:rFonts w:ascii="Cambria" w:hAnsi="Cambria"/>
          <w:iCs/>
        </w:rPr>
        <w:t>, the limited range of parameter values</w:t>
      </w:r>
      <w:r w:rsidRPr="00E07154">
        <w:rPr>
          <w:rFonts w:ascii="Cambria" w:hAnsi="Cambria"/>
          <w:iCs/>
        </w:rPr>
        <w:t xml:space="preserve"> and unique shape of spindles imply that there is a </w:t>
      </w:r>
      <w:r w:rsidR="00306D0A" w:rsidRPr="00E07154">
        <w:rPr>
          <w:rFonts w:ascii="Cambria" w:hAnsi="Cambria"/>
          <w:iCs/>
        </w:rPr>
        <w:t xml:space="preserve">considerate amount of </w:t>
      </w:r>
      <w:r w:rsidRPr="00E07154">
        <w:rPr>
          <w:rFonts w:ascii="Cambria" w:hAnsi="Cambria"/>
          <w:iCs/>
        </w:rPr>
        <w:t xml:space="preserve">potential for developing an automatic scoring </w:t>
      </w:r>
      <w:r w:rsidR="00306D0A" w:rsidRPr="00E07154">
        <w:rPr>
          <w:rFonts w:ascii="Cambria" w:hAnsi="Cambria"/>
          <w:iCs/>
        </w:rPr>
        <w:t xml:space="preserve">algorithm for </w:t>
      </w:r>
      <w:r w:rsidRPr="00E07154">
        <w:rPr>
          <w:rFonts w:ascii="Cambria" w:hAnsi="Cambria"/>
          <w:iCs/>
        </w:rPr>
        <w:t>detection of spindles using the</w:t>
      </w:r>
      <w:r w:rsidR="00306D0A" w:rsidRPr="00E07154">
        <w:rPr>
          <w:rFonts w:ascii="Cambria" w:hAnsi="Cambria"/>
          <w:iCs/>
        </w:rPr>
        <w:t xml:space="preserve"> distribution of</w:t>
      </w:r>
      <w:r w:rsidRPr="00E07154">
        <w:rPr>
          <w:rFonts w:ascii="Cambria" w:hAnsi="Cambria"/>
          <w:iCs/>
        </w:rPr>
        <w:t xml:space="preserve"> parameter values.</w:t>
      </w:r>
    </w:p>
    <w:p w:rsidR="00306D0A" w:rsidRPr="00E07154" w:rsidRDefault="00306D0A" w:rsidP="00186737">
      <w:pPr>
        <w:spacing w:after="0" w:line="480" w:lineRule="auto"/>
        <w:rPr>
          <w:rFonts w:ascii="Cambria" w:hAnsi="Cambria"/>
          <w:iCs/>
        </w:rPr>
      </w:pPr>
      <w:r w:rsidRPr="00E07154">
        <w:rPr>
          <w:rFonts w:ascii="Cambria" w:hAnsi="Cambria"/>
          <w:iCs/>
        </w:rPr>
        <w:t>The significance of each parameter value on the QSP model can help in evaluating the variation of multiple spindles by changing these parameter values.</w:t>
      </w:r>
    </w:p>
    <w:p w:rsidR="00415A9E" w:rsidRPr="00E07154" w:rsidRDefault="00415A9E" w:rsidP="00186737">
      <w:pPr>
        <w:spacing w:after="0" w:line="480" w:lineRule="auto"/>
        <w:rPr>
          <w:rStyle w:val="IntenseEmphasis"/>
          <w:rFonts w:ascii="Cambria" w:hAnsi="Cambria"/>
        </w:rPr>
      </w:pPr>
      <w:r w:rsidRPr="00E07154">
        <w:rPr>
          <w:rStyle w:val="IntenseEmphasis"/>
          <w:rFonts w:ascii="Cambria" w:hAnsi="Cambria"/>
        </w:rPr>
        <w:t>Mention possibilities with present model. Illustrate scope with example if possible</w:t>
      </w:r>
    </w:p>
    <w:p w:rsidR="00415A9E" w:rsidRPr="00E07154" w:rsidRDefault="00415A9E" w:rsidP="00186737">
      <w:pPr>
        <w:spacing w:after="0" w:line="480" w:lineRule="auto"/>
        <w:rPr>
          <w:rStyle w:val="IntenseEmphasis"/>
          <w:rFonts w:ascii="Cambria" w:hAnsi="Cambria"/>
        </w:rPr>
      </w:pPr>
      <w:proofErr w:type="gramStart"/>
      <w:r w:rsidRPr="00E07154">
        <w:rPr>
          <w:rStyle w:val="IntenseEmphasis"/>
          <w:rFonts w:ascii="Cambria" w:hAnsi="Cambria"/>
        </w:rPr>
        <w:t>conclude</w:t>
      </w:r>
      <w:proofErr w:type="gramEnd"/>
    </w:p>
    <w:sdt>
      <w:sdtPr>
        <w:rPr>
          <w:rFonts w:ascii="Cambria" w:eastAsiaTheme="minorHAnsi" w:hAnsi="Cambria" w:cstheme="minorBidi"/>
          <w:i/>
          <w:iCs/>
          <w:color w:val="auto"/>
          <w:sz w:val="22"/>
          <w:szCs w:val="22"/>
        </w:rPr>
        <w:id w:val="-1312551112"/>
        <w:docPartObj>
          <w:docPartGallery w:val="Bibliographies"/>
          <w:docPartUnique/>
        </w:docPartObj>
      </w:sdtPr>
      <w:sdtContent>
        <w:p w:rsidR="00693F9A" w:rsidRPr="00E07154" w:rsidRDefault="00693F9A" w:rsidP="00186737">
          <w:pPr>
            <w:pStyle w:val="Heading1"/>
            <w:spacing w:before="0" w:line="480" w:lineRule="auto"/>
            <w:rPr>
              <w:rFonts w:ascii="Cambria" w:hAnsi="Cambria"/>
              <w:sz w:val="28"/>
            </w:rPr>
          </w:pPr>
          <w:r w:rsidRPr="00E07154">
            <w:rPr>
              <w:rFonts w:ascii="Cambria" w:hAnsi="Cambria"/>
              <w:sz w:val="28"/>
            </w:rPr>
            <w:t>REFERENCES</w:t>
          </w:r>
        </w:p>
        <w:sdt>
          <w:sdtPr>
            <w:rPr>
              <w:rFonts w:ascii="Cambria" w:hAnsi="Cambria"/>
            </w:rPr>
            <w:id w:val="-573587230"/>
            <w:bibliography/>
          </w:sdtPr>
          <w:sdtContent>
            <w:p w:rsidR="00A526B4" w:rsidRPr="00E07154" w:rsidRDefault="000D3BD7" w:rsidP="00186737">
              <w:pPr>
                <w:spacing w:after="0" w:line="480" w:lineRule="auto"/>
                <w:rPr>
                  <w:rFonts w:ascii="Cambria" w:hAnsi="Cambria"/>
                  <w:noProof/>
                </w:rPr>
              </w:pPr>
              <w:r w:rsidRPr="00E07154">
                <w:rPr>
                  <w:rFonts w:ascii="Cambria" w:hAnsi="Cambria"/>
                </w:rPr>
                <w:fldChar w:fldCharType="begin"/>
              </w:r>
              <w:r w:rsidR="00693F9A" w:rsidRPr="00E07154">
                <w:rPr>
                  <w:rFonts w:ascii="Cambria" w:hAnsi="Cambria"/>
                </w:rPr>
                <w:instrText xml:space="preserve"> BIBLIOGRAPHY </w:instrText>
              </w:r>
              <w:r w:rsidRPr="00E07154">
                <w:rPr>
                  <w:rFonts w:ascii="Cambria" w:hAnsi="Cambri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977"/>
              </w:tblGrid>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sz w:val="24"/>
                        <w:szCs w:val="24"/>
                      </w:rPr>
                    </w:pPr>
                    <w:r w:rsidRPr="00E07154">
                      <w:rPr>
                        <w:rFonts w:ascii="Cambria" w:hAnsi="Cambria"/>
                        <w:noProof/>
                      </w:rPr>
                      <w:t xml:space="preserve">[1]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A. Rechtschaffen and A. Kales, A manual of standardized terminology, techniques and scoring system for sleep stages of human subjects, Washington: Public Health Service, U.S. Government Printing Office, 1968.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[2]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I. C, A.-I. S, C. A and Q. SF, The AASM manual for the scoring of sleep and associated events: rules,terminology and technical specifications, Westchester: American Academy of Sleep Medicine, 2007.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[3]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S. M. Fogela and C. T. Smith, "The function of the sleep spindle: A physiological index of intelligence and a mechanism for sleep-dependent memory consolidation," </w:t>
                    </w:r>
                    <w:r w:rsidRPr="00E07154">
                      <w:rPr>
                        <w:rFonts w:ascii="Cambria" w:hAnsi="Cambria"/>
                        <w:i/>
                        <w:iCs/>
                        <w:noProof/>
                      </w:rPr>
                      <w:t xml:space="preserve">Neuroscience and Biobehavioral Reviews, </w:t>
                    </w:r>
                    <w:r w:rsidRPr="00E07154">
                      <w:rPr>
                        <w:rFonts w:ascii="Cambria" w:hAnsi="Cambria"/>
                        <w:noProof/>
                      </w:rPr>
                      <w:t xml:space="preserve">vol. 35, pp. 1154-1165, 2011.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lastRenderedPageBreak/>
                      <w:t xml:space="preserve">[4]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H. G. Weia, E. Riela, C. A. Czeislera and D.-J. Dijk, "Attenuated amplitude of circadian and sleep-dependent modulation of electroencephalographic sleep spindle characteristics in elderly human subjects," </w:t>
                    </w:r>
                    <w:r w:rsidRPr="00E07154">
                      <w:rPr>
                        <w:rFonts w:ascii="Cambria" w:hAnsi="Cambria"/>
                        <w:i/>
                        <w:iCs/>
                        <w:noProof/>
                      </w:rPr>
                      <w:t xml:space="preserve">Neuroscience Letters, </w:t>
                    </w:r>
                    <w:r w:rsidRPr="00E07154">
                      <w:rPr>
                        <w:rFonts w:ascii="Cambria" w:hAnsi="Cambria"/>
                        <w:noProof/>
                      </w:rPr>
                      <w:t xml:space="preserve">vol. 260, pp. 29-32, 1999.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[5]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R. Bódizs, T. Kis, A. S. Lázár, L. Havrán, P. Rigó, Z. Clemens and P. Halász, "Prediction of general mental ability based on neural oscillation measures of sleep.," </w:t>
                    </w:r>
                    <w:r w:rsidRPr="00E07154">
                      <w:rPr>
                        <w:rFonts w:ascii="Cambria" w:hAnsi="Cambria"/>
                        <w:i/>
                        <w:iCs/>
                        <w:noProof/>
                      </w:rPr>
                      <w:t xml:space="preserve">Journal of sleep research, </w:t>
                    </w:r>
                    <w:r w:rsidRPr="00E07154">
                      <w:rPr>
                        <w:rFonts w:ascii="Cambria" w:hAnsi="Cambria"/>
                        <w:noProof/>
                      </w:rPr>
                      <w:t xml:space="preserve">vol. 14, no. 3, pp. 285-292, 2005.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[6]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E. Olbrich and P. Achermann, "Analysis of the Temporal Organization of Sleep Spindles in the Human Sleep EEG Using a Phenomenological Modeling Approach," </w:t>
                    </w:r>
                    <w:r w:rsidRPr="00E07154">
                      <w:rPr>
                        <w:rFonts w:ascii="Cambria" w:hAnsi="Cambria"/>
                        <w:i/>
                        <w:iCs/>
                        <w:noProof/>
                      </w:rPr>
                      <w:t xml:space="preserve">Journal of Biological Physics, </w:t>
                    </w:r>
                    <w:r w:rsidRPr="00E07154">
                      <w:rPr>
                        <w:rFonts w:ascii="Cambria" w:hAnsi="Cambria"/>
                        <w:noProof/>
                      </w:rPr>
                      <w:t xml:space="preserve">vol. 34, pp. 341-349, 2008.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[7]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E. Olbrich and P. Achermann, "Analysis of oscillatory patterns in the human sleep EEG using a novel detection algorithm," </w:t>
                    </w:r>
                    <w:r w:rsidRPr="00E07154">
                      <w:rPr>
                        <w:rFonts w:ascii="Cambria" w:hAnsi="Cambria"/>
                        <w:i/>
                        <w:iCs/>
                        <w:noProof/>
                      </w:rPr>
                      <w:t xml:space="preserve">Journal of Sleep Research, </w:t>
                    </w:r>
                    <w:r w:rsidRPr="00E07154">
                      <w:rPr>
                        <w:rFonts w:ascii="Cambria" w:hAnsi="Cambria"/>
                        <w:noProof/>
                      </w:rPr>
                      <w:t xml:space="preserve">vol. 14, pp. 337-346, 2005.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[8]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V. Perumalsamy, S. Sankaranarayanan and S. Rajamony, "Sleep spindles detection from human sleep EEG signals using autoregressive (AR) model: a surrogate data approach," </w:t>
                    </w:r>
                    <w:r w:rsidRPr="00E07154">
                      <w:rPr>
                        <w:rFonts w:ascii="Cambria" w:hAnsi="Cambria"/>
                        <w:i/>
                        <w:iCs/>
                        <w:noProof/>
                      </w:rPr>
                      <w:t xml:space="preserve">Journal of Biomedical Science and Engineering, </w:t>
                    </w:r>
                    <w:r w:rsidRPr="00E07154">
                      <w:rPr>
                        <w:rFonts w:ascii="Cambria" w:hAnsi="Cambria"/>
                        <w:noProof/>
                      </w:rPr>
                      <w:t xml:space="preserve">vol. 2, pp. 294-303, 2009.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[9]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A. Nonclercq, C. Urbain, D. Verheulpen, C. Decaestecker, P. V. Bogaert and P. Peigneux, "Sleep spindle detection through amplitude–frequency normal modelling," </w:t>
                    </w:r>
                    <w:r w:rsidRPr="00E07154">
                      <w:rPr>
                        <w:rFonts w:ascii="Cambria" w:hAnsi="Cambria"/>
                        <w:i/>
                        <w:iCs/>
                        <w:noProof/>
                      </w:rPr>
                      <w:t xml:space="preserve">Journal of Neuroscience Methods, </w:t>
                    </w:r>
                    <w:r w:rsidRPr="00E07154">
                      <w:rPr>
                        <w:rFonts w:ascii="Cambria" w:hAnsi="Cambria"/>
                        <w:noProof/>
                      </w:rPr>
                      <w:t xml:space="preserve">vol. 214, pp. 192-203, 2013.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[10]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P. Ktonas, S. Golemati, P. Xanthopoulos, V. Sakkalis, M. Ortigueira, H. Tsekou, M. Zervakis, T.Paparrigopoulos and C. Soldatos, "Potential dementia biomarkers based on the time-varying microstructure of sleep EEG spindles," in </w:t>
                    </w:r>
                    <w:r w:rsidRPr="00E07154">
                      <w:rPr>
                        <w:rFonts w:ascii="Cambria" w:hAnsi="Cambria"/>
                        <w:i/>
                        <w:iCs/>
                        <w:noProof/>
                      </w:rPr>
                      <w:t>29th Annual International Conference of the IEEE EMBS</w:t>
                    </w:r>
                    <w:r w:rsidRPr="00E07154">
                      <w:rPr>
                        <w:rFonts w:ascii="Cambria" w:hAnsi="Cambria"/>
                        <w:noProof/>
                      </w:rPr>
                      <w:t xml:space="preserve">, Cité Internationale, Lyon, France, 2007.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[11]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P. Xanthopoulos, S. Golemati, V. Sakkalis, P. Y. Ktonas, M. Zervakis and C. R. Soldatos, "Modeling the time-varying microstructure of simulated sleep EEG spindles using time-frequency analysis methods," in </w:t>
                    </w:r>
                    <w:r w:rsidRPr="00E07154">
                      <w:rPr>
                        <w:rFonts w:ascii="Cambria" w:hAnsi="Cambria"/>
                        <w:i/>
                        <w:iCs/>
                        <w:noProof/>
                      </w:rPr>
                      <w:t>28th IEEE EMBS Annual International Conference</w:t>
                    </w:r>
                    <w:r w:rsidRPr="00E07154">
                      <w:rPr>
                        <w:rFonts w:ascii="Cambria" w:hAnsi="Cambria"/>
                        <w:noProof/>
                      </w:rPr>
                      <w:t xml:space="preserve">, New York City, USA, </w:t>
                    </w:r>
                    <w:r w:rsidRPr="00E07154">
                      <w:rPr>
                        <w:rFonts w:ascii="Cambria" w:hAnsi="Cambria"/>
                        <w:noProof/>
                      </w:rPr>
                      <w:lastRenderedPageBreak/>
                      <w:t xml:space="preserve">2006.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lastRenderedPageBreak/>
                      <w:t xml:space="preserve">[12]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J. S. Marques and L. B. Almeida., "Frequency-varying sinusoidal modeling of speech.," </w:t>
                    </w:r>
                    <w:r w:rsidRPr="00E07154">
                      <w:rPr>
                        <w:rFonts w:ascii="Cambria" w:hAnsi="Cambria"/>
                        <w:i/>
                        <w:iCs/>
                        <w:noProof/>
                      </w:rPr>
                      <w:t xml:space="preserve">IEEE Transactions on Acoustics, Speech and Signal Processing, </w:t>
                    </w:r>
                    <w:r w:rsidRPr="00E07154">
                      <w:rPr>
                        <w:rFonts w:ascii="Cambria" w:hAnsi="Cambria"/>
                        <w:noProof/>
                      </w:rPr>
                      <w:t xml:space="preserve">vol. 5, pp. 763-765, 1989.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[13]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M. Abe and J. O. Smith, "AM/FM rate estimation for time-varying sinusoidal modeling.," in </w:t>
                    </w:r>
                    <w:r w:rsidRPr="00E07154">
                      <w:rPr>
                        <w:rFonts w:ascii="Cambria" w:hAnsi="Cambria"/>
                        <w:i/>
                        <w:iCs/>
                        <w:noProof/>
                      </w:rPr>
                      <w:t>IEEE International Conference on Acoustics, Speech, and Signal Processing</w:t>
                    </w:r>
                    <w:r w:rsidRPr="00E07154">
                      <w:rPr>
                        <w:rFonts w:ascii="Cambria" w:hAnsi="Cambria"/>
                        <w:noProof/>
                      </w:rPr>
                      <w:t xml:space="preserve">, 2005. </w:t>
                    </w:r>
                  </w:p>
                </w:tc>
              </w:tr>
              <w:tr w:rsidR="00A526B4" w:rsidRPr="00E07154">
                <w:trPr>
                  <w:divId w:val="177475681"/>
                  <w:tblCellSpacing w:w="15" w:type="dxa"/>
                </w:trPr>
                <w:tc>
                  <w:tcPr>
                    <w:tcW w:w="50" w:type="pct"/>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[14] </w:t>
                    </w:r>
                  </w:p>
                </w:tc>
                <w:tc>
                  <w:tcPr>
                    <w:tcW w:w="0" w:type="auto"/>
                    <w:hideMark/>
                  </w:tcPr>
                  <w:p w:rsidR="00A526B4" w:rsidRPr="00E07154" w:rsidRDefault="00A526B4" w:rsidP="00186737">
                    <w:pPr>
                      <w:pStyle w:val="Bibliography"/>
                      <w:spacing w:after="0" w:line="480" w:lineRule="auto"/>
                      <w:rPr>
                        <w:rFonts w:ascii="Cambria" w:hAnsi="Cambria"/>
                        <w:noProof/>
                      </w:rPr>
                    </w:pPr>
                    <w:r w:rsidRPr="00E07154">
                      <w:rPr>
                        <w:rFonts w:ascii="Cambria" w:hAnsi="Cambria"/>
                        <w:noProof/>
                      </w:rPr>
                      <w:t xml:space="preserve">C. O'Reilly, N. Gosselin, J. Carrier and T. Nielsen, "Montreal Archive of Sleep Studies: An open-access resource for instrument benchmarking &amp; exploratory research," pp. 2, 14. </w:t>
                    </w:r>
                  </w:p>
                </w:tc>
              </w:tr>
            </w:tbl>
            <w:p w:rsidR="00A526B4" w:rsidRPr="00E07154" w:rsidRDefault="00A526B4" w:rsidP="00186737">
              <w:pPr>
                <w:spacing w:after="0" w:line="480" w:lineRule="auto"/>
                <w:divId w:val="177475681"/>
                <w:rPr>
                  <w:rFonts w:ascii="Cambria" w:eastAsia="Times New Roman" w:hAnsi="Cambria"/>
                  <w:noProof/>
                </w:rPr>
              </w:pPr>
            </w:p>
            <w:p w:rsidR="00693F9A" w:rsidRPr="00E07154" w:rsidRDefault="000D3BD7" w:rsidP="00186737">
              <w:pPr>
                <w:spacing w:after="0" w:line="480" w:lineRule="auto"/>
                <w:rPr>
                  <w:rFonts w:ascii="Cambria" w:hAnsi="Cambria"/>
                </w:rPr>
              </w:pPr>
              <w:r w:rsidRPr="00E07154">
                <w:rPr>
                  <w:rFonts w:ascii="Cambria" w:hAnsi="Cambria"/>
                  <w:b/>
                  <w:bCs/>
                  <w:noProof/>
                </w:rPr>
                <w:fldChar w:fldCharType="end"/>
              </w:r>
            </w:p>
          </w:sdtContent>
        </w:sdt>
      </w:sdtContent>
    </w:sdt>
    <w:p w:rsidR="00F52C83" w:rsidRPr="00E07154" w:rsidRDefault="00F52C83" w:rsidP="00186737">
      <w:pPr>
        <w:spacing w:after="0" w:line="480" w:lineRule="auto"/>
        <w:rPr>
          <w:rFonts w:ascii="Cambria" w:hAnsi="Cambria"/>
        </w:rPr>
      </w:pPr>
    </w:p>
    <w:p w:rsidR="00F52C83" w:rsidRPr="00E07154" w:rsidRDefault="00F52C83" w:rsidP="00186737">
      <w:pPr>
        <w:spacing w:after="0" w:line="480" w:lineRule="auto"/>
        <w:rPr>
          <w:rFonts w:ascii="Cambria" w:hAnsi="Cambria"/>
        </w:rPr>
      </w:pPr>
    </w:p>
    <w:sectPr w:rsidR="00F52C83" w:rsidRPr="00E07154" w:rsidSect="000D3B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Ahmed, Beena" w:date="2014-09-09T08:19:00Z" w:initials="AB">
    <w:p w:rsidR="00122D64" w:rsidRDefault="00122D64">
      <w:pPr>
        <w:pStyle w:val="CommentText"/>
      </w:pPr>
      <w:r>
        <w:rPr>
          <w:rStyle w:val="CommentReference"/>
        </w:rPr>
        <w:annotationRef/>
      </w:r>
      <w:r>
        <w:t>This point needs to be expanded with specific examples into a paragraph</w:t>
      </w:r>
    </w:p>
  </w:comment>
  <w:comment w:id="14" w:author="Beena Ahmed" w:date="2014-09-09T08:38:00Z" w:initials="ba">
    <w:p w:rsidR="00186737" w:rsidRDefault="00186737">
      <w:pPr>
        <w:pStyle w:val="CommentText"/>
      </w:pPr>
      <w:r>
        <w:rPr>
          <w:rStyle w:val="CommentReference"/>
        </w:rPr>
        <w:annotationRef/>
      </w:r>
      <w:r>
        <w:t xml:space="preserve">Decrease first line indentation to 0.25” in text </w:t>
      </w:r>
    </w:p>
  </w:comment>
  <w:comment w:id="62" w:author="Beena Ahmed" w:date="2014-09-09T08:19:00Z" w:initials="ba">
    <w:p w:rsidR="00122D64" w:rsidRDefault="00122D64">
      <w:pPr>
        <w:pStyle w:val="CommentText"/>
      </w:pPr>
      <w:r>
        <w:rPr>
          <w:rStyle w:val="CommentReference"/>
        </w:rPr>
        <w:annotationRef/>
      </w:r>
      <w:r>
        <w:t>Can you find some references for these points?</w:t>
      </w:r>
    </w:p>
  </w:comment>
  <w:comment w:id="146" w:author="Ahmed, Beena" w:date="2014-09-09T08:19:00Z" w:initials="AB">
    <w:p w:rsidR="00122D64" w:rsidRDefault="00122D64">
      <w:pPr>
        <w:pStyle w:val="CommentText"/>
      </w:pPr>
      <w:r>
        <w:rPr>
          <w:rStyle w:val="CommentReference"/>
        </w:rPr>
        <w:annotationRef/>
      </w:r>
      <w:r>
        <w:t>Complete</w:t>
      </w:r>
    </w:p>
  </w:comment>
  <w:comment w:id="175" w:author="Beena Ahmed" w:date="2014-09-09T08:19:00Z" w:initials="BA">
    <w:p w:rsidR="00122D64" w:rsidRDefault="00122D64">
      <w:pPr>
        <w:pStyle w:val="CommentText"/>
      </w:pPr>
      <w:r>
        <w:rPr>
          <w:rStyle w:val="CommentReference"/>
        </w:rPr>
        <w:annotationRef/>
      </w:r>
      <w:r>
        <w:t>This needs to be expanded briefly here</w:t>
      </w:r>
    </w:p>
  </w:comment>
  <w:comment w:id="199" w:author="Beena Ahmed" w:date="2014-09-09T08:19:00Z" w:initials="BA">
    <w:p w:rsidR="00122D64" w:rsidRDefault="00122D64">
      <w:pPr>
        <w:pStyle w:val="CommentText"/>
      </w:pPr>
      <w:r>
        <w:rPr>
          <w:rStyle w:val="CommentReference"/>
        </w:rPr>
        <w:annotationRef/>
      </w:r>
      <w:proofErr w:type="gramStart"/>
      <w:r>
        <w:t>complete</w:t>
      </w:r>
      <w:proofErr w:type="gramEnd"/>
    </w:p>
  </w:comment>
  <w:comment w:id="232" w:author="Beena Ahmed" w:date="2014-09-09T08:19:00Z" w:initials="ba">
    <w:p w:rsidR="00607FF1" w:rsidRDefault="00607FF1">
      <w:pPr>
        <w:pStyle w:val="CommentText"/>
      </w:pPr>
      <w:r>
        <w:rPr>
          <w:rStyle w:val="CommentReference"/>
        </w:rPr>
        <w:annotationRef/>
      </w:r>
      <w:proofErr w:type="gramStart"/>
      <w:r w:rsidR="00822D26">
        <w:t>t</w:t>
      </w:r>
      <w:proofErr w:type="gramEnd"/>
      <w:r w:rsidR="006F2302">
        <w:rPr>
          <w:rFonts w:ascii="Cambria" w:hAnsi="Cambria"/>
          <w:vanish/>
        </w:rPr>
        <w:tab/>
        <w:t>easures Errors (SSE), Rsquare, to 0.25"tick to one font in the manuscript</w:t>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r w:rsidR="006F2302">
        <w:rPr>
          <w:rFonts w:ascii="Cambria" w:hAnsi="Cambria"/>
          <w:vanish/>
        </w:rPr>
        <w:pgNum/>
      </w:r>
    </w:p>
  </w:comment>
  <w:comment w:id="259" w:author="Beena Ahmed" w:date="2014-09-09T08:36:00Z" w:initials="ba">
    <w:p w:rsidR="001F3272" w:rsidRDefault="001F3272">
      <w:pPr>
        <w:pStyle w:val="CommentText"/>
      </w:pPr>
      <w:r>
        <w:rPr>
          <w:rStyle w:val="CommentReference"/>
        </w:rPr>
        <w:annotationRef/>
      </w:r>
      <w:r>
        <w:t>Make the font of the titles of all figures and tables bigger, minimum size 10 and stick to one font in the manuscript</w:t>
      </w:r>
    </w:p>
  </w:comment>
  <w:comment w:id="300" w:author="AHMED, MOHAMMAD N." w:date="2014-09-09T08:19:00Z" w:initials="AMN">
    <w:p w:rsidR="00122D64" w:rsidRDefault="00122D64">
      <w:pPr>
        <w:pStyle w:val="CommentText"/>
      </w:pPr>
      <w:r>
        <w:rPr>
          <w:rStyle w:val="CommentReference"/>
        </w:rPr>
        <w:annotationRef/>
      </w:r>
      <w:r>
        <w:t>Missing source</w:t>
      </w:r>
    </w:p>
  </w:comment>
  <w:comment w:id="308" w:author="AHMED, MOHAMMAD N." w:date="2014-09-09T08:19:00Z" w:initials="AMN">
    <w:p w:rsidR="00122D64" w:rsidRDefault="00122D64">
      <w:pPr>
        <w:pStyle w:val="CommentText"/>
      </w:pPr>
      <w:r>
        <w:rPr>
          <w:rStyle w:val="CommentReference"/>
        </w:rPr>
        <w:annotationRef/>
      </w:r>
      <w:r>
        <w:t xml:space="preserve">Think this should be worded differently as ‘a’ </w:t>
      </w:r>
      <w:proofErr w:type="gramStart"/>
      <w:r>
        <w:t>and ‘d’</w:t>
      </w:r>
      <w:proofErr w:type="gramEnd"/>
      <w:r>
        <w:t xml:space="preserve"> do impact the spindle.</w:t>
      </w:r>
    </w:p>
  </w:comment>
  <w:comment w:id="331" w:author="Beena Ahmed" w:date="2014-09-09T08:19:00Z" w:initials="ba">
    <w:p w:rsidR="00122D64" w:rsidRDefault="00122D64">
      <w:pPr>
        <w:pStyle w:val="CommentText"/>
      </w:pPr>
      <w:r>
        <w:rPr>
          <w:rStyle w:val="CommentReference"/>
        </w:rPr>
        <w:annotationRef/>
      </w:r>
      <w:r>
        <w:t>This section needs a lot more detail. You need to clearly specify what your experiments are and how you are running the estimation algorithms. What did you do? How did you do it?</w:t>
      </w:r>
    </w:p>
  </w:comment>
  <w:comment w:id="333" w:author="Beena Ahmed" w:date="2014-09-09T08:19:00Z" w:initials="ba">
    <w:p w:rsidR="00122D64" w:rsidRDefault="00122D64">
      <w:pPr>
        <w:pStyle w:val="CommentText"/>
      </w:pPr>
      <w:r>
        <w:rPr>
          <w:rStyle w:val="CommentReference"/>
        </w:rPr>
        <w:annotationRef/>
      </w:r>
      <w:proofErr w:type="gramStart"/>
      <w:r>
        <w:t>complete</w:t>
      </w:r>
      <w:proofErr w:type="gramEnd"/>
      <w:r>
        <w:t xml:space="preserve"> please </w:t>
      </w:r>
    </w:p>
  </w:comment>
  <w:comment w:id="362" w:author="Palliyali, Abdul Jaleel" w:date="2014-09-09T08:19:00Z" w:initials="PAJ">
    <w:p w:rsidR="00122D64" w:rsidRDefault="00122D64">
      <w:pPr>
        <w:pStyle w:val="CommentText"/>
      </w:pPr>
      <w:r>
        <w:rPr>
          <w:rStyle w:val="CommentReference"/>
        </w:rPr>
        <w:annotationRef/>
      </w:r>
      <w:r>
        <w:t>To be discussed</w:t>
      </w:r>
    </w:p>
  </w:comment>
  <w:comment w:id="363" w:author="Beena Ahmed" w:date="2014-09-09T08:31:00Z" w:initials="ba">
    <w:p w:rsidR="001C185A" w:rsidRDefault="001C185A">
      <w:pPr>
        <w:pStyle w:val="CommentText"/>
      </w:pPr>
      <w:r>
        <w:rPr>
          <w:rStyle w:val="CommentReference"/>
        </w:rPr>
        <w:annotationRef/>
      </w:r>
      <w:r>
        <w:t>What did you want to discuss here?</w:t>
      </w:r>
    </w:p>
  </w:comment>
  <w:comment w:id="592" w:author="Beena Ahmed" w:date="2014-09-09T08:19:00Z" w:initials="ba">
    <w:p w:rsidR="00122D64" w:rsidRDefault="00122D64">
      <w:pPr>
        <w:pStyle w:val="CommentText"/>
      </w:pPr>
      <w:r>
        <w:rPr>
          <w:rStyle w:val="CommentReference"/>
        </w:rPr>
        <w:annotationRef/>
      </w:r>
      <w:r>
        <w:t>I think we should also test the estimation for simulated spindles with added background EEG.</w:t>
      </w:r>
    </w:p>
  </w:comment>
  <w:comment w:id="593" w:author="Beena Ahmed" w:date="2014-09-09T08:19:00Z" w:initials="ba">
    <w:p w:rsidR="00122D64" w:rsidRDefault="00122D64">
      <w:pPr>
        <w:pStyle w:val="CommentText"/>
      </w:pPr>
      <w:r>
        <w:rPr>
          <w:rStyle w:val="CommentReference"/>
        </w:rPr>
        <w:annotationRef/>
      </w:r>
      <w:r>
        <w:t>Seems incomplete mentioning here. Let’s leave this till the discussion session</w:t>
      </w:r>
    </w:p>
  </w:comment>
  <w:comment w:id="599" w:author="Beena Ahmed" w:date="2014-09-09T08:19:00Z" w:initials="ba">
    <w:p w:rsidR="00122D64" w:rsidRDefault="00122D64">
      <w:pPr>
        <w:pStyle w:val="CommentText"/>
      </w:pPr>
      <w:r>
        <w:rPr>
          <w:rStyle w:val="CommentReference"/>
        </w:rPr>
        <w:annotationRef/>
      </w:r>
      <w:r>
        <w:t>To show how accurate the estimates of the amplitude parameters are, perhaps you can plot the envelope only of the model (</w:t>
      </w:r>
      <w:proofErr w:type="spellStart"/>
      <w:proofErr w:type="gramStart"/>
      <w:r>
        <w:t>e</w:t>
      </w:r>
      <w:r>
        <w:rPr>
          <w:vertAlign w:val="superscript"/>
        </w:rPr>
        <w:t>A</w:t>
      </w:r>
      <w:proofErr w:type="spellEnd"/>
      <w:r>
        <w:rPr>
          <w:vertAlign w:val="superscript"/>
        </w:rPr>
        <w:t>(</w:t>
      </w:r>
      <w:proofErr w:type="gramEnd"/>
      <w:r>
        <w:rPr>
          <w:vertAlign w:val="superscript"/>
        </w:rPr>
        <w:t>t)</w:t>
      </w:r>
      <w:r>
        <w:t>) and real spindle? Similarly you plot how the frequency is changing in the spindle in the model (</w:t>
      </w:r>
      <w:proofErr w:type="gramStart"/>
      <w:r>
        <w:t>P(</w:t>
      </w:r>
      <w:proofErr w:type="gramEnd"/>
      <w:r>
        <w:t>t)) and real spindle. But only for 2 spindles should be enough.</w:t>
      </w:r>
    </w:p>
  </w:comment>
  <w:comment w:id="600" w:author="Palliyali, Abdul Jaleel" w:date="2014-09-09T08:19:00Z" w:initials="PAJ">
    <w:p w:rsidR="00122D64" w:rsidRDefault="00122D64">
      <w:pPr>
        <w:pStyle w:val="CommentText"/>
      </w:pPr>
      <w:r>
        <w:rPr>
          <w:rStyle w:val="CommentReference"/>
        </w:rPr>
        <w:annotationRef/>
      </w:r>
      <w:r>
        <w:t xml:space="preserve">The envelope of model vs filtered spindle can be done. Change in frequency in real spindles would be challenging. </w:t>
      </w:r>
    </w:p>
  </w:comment>
  <w:comment w:id="607" w:author="AHMED, MOHAMMAD N." w:date="2014-09-09T08:19:00Z" w:initials="AMN">
    <w:p w:rsidR="00122D64" w:rsidRDefault="00122D64">
      <w:pPr>
        <w:pStyle w:val="CommentText"/>
      </w:pPr>
      <w:r>
        <w:rPr>
          <w:rStyle w:val="CommentReference"/>
        </w:rPr>
        <w:annotationRef/>
      </w:r>
      <w:r>
        <w:t>Different title</w:t>
      </w:r>
    </w:p>
  </w:comment>
  <w:comment w:id="608" w:author="AHMED, MOHAMMAD N." w:date="2014-09-09T08:19:00Z" w:initials="AMN">
    <w:p w:rsidR="00122D64" w:rsidRDefault="00122D64">
      <w:pPr>
        <w:pStyle w:val="CommentText"/>
      </w:pPr>
      <w:r>
        <w:rPr>
          <w:rStyle w:val="CommentReference"/>
        </w:rPr>
        <w:annotationRef/>
      </w:r>
      <w:r>
        <w:t>Add transition</w:t>
      </w:r>
    </w:p>
  </w:comment>
  <w:comment w:id="609" w:author="Beena Ahmed" w:date="2014-09-09T08:19:00Z" w:initials="ba">
    <w:p w:rsidR="00122D64" w:rsidRDefault="00122D64">
      <w:pPr>
        <w:pStyle w:val="CommentText"/>
      </w:pPr>
      <w:r>
        <w:rPr>
          <w:rStyle w:val="CommentReference"/>
        </w:rPr>
        <w:annotationRef/>
      </w:r>
      <w:r>
        <w:t>To be when paper complete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2CD213" w15:done="0"/>
  <w15:commentEx w15:paraId="7BB206D8" w15:paraIdParent="682CD213" w15:done="0"/>
  <w15:commentEx w15:paraId="7A2E8CAE" w15:done="0"/>
  <w15:commentEx w15:paraId="4882F04D" w15:done="0"/>
  <w15:commentEx w15:paraId="555E4CDE" w15:done="0"/>
  <w15:commentEx w15:paraId="7B30C871" w15:paraIdParent="555E4CDE" w15:done="0"/>
  <w15:commentEx w15:paraId="771EBFF7" w15:done="0"/>
  <w15:commentEx w15:paraId="5F8DD657" w15:done="0"/>
  <w15:commentEx w15:paraId="23F1B25A" w15:done="0"/>
  <w15:commentEx w15:paraId="183B33BF" w15:done="0"/>
  <w15:commentEx w15:paraId="45FCC732" w15:done="0"/>
  <w15:commentEx w15:paraId="6D5C7BEE" w15:done="0"/>
  <w15:commentEx w15:paraId="65E97F81" w15:done="0"/>
  <w15:commentEx w15:paraId="1B2DB676" w15:done="0"/>
  <w15:commentEx w15:paraId="27CA3685" w15:paraIdParent="1B2DB676" w15:done="0"/>
  <w15:commentEx w15:paraId="31D30E1C" w15:done="0"/>
  <w15:commentEx w15:paraId="02A39C42" w15:done="0"/>
  <w15:commentEx w15:paraId="5864F9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D26" w:rsidRDefault="00822D26" w:rsidP="002A1B66">
      <w:pPr>
        <w:spacing w:after="0" w:line="240" w:lineRule="auto"/>
      </w:pPr>
      <w:r>
        <w:separator/>
      </w:r>
    </w:p>
  </w:endnote>
  <w:endnote w:type="continuationSeparator" w:id="0">
    <w:p w:rsidR="00822D26" w:rsidRDefault="00822D26" w:rsidP="002A1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D26" w:rsidRDefault="00822D26" w:rsidP="002A1B66">
      <w:pPr>
        <w:spacing w:after="0" w:line="240" w:lineRule="auto"/>
      </w:pPr>
      <w:r>
        <w:separator/>
      </w:r>
    </w:p>
  </w:footnote>
  <w:footnote w:type="continuationSeparator" w:id="0">
    <w:p w:rsidR="00822D26" w:rsidRDefault="00822D26" w:rsidP="002A1B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94E"/>
    <w:multiLevelType w:val="multilevel"/>
    <w:tmpl w:val="E8C0A5D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A46139"/>
    <w:multiLevelType w:val="hybridMultilevel"/>
    <w:tmpl w:val="36887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B6178F"/>
    <w:multiLevelType w:val="hybridMultilevel"/>
    <w:tmpl w:val="7B7CA216"/>
    <w:lvl w:ilvl="0" w:tplc="D6842FC8">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667FA0"/>
    <w:multiLevelType w:val="hybridMultilevel"/>
    <w:tmpl w:val="74F8CC8E"/>
    <w:lvl w:ilvl="0" w:tplc="9816E882">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nsid w:val="378935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2E5427"/>
    <w:multiLevelType w:val="hybridMultilevel"/>
    <w:tmpl w:val="3BA6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E3B36"/>
    <w:multiLevelType w:val="multilevel"/>
    <w:tmpl w:val="FB6CEE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6"/>
  </w:num>
  <w:num w:numId="4">
    <w:abstractNumId w:val="6"/>
  </w:num>
  <w:num w:numId="5">
    <w:abstractNumId w:val="0"/>
  </w:num>
  <w:num w:numId="6">
    <w:abstractNumId w:val="3"/>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Beena">
    <w15:presenceInfo w15:providerId="AD" w15:userId="S-1-5-21-4071360884-958097815-1472250235-6635"/>
  </w15:person>
  <w15:person w15:author="Palliyali, Abdul Jaleel">
    <w15:presenceInfo w15:providerId="AD" w15:userId="S-1-5-21-4071360884-958097815-1472250235-22125"/>
  </w15:person>
  <w15:person w15:author="AHMED, MOHAMMAD N.">
    <w15:presenceInfo w15:providerId="AD" w15:userId="S-1-5-21-4071360884-958097815-1472250235-17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7F07"/>
    <w:rsid w:val="00005354"/>
    <w:rsid w:val="00006AB6"/>
    <w:rsid w:val="00017F07"/>
    <w:rsid w:val="00025317"/>
    <w:rsid w:val="0003688E"/>
    <w:rsid w:val="0004362C"/>
    <w:rsid w:val="00045F9B"/>
    <w:rsid w:val="00047122"/>
    <w:rsid w:val="00054CC7"/>
    <w:rsid w:val="000630DF"/>
    <w:rsid w:val="00073CB3"/>
    <w:rsid w:val="000805A2"/>
    <w:rsid w:val="00093E93"/>
    <w:rsid w:val="000A2DEE"/>
    <w:rsid w:val="000B1C76"/>
    <w:rsid w:val="000C052E"/>
    <w:rsid w:val="000C0FED"/>
    <w:rsid w:val="000C3863"/>
    <w:rsid w:val="000C5BBB"/>
    <w:rsid w:val="000D3BD7"/>
    <w:rsid w:val="000D5CDC"/>
    <w:rsid w:val="000E1CD1"/>
    <w:rsid w:val="000E35B4"/>
    <w:rsid w:val="000F05E1"/>
    <w:rsid w:val="000F2685"/>
    <w:rsid w:val="000F5845"/>
    <w:rsid w:val="00117FC0"/>
    <w:rsid w:val="001217B9"/>
    <w:rsid w:val="00122D64"/>
    <w:rsid w:val="00122E79"/>
    <w:rsid w:val="001254EA"/>
    <w:rsid w:val="0015082A"/>
    <w:rsid w:val="001523A2"/>
    <w:rsid w:val="00167CA8"/>
    <w:rsid w:val="00172E24"/>
    <w:rsid w:val="00186737"/>
    <w:rsid w:val="001C185A"/>
    <w:rsid w:val="001C21DB"/>
    <w:rsid w:val="001E4839"/>
    <w:rsid w:val="001E6609"/>
    <w:rsid w:val="001F3272"/>
    <w:rsid w:val="00203422"/>
    <w:rsid w:val="0020527C"/>
    <w:rsid w:val="002402A9"/>
    <w:rsid w:val="00241D3B"/>
    <w:rsid w:val="002955C7"/>
    <w:rsid w:val="00297304"/>
    <w:rsid w:val="002A0427"/>
    <w:rsid w:val="002A1B66"/>
    <w:rsid w:val="002A1FAC"/>
    <w:rsid w:val="002A65EF"/>
    <w:rsid w:val="002C40CF"/>
    <w:rsid w:val="002E4E21"/>
    <w:rsid w:val="002F39EE"/>
    <w:rsid w:val="002F7459"/>
    <w:rsid w:val="00306D0A"/>
    <w:rsid w:val="00316EC6"/>
    <w:rsid w:val="00317520"/>
    <w:rsid w:val="0032212C"/>
    <w:rsid w:val="00341B93"/>
    <w:rsid w:val="00347A36"/>
    <w:rsid w:val="003553E9"/>
    <w:rsid w:val="003605A4"/>
    <w:rsid w:val="003667E5"/>
    <w:rsid w:val="00372A8B"/>
    <w:rsid w:val="00382524"/>
    <w:rsid w:val="00383433"/>
    <w:rsid w:val="00387B23"/>
    <w:rsid w:val="003914D9"/>
    <w:rsid w:val="00395340"/>
    <w:rsid w:val="003A0975"/>
    <w:rsid w:val="003A4A1C"/>
    <w:rsid w:val="003A65F6"/>
    <w:rsid w:val="003B5B4F"/>
    <w:rsid w:val="003B6157"/>
    <w:rsid w:val="003C26D0"/>
    <w:rsid w:val="003C3CF2"/>
    <w:rsid w:val="003C5BD9"/>
    <w:rsid w:val="003E2A43"/>
    <w:rsid w:val="003E4CB0"/>
    <w:rsid w:val="004009C5"/>
    <w:rsid w:val="00415A9E"/>
    <w:rsid w:val="00416B9F"/>
    <w:rsid w:val="0046260A"/>
    <w:rsid w:val="0046779C"/>
    <w:rsid w:val="0049156E"/>
    <w:rsid w:val="00496A06"/>
    <w:rsid w:val="004B21EA"/>
    <w:rsid w:val="004B7116"/>
    <w:rsid w:val="004D0A90"/>
    <w:rsid w:val="004D706D"/>
    <w:rsid w:val="004F4511"/>
    <w:rsid w:val="004F49C6"/>
    <w:rsid w:val="005045FB"/>
    <w:rsid w:val="005076A8"/>
    <w:rsid w:val="005270F0"/>
    <w:rsid w:val="005676E8"/>
    <w:rsid w:val="00572038"/>
    <w:rsid w:val="0058203B"/>
    <w:rsid w:val="005B764D"/>
    <w:rsid w:val="005D2FA5"/>
    <w:rsid w:val="005D6622"/>
    <w:rsid w:val="005F156D"/>
    <w:rsid w:val="005F22D5"/>
    <w:rsid w:val="005F26FE"/>
    <w:rsid w:val="005F60C1"/>
    <w:rsid w:val="00607FF1"/>
    <w:rsid w:val="006158BA"/>
    <w:rsid w:val="00632284"/>
    <w:rsid w:val="006530EF"/>
    <w:rsid w:val="0066218F"/>
    <w:rsid w:val="00680710"/>
    <w:rsid w:val="006851F0"/>
    <w:rsid w:val="00693F9A"/>
    <w:rsid w:val="006A79EF"/>
    <w:rsid w:val="006C777E"/>
    <w:rsid w:val="006D5E99"/>
    <w:rsid w:val="006D5F8E"/>
    <w:rsid w:val="006E56CB"/>
    <w:rsid w:val="006E7B84"/>
    <w:rsid w:val="006F2302"/>
    <w:rsid w:val="006F4CCB"/>
    <w:rsid w:val="00707C16"/>
    <w:rsid w:val="00710751"/>
    <w:rsid w:val="0071524C"/>
    <w:rsid w:val="0071635F"/>
    <w:rsid w:val="00743733"/>
    <w:rsid w:val="00745068"/>
    <w:rsid w:val="00745D6C"/>
    <w:rsid w:val="00767C81"/>
    <w:rsid w:val="007838A2"/>
    <w:rsid w:val="007932E4"/>
    <w:rsid w:val="007A34F1"/>
    <w:rsid w:val="007A46C2"/>
    <w:rsid w:val="007A66D7"/>
    <w:rsid w:val="007A7FF9"/>
    <w:rsid w:val="007B407E"/>
    <w:rsid w:val="007C0E9D"/>
    <w:rsid w:val="007C694B"/>
    <w:rsid w:val="007E1A68"/>
    <w:rsid w:val="007F4B77"/>
    <w:rsid w:val="007F54D2"/>
    <w:rsid w:val="00802A1D"/>
    <w:rsid w:val="00817CD2"/>
    <w:rsid w:val="00822D26"/>
    <w:rsid w:val="008267E6"/>
    <w:rsid w:val="008306A2"/>
    <w:rsid w:val="00840403"/>
    <w:rsid w:val="00841A43"/>
    <w:rsid w:val="00880FD1"/>
    <w:rsid w:val="00885586"/>
    <w:rsid w:val="00887374"/>
    <w:rsid w:val="00892BAB"/>
    <w:rsid w:val="008933DC"/>
    <w:rsid w:val="008A1C9E"/>
    <w:rsid w:val="008B6CAA"/>
    <w:rsid w:val="008D552A"/>
    <w:rsid w:val="008F3C46"/>
    <w:rsid w:val="009013C6"/>
    <w:rsid w:val="009211C5"/>
    <w:rsid w:val="009232FE"/>
    <w:rsid w:val="00931515"/>
    <w:rsid w:val="009332BE"/>
    <w:rsid w:val="009427DF"/>
    <w:rsid w:val="00942F46"/>
    <w:rsid w:val="00955049"/>
    <w:rsid w:val="00971887"/>
    <w:rsid w:val="00974928"/>
    <w:rsid w:val="00985813"/>
    <w:rsid w:val="009907D7"/>
    <w:rsid w:val="009966AE"/>
    <w:rsid w:val="009B7BFA"/>
    <w:rsid w:val="009C306C"/>
    <w:rsid w:val="009C3F02"/>
    <w:rsid w:val="009C6644"/>
    <w:rsid w:val="009C7C33"/>
    <w:rsid w:val="009D0187"/>
    <w:rsid w:val="009D098A"/>
    <w:rsid w:val="009D12A0"/>
    <w:rsid w:val="009D6837"/>
    <w:rsid w:val="009D7637"/>
    <w:rsid w:val="009E2E8E"/>
    <w:rsid w:val="009E4252"/>
    <w:rsid w:val="009E4F43"/>
    <w:rsid w:val="009E5696"/>
    <w:rsid w:val="009F4DF4"/>
    <w:rsid w:val="00A0369C"/>
    <w:rsid w:val="00A43394"/>
    <w:rsid w:val="00A45D25"/>
    <w:rsid w:val="00A526B4"/>
    <w:rsid w:val="00A60BCE"/>
    <w:rsid w:val="00A6714C"/>
    <w:rsid w:val="00A86B0E"/>
    <w:rsid w:val="00A93306"/>
    <w:rsid w:val="00AA2039"/>
    <w:rsid w:val="00AA3D11"/>
    <w:rsid w:val="00AA7BE7"/>
    <w:rsid w:val="00AB4D79"/>
    <w:rsid w:val="00AD1E88"/>
    <w:rsid w:val="00AD3655"/>
    <w:rsid w:val="00B0783B"/>
    <w:rsid w:val="00B11D94"/>
    <w:rsid w:val="00B16DE0"/>
    <w:rsid w:val="00B233C1"/>
    <w:rsid w:val="00B2608B"/>
    <w:rsid w:val="00B3067B"/>
    <w:rsid w:val="00B3230B"/>
    <w:rsid w:val="00B36145"/>
    <w:rsid w:val="00B4181D"/>
    <w:rsid w:val="00B64BE2"/>
    <w:rsid w:val="00B700A0"/>
    <w:rsid w:val="00B858D6"/>
    <w:rsid w:val="00B95C37"/>
    <w:rsid w:val="00BA5F89"/>
    <w:rsid w:val="00BA78A9"/>
    <w:rsid w:val="00BA7A23"/>
    <w:rsid w:val="00BB6918"/>
    <w:rsid w:val="00BD5828"/>
    <w:rsid w:val="00BE2EDE"/>
    <w:rsid w:val="00C041B6"/>
    <w:rsid w:val="00C20E96"/>
    <w:rsid w:val="00C237C7"/>
    <w:rsid w:val="00C23C54"/>
    <w:rsid w:val="00C55ADB"/>
    <w:rsid w:val="00C63922"/>
    <w:rsid w:val="00C774B3"/>
    <w:rsid w:val="00C87927"/>
    <w:rsid w:val="00CA2EDB"/>
    <w:rsid w:val="00CA3244"/>
    <w:rsid w:val="00CB0F56"/>
    <w:rsid w:val="00CB3B11"/>
    <w:rsid w:val="00CD669A"/>
    <w:rsid w:val="00CE5ABF"/>
    <w:rsid w:val="00D1030A"/>
    <w:rsid w:val="00D13EA2"/>
    <w:rsid w:val="00D22CD3"/>
    <w:rsid w:val="00D6422E"/>
    <w:rsid w:val="00D737AF"/>
    <w:rsid w:val="00D90853"/>
    <w:rsid w:val="00DA2A63"/>
    <w:rsid w:val="00DB640F"/>
    <w:rsid w:val="00DB6DDE"/>
    <w:rsid w:val="00DB7FAA"/>
    <w:rsid w:val="00DE6E90"/>
    <w:rsid w:val="00DF7635"/>
    <w:rsid w:val="00E0248C"/>
    <w:rsid w:val="00E07154"/>
    <w:rsid w:val="00E177F7"/>
    <w:rsid w:val="00E24094"/>
    <w:rsid w:val="00E502A4"/>
    <w:rsid w:val="00E51964"/>
    <w:rsid w:val="00E537DC"/>
    <w:rsid w:val="00E67AE9"/>
    <w:rsid w:val="00E836E4"/>
    <w:rsid w:val="00E83B60"/>
    <w:rsid w:val="00EA20F1"/>
    <w:rsid w:val="00EB3DA9"/>
    <w:rsid w:val="00ED13F5"/>
    <w:rsid w:val="00EF3456"/>
    <w:rsid w:val="00F036B0"/>
    <w:rsid w:val="00F2385D"/>
    <w:rsid w:val="00F274A4"/>
    <w:rsid w:val="00F419FA"/>
    <w:rsid w:val="00F44687"/>
    <w:rsid w:val="00F52C83"/>
    <w:rsid w:val="00F5308E"/>
    <w:rsid w:val="00F617BA"/>
    <w:rsid w:val="00F65756"/>
    <w:rsid w:val="00F80B6C"/>
    <w:rsid w:val="00F865F7"/>
    <w:rsid w:val="00FB683C"/>
    <w:rsid w:val="00FC0C11"/>
    <w:rsid w:val="00FC384B"/>
    <w:rsid w:val="00FE2B10"/>
    <w:rsid w:val="00FE5005"/>
    <w:rsid w:val="00FF2EC9"/>
    <w:rsid w:val="00FF332A"/>
    <w:rsid w:val="00FF7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BD7"/>
  </w:style>
  <w:style w:type="paragraph" w:styleId="Heading1">
    <w:name w:val="heading 1"/>
    <w:basedOn w:val="Normal"/>
    <w:next w:val="Normal"/>
    <w:link w:val="Heading1Char"/>
    <w:uiPriority w:val="9"/>
    <w:qFormat/>
    <w:rsid w:val="00693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52E"/>
    <w:pPr>
      <w:keepNext/>
      <w:keepLines/>
      <w:numPr>
        <w:numId w:val="5"/>
      </w:numPr>
      <w:spacing w:before="40" w:after="200"/>
      <w:outlineLvl w:val="1"/>
    </w:pPr>
    <w:rPr>
      <w:rFonts w:asciiTheme="majorHAnsi" w:eastAsiaTheme="majorEastAsia" w:hAnsiTheme="majorHAnsi" w:cstheme="majorBidi"/>
      <w:iCs/>
      <w:color w:val="2E74B5" w:themeColor="accent1" w:themeShade="BF"/>
      <w:sz w:val="26"/>
      <w:szCs w:val="26"/>
    </w:rPr>
  </w:style>
  <w:style w:type="paragraph" w:styleId="Heading3">
    <w:name w:val="heading 3"/>
    <w:basedOn w:val="Normal"/>
    <w:next w:val="Normal"/>
    <w:link w:val="Heading3Char"/>
    <w:uiPriority w:val="9"/>
    <w:unhideWhenUsed/>
    <w:qFormat/>
    <w:rsid w:val="000C05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4F1"/>
    <w:rPr>
      <w:color w:val="808080"/>
    </w:rPr>
  </w:style>
  <w:style w:type="table" w:styleId="TableGrid">
    <w:name w:val="Table Grid"/>
    <w:basedOn w:val="TableNormal"/>
    <w:uiPriority w:val="39"/>
    <w:rsid w:val="00BD5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691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BA7A23"/>
    <w:rPr>
      <w:i/>
      <w:iCs/>
      <w:color w:val="5B9BD5" w:themeColor="accent1"/>
    </w:rPr>
  </w:style>
  <w:style w:type="paragraph" w:styleId="BalloonText">
    <w:name w:val="Balloon Text"/>
    <w:basedOn w:val="Normal"/>
    <w:link w:val="BalloonTextChar"/>
    <w:uiPriority w:val="99"/>
    <w:semiHidden/>
    <w:unhideWhenUsed/>
    <w:rsid w:val="00A67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14C"/>
    <w:rPr>
      <w:rFonts w:ascii="Segoe UI" w:hAnsi="Segoe UI" w:cs="Segoe UI"/>
      <w:sz w:val="18"/>
      <w:szCs w:val="18"/>
    </w:rPr>
  </w:style>
  <w:style w:type="table" w:customStyle="1" w:styleId="GridTable31">
    <w:name w:val="Grid Table 31"/>
    <w:basedOn w:val="TableNormal"/>
    <w:uiPriority w:val="48"/>
    <w:rsid w:val="008873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0C052E"/>
    <w:rPr>
      <w:rFonts w:asciiTheme="majorHAnsi" w:eastAsiaTheme="majorEastAsia" w:hAnsiTheme="majorHAnsi" w:cstheme="majorBidi"/>
      <w:iCs/>
      <w:color w:val="2E74B5" w:themeColor="accent1" w:themeShade="BF"/>
      <w:sz w:val="26"/>
      <w:szCs w:val="26"/>
    </w:rPr>
  </w:style>
  <w:style w:type="paragraph" w:styleId="ListParagraph">
    <w:name w:val="List Paragraph"/>
    <w:basedOn w:val="Normal"/>
    <w:uiPriority w:val="34"/>
    <w:qFormat/>
    <w:rsid w:val="00693F9A"/>
    <w:pPr>
      <w:ind w:left="720"/>
      <w:contextualSpacing/>
    </w:pPr>
  </w:style>
  <w:style w:type="character" w:customStyle="1" w:styleId="Heading1Char">
    <w:name w:val="Heading 1 Char"/>
    <w:basedOn w:val="DefaultParagraphFont"/>
    <w:link w:val="Heading1"/>
    <w:uiPriority w:val="9"/>
    <w:rsid w:val="00693F9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B0F56"/>
  </w:style>
  <w:style w:type="character" w:styleId="CommentReference">
    <w:name w:val="annotation reference"/>
    <w:basedOn w:val="DefaultParagraphFont"/>
    <w:uiPriority w:val="99"/>
    <w:semiHidden/>
    <w:unhideWhenUsed/>
    <w:rsid w:val="004B7116"/>
    <w:rPr>
      <w:sz w:val="16"/>
      <w:szCs w:val="16"/>
    </w:rPr>
  </w:style>
  <w:style w:type="paragraph" w:styleId="CommentText">
    <w:name w:val="annotation text"/>
    <w:basedOn w:val="Normal"/>
    <w:link w:val="CommentTextChar"/>
    <w:uiPriority w:val="99"/>
    <w:semiHidden/>
    <w:unhideWhenUsed/>
    <w:rsid w:val="004B7116"/>
    <w:pPr>
      <w:spacing w:line="240" w:lineRule="auto"/>
    </w:pPr>
    <w:rPr>
      <w:sz w:val="20"/>
      <w:szCs w:val="20"/>
    </w:rPr>
  </w:style>
  <w:style w:type="character" w:customStyle="1" w:styleId="CommentTextChar">
    <w:name w:val="Comment Text Char"/>
    <w:basedOn w:val="DefaultParagraphFont"/>
    <w:link w:val="CommentText"/>
    <w:uiPriority w:val="99"/>
    <w:semiHidden/>
    <w:rsid w:val="004B7116"/>
    <w:rPr>
      <w:sz w:val="20"/>
      <w:szCs w:val="20"/>
    </w:rPr>
  </w:style>
  <w:style w:type="paragraph" w:styleId="CommentSubject">
    <w:name w:val="annotation subject"/>
    <w:basedOn w:val="CommentText"/>
    <w:next w:val="CommentText"/>
    <w:link w:val="CommentSubjectChar"/>
    <w:uiPriority w:val="99"/>
    <w:semiHidden/>
    <w:unhideWhenUsed/>
    <w:rsid w:val="004B7116"/>
    <w:rPr>
      <w:b/>
      <w:bCs/>
    </w:rPr>
  </w:style>
  <w:style w:type="character" w:customStyle="1" w:styleId="CommentSubjectChar">
    <w:name w:val="Comment Subject Char"/>
    <w:basedOn w:val="CommentTextChar"/>
    <w:link w:val="CommentSubject"/>
    <w:uiPriority w:val="99"/>
    <w:semiHidden/>
    <w:rsid w:val="004B7116"/>
    <w:rPr>
      <w:b/>
      <w:bCs/>
      <w:sz w:val="20"/>
      <w:szCs w:val="20"/>
    </w:rPr>
  </w:style>
  <w:style w:type="paragraph" w:styleId="Revision">
    <w:name w:val="Revision"/>
    <w:hidden/>
    <w:uiPriority w:val="99"/>
    <w:semiHidden/>
    <w:rsid w:val="006158BA"/>
    <w:pPr>
      <w:spacing w:after="0" w:line="240" w:lineRule="auto"/>
    </w:pPr>
  </w:style>
  <w:style w:type="character" w:customStyle="1" w:styleId="Heading3Char">
    <w:name w:val="Heading 3 Char"/>
    <w:basedOn w:val="DefaultParagraphFont"/>
    <w:link w:val="Heading3"/>
    <w:uiPriority w:val="9"/>
    <w:rsid w:val="000C052E"/>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2A1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B66"/>
  </w:style>
  <w:style w:type="paragraph" w:styleId="Footer">
    <w:name w:val="footer"/>
    <w:basedOn w:val="Normal"/>
    <w:link w:val="FooterChar"/>
    <w:uiPriority w:val="99"/>
    <w:unhideWhenUsed/>
    <w:rsid w:val="002A1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B66"/>
  </w:style>
  <w:style w:type="character" w:styleId="IntenseReference">
    <w:name w:val="Intense Reference"/>
    <w:basedOn w:val="DefaultParagraphFont"/>
    <w:uiPriority w:val="32"/>
    <w:qFormat/>
    <w:rsid w:val="002F7459"/>
    <w:rPr>
      <w:b/>
      <w:bCs/>
      <w:smallCaps/>
      <w:color w:val="5B9BD5" w:themeColor="accent1"/>
      <w:spacing w:val="5"/>
    </w:rPr>
  </w:style>
  <w:style w:type="table" w:customStyle="1" w:styleId="GridTable5Dark-Accent11">
    <w:name w:val="Grid Table 5 Dark - Accent 11"/>
    <w:basedOn w:val="TableNormal"/>
    <w:uiPriority w:val="50"/>
    <w:rsid w:val="00387B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ableofFigures">
    <w:name w:val="table of figures"/>
    <w:basedOn w:val="Normal"/>
    <w:next w:val="Normal"/>
    <w:uiPriority w:val="99"/>
    <w:unhideWhenUsed/>
    <w:rsid w:val="00E07154"/>
    <w:pPr>
      <w:spacing w:after="0"/>
    </w:pPr>
  </w:style>
  <w:style w:type="character" w:styleId="Hyperlink">
    <w:name w:val="Hyperlink"/>
    <w:basedOn w:val="DefaultParagraphFont"/>
    <w:uiPriority w:val="99"/>
    <w:unhideWhenUsed/>
    <w:rsid w:val="00E07154"/>
    <w:rPr>
      <w:color w:val="0563C1" w:themeColor="hyperlink"/>
      <w:u w:val="single"/>
    </w:rPr>
  </w:style>
  <w:style w:type="table" w:styleId="LightGrid">
    <w:name w:val="Light Grid"/>
    <w:basedOn w:val="TableNormal"/>
    <w:uiPriority w:val="62"/>
    <w:rsid w:val="001F327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223">
      <w:bodyDiv w:val="1"/>
      <w:marLeft w:val="0"/>
      <w:marRight w:val="0"/>
      <w:marTop w:val="0"/>
      <w:marBottom w:val="0"/>
      <w:divBdr>
        <w:top w:val="none" w:sz="0" w:space="0" w:color="auto"/>
        <w:left w:val="none" w:sz="0" w:space="0" w:color="auto"/>
        <w:bottom w:val="none" w:sz="0" w:space="0" w:color="auto"/>
        <w:right w:val="none" w:sz="0" w:space="0" w:color="auto"/>
      </w:divBdr>
    </w:div>
    <w:div w:id="34669984">
      <w:bodyDiv w:val="1"/>
      <w:marLeft w:val="0"/>
      <w:marRight w:val="0"/>
      <w:marTop w:val="0"/>
      <w:marBottom w:val="0"/>
      <w:divBdr>
        <w:top w:val="none" w:sz="0" w:space="0" w:color="auto"/>
        <w:left w:val="none" w:sz="0" w:space="0" w:color="auto"/>
        <w:bottom w:val="none" w:sz="0" w:space="0" w:color="auto"/>
        <w:right w:val="none" w:sz="0" w:space="0" w:color="auto"/>
      </w:divBdr>
    </w:div>
    <w:div w:id="54208472">
      <w:bodyDiv w:val="1"/>
      <w:marLeft w:val="0"/>
      <w:marRight w:val="0"/>
      <w:marTop w:val="0"/>
      <w:marBottom w:val="0"/>
      <w:divBdr>
        <w:top w:val="none" w:sz="0" w:space="0" w:color="auto"/>
        <w:left w:val="none" w:sz="0" w:space="0" w:color="auto"/>
        <w:bottom w:val="none" w:sz="0" w:space="0" w:color="auto"/>
        <w:right w:val="none" w:sz="0" w:space="0" w:color="auto"/>
      </w:divBdr>
    </w:div>
    <w:div w:id="63113541">
      <w:bodyDiv w:val="1"/>
      <w:marLeft w:val="0"/>
      <w:marRight w:val="0"/>
      <w:marTop w:val="0"/>
      <w:marBottom w:val="0"/>
      <w:divBdr>
        <w:top w:val="none" w:sz="0" w:space="0" w:color="auto"/>
        <w:left w:val="none" w:sz="0" w:space="0" w:color="auto"/>
        <w:bottom w:val="none" w:sz="0" w:space="0" w:color="auto"/>
        <w:right w:val="none" w:sz="0" w:space="0" w:color="auto"/>
      </w:divBdr>
    </w:div>
    <w:div w:id="65685763">
      <w:bodyDiv w:val="1"/>
      <w:marLeft w:val="0"/>
      <w:marRight w:val="0"/>
      <w:marTop w:val="0"/>
      <w:marBottom w:val="0"/>
      <w:divBdr>
        <w:top w:val="none" w:sz="0" w:space="0" w:color="auto"/>
        <w:left w:val="none" w:sz="0" w:space="0" w:color="auto"/>
        <w:bottom w:val="none" w:sz="0" w:space="0" w:color="auto"/>
        <w:right w:val="none" w:sz="0" w:space="0" w:color="auto"/>
      </w:divBdr>
    </w:div>
    <w:div w:id="77142176">
      <w:bodyDiv w:val="1"/>
      <w:marLeft w:val="0"/>
      <w:marRight w:val="0"/>
      <w:marTop w:val="0"/>
      <w:marBottom w:val="0"/>
      <w:divBdr>
        <w:top w:val="none" w:sz="0" w:space="0" w:color="auto"/>
        <w:left w:val="none" w:sz="0" w:space="0" w:color="auto"/>
        <w:bottom w:val="none" w:sz="0" w:space="0" w:color="auto"/>
        <w:right w:val="none" w:sz="0" w:space="0" w:color="auto"/>
      </w:divBdr>
    </w:div>
    <w:div w:id="78794849">
      <w:bodyDiv w:val="1"/>
      <w:marLeft w:val="0"/>
      <w:marRight w:val="0"/>
      <w:marTop w:val="0"/>
      <w:marBottom w:val="0"/>
      <w:divBdr>
        <w:top w:val="none" w:sz="0" w:space="0" w:color="auto"/>
        <w:left w:val="none" w:sz="0" w:space="0" w:color="auto"/>
        <w:bottom w:val="none" w:sz="0" w:space="0" w:color="auto"/>
        <w:right w:val="none" w:sz="0" w:space="0" w:color="auto"/>
      </w:divBdr>
    </w:div>
    <w:div w:id="86275152">
      <w:bodyDiv w:val="1"/>
      <w:marLeft w:val="0"/>
      <w:marRight w:val="0"/>
      <w:marTop w:val="0"/>
      <w:marBottom w:val="0"/>
      <w:divBdr>
        <w:top w:val="none" w:sz="0" w:space="0" w:color="auto"/>
        <w:left w:val="none" w:sz="0" w:space="0" w:color="auto"/>
        <w:bottom w:val="none" w:sz="0" w:space="0" w:color="auto"/>
        <w:right w:val="none" w:sz="0" w:space="0" w:color="auto"/>
      </w:divBdr>
    </w:div>
    <w:div w:id="87436105">
      <w:bodyDiv w:val="1"/>
      <w:marLeft w:val="0"/>
      <w:marRight w:val="0"/>
      <w:marTop w:val="0"/>
      <w:marBottom w:val="0"/>
      <w:divBdr>
        <w:top w:val="none" w:sz="0" w:space="0" w:color="auto"/>
        <w:left w:val="none" w:sz="0" w:space="0" w:color="auto"/>
        <w:bottom w:val="none" w:sz="0" w:space="0" w:color="auto"/>
        <w:right w:val="none" w:sz="0" w:space="0" w:color="auto"/>
      </w:divBdr>
    </w:div>
    <w:div w:id="132335989">
      <w:bodyDiv w:val="1"/>
      <w:marLeft w:val="0"/>
      <w:marRight w:val="0"/>
      <w:marTop w:val="0"/>
      <w:marBottom w:val="0"/>
      <w:divBdr>
        <w:top w:val="none" w:sz="0" w:space="0" w:color="auto"/>
        <w:left w:val="none" w:sz="0" w:space="0" w:color="auto"/>
        <w:bottom w:val="none" w:sz="0" w:space="0" w:color="auto"/>
        <w:right w:val="none" w:sz="0" w:space="0" w:color="auto"/>
      </w:divBdr>
    </w:div>
    <w:div w:id="132795036">
      <w:bodyDiv w:val="1"/>
      <w:marLeft w:val="0"/>
      <w:marRight w:val="0"/>
      <w:marTop w:val="0"/>
      <w:marBottom w:val="0"/>
      <w:divBdr>
        <w:top w:val="none" w:sz="0" w:space="0" w:color="auto"/>
        <w:left w:val="none" w:sz="0" w:space="0" w:color="auto"/>
        <w:bottom w:val="none" w:sz="0" w:space="0" w:color="auto"/>
        <w:right w:val="none" w:sz="0" w:space="0" w:color="auto"/>
      </w:divBdr>
    </w:div>
    <w:div w:id="176040261">
      <w:bodyDiv w:val="1"/>
      <w:marLeft w:val="0"/>
      <w:marRight w:val="0"/>
      <w:marTop w:val="0"/>
      <w:marBottom w:val="0"/>
      <w:divBdr>
        <w:top w:val="none" w:sz="0" w:space="0" w:color="auto"/>
        <w:left w:val="none" w:sz="0" w:space="0" w:color="auto"/>
        <w:bottom w:val="none" w:sz="0" w:space="0" w:color="auto"/>
        <w:right w:val="none" w:sz="0" w:space="0" w:color="auto"/>
      </w:divBdr>
    </w:div>
    <w:div w:id="177475681">
      <w:bodyDiv w:val="1"/>
      <w:marLeft w:val="0"/>
      <w:marRight w:val="0"/>
      <w:marTop w:val="0"/>
      <w:marBottom w:val="0"/>
      <w:divBdr>
        <w:top w:val="none" w:sz="0" w:space="0" w:color="auto"/>
        <w:left w:val="none" w:sz="0" w:space="0" w:color="auto"/>
        <w:bottom w:val="none" w:sz="0" w:space="0" w:color="auto"/>
        <w:right w:val="none" w:sz="0" w:space="0" w:color="auto"/>
      </w:divBdr>
    </w:div>
    <w:div w:id="195393059">
      <w:bodyDiv w:val="1"/>
      <w:marLeft w:val="0"/>
      <w:marRight w:val="0"/>
      <w:marTop w:val="0"/>
      <w:marBottom w:val="0"/>
      <w:divBdr>
        <w:top w:val="none" w:sz="0" w:space="0" w:color="auto"/>
        <w:left w:val="none" w:sz="0" w:space="0" w:color="auto"/>
        <w:bottom w:val="none" w:sz="0" w:space="0" w:color="auto"/>
        <w:right w:val="none" w:sz="0" w:space="0" w:color="auto"/>
      </w:divBdr>
    </w:div>
    <w:div w:id="210963052">
      <w:bodyDiv w:val="1"/>
      <w:marLeft w:val="0"/>
      <w:marRight w:val="0"/>
      <w:marTop w:val="0"/>
      <w:marBottom w:val="0"/>
      <w:divBdr>
        <w:top w:val="none" w:sz="0" w:space="0" w:color="auto"/>
        <w:left w:val="none" w:sz="0" w:space="0" w:color="auto"/>
        <w:bottom w:val="none" w:sz="0" w:space="0" w:color="auto"/>
        <w:right w:val="none" w:sz="0" w:space="0" w:color="auto"/>
      </w:divBdr>
    </w:div>
    <w:div w:id="258637007">
      <w:bodyDiv w:val="1"/>
      <w:marLeft w:val="0"/>
      <w:marRight w:val="0"/>
      <w:marTop w:val="0"/>
      <w:marBottom w:val="0"/>
      <w:divBdr>
        <w:top w:val="none" w:sz="0" w:space="0" w:color="auto"/>
        <w:left w:val="none" w:sz="0" w:space="0" w:color="auto"/>
        <w:bottom w:val="none" w:sz="0" w:space="0" w:color="auto"/>
        <w:right w:val="none" w:sz="0" w:space="0" w:color="auto"/>
      </w:divBdr>
    </w:div>
    <w:div w:id="269317662">
      <w:bodyDiv w:val="1"/>
      <w:marLeft w:val="0"/>
      <w:marRight w:val="0"/>
      <w:marTop w:val="0"/>
      <w:marBottom w:val="0"/>
      <w:divBdr>
        <w:top w:val="none" w:sz="0" w:space="0" w:color="auto"/>
        <w:left w:val="none" w:sz="0" w:space="0" w:color="auto"/>
        <w:bottom w:val="none" w:sz="0" w:space="0" w:color="auto"/>
        <w:right w:val="none" w:sz="0" w:space="0" w:color="auto"/>
      </w:divBdr>
    </w:div>
    <w:div w:id="282541945">
      <w:bodyDiv w:val="1"/>
      <w:marLeft w:val="0"/>
      <w:marRight w:val="0"/>
      <w:marTop w:val="0"/>
      <w:marBottom w:val="0"/>
      <w:divBdr>
        <w:top w:val="none" w:sz="0" w:space="0" w:color="auto"/>
        <w:left w:val="none" w:sz="0" w:space="0" w:color="auto"/>
        <w:bottom w:val="none" w:sz="0" w:space="0" w:color="auto"/>
        <w:right w:val="none" w:sz="0" w:space="0" w:color="auto"/>
      </w:divBdr>
    </w:div>
    <w:div w:id="307826646">
      <w:bodyDiv w:val="1"/>
      <w:marLeft w:val="0"/>
      <w:marRight w:val="0"/>
      <w:marTop w:val="0"/>
      <w:marBottom w:val="0"/>
      <w:divBdr>
        <w:top w:val="none" w:sz="0" w:space="0" w:color="auto"/>
        <w:left w:val="none" w:sz="0" w:space="0" w:color="auto"/>
        <w:bottom w:val="none" w:sz="0" w:space="0" w:color="auto"/>
        <w:right w:val="none" w:sz="0" w:space="0" w:color="auto"/>
      </w:divBdr>
    </w:div>
    <w:div w:id="313223600">
      <w:bodyDiv w:val="1"/>
      <w:marLeft w:val="0"/>
      <w:marRight w:val="0"/>
      <w:marTop w:val="0"/>
      <w:marBottom w:val="0"/>
      <w:divBdr>
        <w:top w:val="none" w:sz="0" w:space="0" w:color="auto"/>
        <w:left w:val="none" w:sz="0" w:space="0" w:color="auto"/>
        <w:bottom w:val="none" w:sz="0" w:space="0" w:color="auto"/>
        <w:right w:val="none" w:sz="0" w:space="0" w:color="auto"/>
      </w:divBdr>
    </w:div>
    <w:div w:id="316962885">
      <w:bodyDiv w:val="1"/>
      <w:marLeft w:val="0"/>
      <w:marRight w:val="0"/>
      <w:marTop w:val="0"/>
      <w:marBottom w:val="0"/>
      <w:divBdr>
        <w:top w:val="none" w:sz="0" w:space="0" w:color="auto"/>
        <w:left w:val="none" w:sz="0" w:space="0" w:color="auto"/>
        <w:bottom w:val="none" w:sz="0" w:space="0" w:color="auto"/>
        <w:right w:val="none" w:sz="0" w:space="0" w:color="auto"/>
      </w:divBdr>
    </w:div>
    <w:div w:id="324550489">
      <w:bodyDiv w:val="1"/>
      <w:marLeft w:val="0"/>
      <w:marRight w:val="0"/>
      <w:marTop w:val="0"/>
      <w:marBottom w:val="0"/>
      <w:divBdr>
        <w:top w:val="none" w:sz="0" w:space="0" w:color="auto"/>
        <w:left w:val="none" w:sz="0" w:space="0" w:color="auto"/>
        <w:bottom w:val="none" w:sz="0" w:space="0" w:color="auto"/>
        <w:right w:val="none" w:sz="0" w:space="0" w:color="auto"/>
      </w:divBdr>
    </w:div>
    <w:div w:id="339741985">
      <w:bodyDiv w:val="1"/>
      <w:marLeft w:val="0"/>
      <w:marRight w:val="0"/>
      <w:marTop w:val="0"/>
      <w:marBottom w:val="0"/>
      <w:divBdr>
        <w:top w:val="none" w:sz="0" w:space="0" w:color="auto"/>
        <w:left w:val="none" w:sz="0" w:space="0" w:color="auto"/>
        <w:bottom w:val="none" w:sz="0" w:space="0" w:color="auto"/>
        <w:right w:val="none" w:sz="0" w:space="0" w:color="auto"/>
      </w:divBdr>
    </w:div>
    <w:div w:id="368455992">
      <w:bodyDiv w:val="1"/>
      <w:marLeft w:val="0"/>
      <w:marRight w:val="0"/>
      <w:marTop w:val="0"/>
      <w:marBottom w:val="0"/>
      <w:divBdr>
        <w:top w:val="none" w:sz="0" w:space="0" w:color="auto"/>
        <w:left w:val="none" w:sz="0" w:space="0" w:color="auto"/>
        <w:bottom w:val="none" w:sz="0" w:space="0" w:color="auto"/>
        <w:right w:val="none" w:sz="0" w:space="0" w:color="auto"/>
      </w:divBdr>
    </w:div>
    <w:div w:id="478613320">
      <w:bodyDiv w:val="1"/>
      <w:marLeft w:val="0"/>
      <w:marRight w:val="0"/>
      <w:marTop w:val="0"/>
      <w:marBottom w:val="0"/>
      <w:divBdr>
        <w:top w:val="none" w:sz="0" w:space="0" w:color="auto"/>
        <w:left w:val="none" w:sz="0" w:space="0" w:color="auto"/>
        <w:bottom w:val="none" w:sz="0" w:space="0" w:color="auto"/>
        <w:right w:val="none" w:sz="0" w:space="0" w:color="auto"/>
      </w:divBdr>
    </w:div>
    <w:div w:id="495077818">
      <w:bodyDiv w:val="1"/>
      <w:marLeft w:val="0"/>
      <w:marRight w:val="0"/>
      <w:marTop w:val="0"/>
      <w:marBottom w:val="0"/>
      <w:divBdr>
        <w:top w:val="none" w:sz="0" w:space="0" w:color="auto"/>
        <w:left w:val="none" w:sz="0" w:space="0" w:color="auto"/>
        <w:bottom w:val="none" w:sz="0" w:space="0" w:color="auto"/>
        <w:right w:val="none" w:sz="0" w:space="0" w:color="auto"/>
      </w:divBdr>
    </w:div>
    <w:div w:id="514880951">
      <w:bodyDiv w:val="1"/>
      <w:marLeft w:val="0"/>
      <w:marRight w:val="0"/>
      <w:marTop w:val="0"/>
      <w:marBottom w:val="0"/>
      <w:divBdr>
        <w:top w:val="none" w:sz="0" w:space="0" w:color="auto"/>
        <w:left w:val="none" w:sz="0" w:space="0" w:color="auto"/>
        <w:bottom w:val="none" w:sz="0" w:space="0" w:color="auto"/>
        <w:right w:val="none" w:sz="0" w:space="0" w:color="auto"/>
      </w:divBdr>
    </w:div>
    <w:div w:id="528644585">
      <w:bodyDiv w:val="1"/>
      <w:marLeft w:val="0"/>
      <w:marRight w:val="0"/>
      <w:marTop w:val="0"/>
      <w:marBottom w:val="0"/>
      <w:divBdr>
        <w:top w:val="none" w:sz="0" w:space="0" w:color="auto"/>
        <w:left w:val="none" w:sz="0" w:space="0" w:color="auto"/>
        <w:bottom w:val="none" w:sz="0" w:space="0" w:color="auto"/>
        <w:right w:val="none" w:sz="0" w:space="0" w:color="auto"/>
      </w:divBdr>
    </w:div>
    <w:div w:id="535891685">
      <w:bodyDiv w:val="1"/>
      <w:marLeft w:val="0"/>
      <w:marRight w:val="0"/>
      <w:marTop w:val="0"/>
      <w:marBottom w:val="0"/>
      <w:divBdr>
        <w:top w:val="none" w:sz="0" w:space="0" w:color="auto"/>
        <w:left w:val="none" w:sz="0" w:space="0" w:color="auto"/>
        <w:bottom w:val="none" w:sz="0" w:space="0" w:color="auto"/>
        <w:right w:val="none" w:sz="0" w:space="0" w:color="auto"/>
      </w:divBdr>
    </w:div>
    <w:div w:id="547034218">
      <w:bodyDiv w:val="1"/>
      <w:marLeft w:val="0"/>
      <w:marRight w:val="0"/>
      <w:marTop w:val="0"/>
      <w:marBottom w:val="0"/>
      <w:divBdr>
        <w:top w:val="none" w:sz="0" w:space="0" w:color="auto"/>
        <w:left w:val="none" w:sz="0" w:space="0" w:color="auto"/>
        <w:bottom w:val="none" w:sz="0" w:space="0" w:color="auto"/>
        <w:right w:val="none" w:sz="0" w:space="0" w:color="auto"/>
      </w:divBdr>
    </w:div>
    <w:div w:id="550776270">
      <w:bodyDiv w:val="1"/>
      <w:marLeft w:val="0"/>
      <w:marRight w:val="0"/>
      <w:marTop w:val="0"/>
      <w:marBottom w:val="0"/>
      <w:divBdr>
        <w:top w:val="none" w:sz="0" w:space="0" w:color="auto"/>
        <w:left w:val="none" w:sz="0" w:space="0" w:color="auto"/>
        <w:bottom w:val="none" w:sz="0" w:space="0" w:color="auto"/>
        <w:right w:val="none" w:sz="0" w:space="0" w:color="auto"/>
      </w:divBdr>
    </w:div>
    <w:div w:id="552617533">
      <w:bodyDiv w:val="1"/>
      <w:marLeft w:val="0"/>
      <w:marRight w:val="0"/>
      <w:marTop w:val="0"/>
      <w:marBottom w:val="0"/>
      <w:divBdr>
        <w:top w:val="none" w:sz="0" w:space="0" w:color="auto"/>
        <w:left w:val="none" w:sz="0" w:space="0" w:color="auto"/>
        <w:bottom w:val="none" w:sz="0" w:space="0" w:color="auto"/>
        <w:right w:val="none" w:sz="0" w:space="0" w:color="auto"/>
      </w:divBdr>
    </w:div>
    <w:div w:id="553346267">
      <w:bodyDiv w:val="1"/>
      <w:marLeft w:val="0"/>
      <w:marRight w:val="0"/>
      <w:marTop w:val="0"/>
      <w:marBottom w:val="0"/>
      <w:divBdr>
        <w:top w:val="none" w:sz="0" w:space="0" w:color="auto"/>
        <w:left w:val="none" w:sz="0" w:space="0" w:color="auto"/>
        <w:bottom w:val="none" w:sz="0" w:space="0" w:color="auto"/>
        <w:right w:val="none" w:sz="0" w:space="0" w:color="auto"/>
      </w:divBdr>
    </w:div>
    <w:div w:id="561408413">
      <w:bodyDiv w:val="1"/>
      <w:marLeft w:val="0"/>
      <w:marRight w:val="0"/>
      <w:marTop w:val="0"/>
      <w:marBottom w:val="0"/>
      <w:divBdr>
        <w:top w:val="none" w:sz="0" w:space="0" w:color="auto"/>
        <w:left w:val="none" w:sz="0" w:space="0" w:color="auto"/>
        <w:bottom w:val="none" w:sz="0" w:space="0" w:color="auto"/>
        <w:right w:val="none" w:sz="0" w:space="0" w:color="auto"/>
      </w:divBdr>
    </w:div>
    <w:div w:id="565069727">
      <w:bodyDiv w:val="1"/>
      <w:marLeft w:val="0"/>
      <w:marRight w:val="0"/>
      <w:marTop w:val="0"/>
      <w:marBottom w:val="0"/>
      <w:divBdr>
        <w:top w:val="none" w:sz="0" w:space="0" w:color="auto"/>
        <w:left w:val="none" w:sz="0" w:space="0" w:color="auto"/>
        <w:bottom w:val="none" w:sz="0" w:space="0" w:color="auto"/>
        <w:right w:val="none" w:sz="0" w:space="0" w:color="auto"/>
      </w:divBdr>
    </w:div>
    <w:div w:id="595868555">
      <w:bodyDiv w:val="1"/>
      <w:marLeft w:val="0"/>
      <w:marRight w:val="0"/>
      <w:marTop w:val="0"/>
      <w:marBottom w:val="0"/>
      <w:divBdr>
        <w:top w:val="none" w:sz="0" w:space="0" w:color="auto"/>
        <w:left w:val="none" w:sz="0" w:space="0" w:color="auto"/>
        <w:bottom w:val="none" w:sz="0" w:space="0" w:color="auto"/>
        <w:right w:val="none" w:sz="0" w:space="0" w:color="auto"/>
      </w:divBdr>
    </w:div>
    <w:div w:id="596448266">
      <w:bodyDiv w:val="1"/>
      <w:marLeft w:val="0"/>
      <w:marRight w:val="0"/>
      <w:marTop w:val="0"/>
      <w:marBottom w:val="0"/>
      <w:divBdr>
        <w:top w:val="none" w:sz="0" w:space="0" w:color="auto"/>
        <w:left w:val="none" w:sz="0" w:space="0" w:color="auto"/>
        <w:bottom w:val="none" w:sz="0" w:space="0" w:color="auto"/>
        <w:right w:val="none" w:sz="0" w:space="0" w:color="auto"/>
      </w:divBdr>
    </w:div>
    <w:div w:id="640575467">
      <w:bodyDiv w:val="1"/>
      <w:marLeft w:val="0"/>
      <w:marRight w:val="0"/>
      <w:marTop w:val="0"/>
      <w:marBottom w:val="0"/>
      <w:divBdr>
        <w:top w:val="none" w:sz="0" w:space="0" w:color="auto"/>
        <w:left w:val="none" w:sz="0" w:space="0" w:color="auto"/>
        <w:bottom w:val="none" w:sz="0" w:space="0" w:color="auto"/>
        <w:right w:val="none" w:sz="0" w:space="0" w:color="auto"/>
      </w:divBdr>
    </w:div>
    <w:div w:id="651638181">
      <w:bodyDiv w:val="1"/>
      <w:marLeft w:val="0"/>
      <w:marRight w:val="0"/>
      <w:marTop w:val="0"/>
      <w:marBottom w:val="0"/>
      <w:divBdr>
        <w:top w:val="none" w:sz="0" w:space="0" w:color="auto"/>
        <w:left w:val="none" w:sz="0" w:space="0" w:color="auto"/>
        <w:bottom w:val="none" w:sz="0" w:space="0" w:color="auto"/>
        <w:right w:val="none" w:sz="0" w:space="0" w:color="auto"/>
      </w:divBdr>
    </w:div>
    <w:div w:id="673800304">
      <w:bodyDiv w:val="1"/>
      <w:marLeft w:val="0"/>
      <w:marRight w:val="0"/>
      <w:marTop w:val="0"/>
      <w:marBottom w:val="0"/>
      <w:divBdr>
        <w:top w:val="none" w:sz="0" w:space="0" w:color="auto"/>
        <w:left w:val="none" w:sz="0" w:space="0" w:color="auto"/>
        <w:bottom w:val="none" w:sz="0" w:space="0" w:color="auto"/>
        <w:right w:val="none" w:sz="0" w:space="0" w:color="auto"/>
      </w:divBdr>
    </w:div>
    <w:div w:id="689798037">
      <w:bodyDiv w:val="1"/>
      <w:marLeft w:val="0"/>
      <w:marRight w:val="0"/>
      <w:marTop w:val="0"/>
      <w:marBottom w:val="0"/>
      <w:divBdr>
        <w:top w:val="none" w:sz="0" w:space="0" w:color="auto"/>
        <w:left w:val="none" w:sz="0" w:space="0" w:color="auto"/>
        <w:bottom w:val="none" w:sz="0" w:space="0" w:color="auto"/>
        <w:right w:val="none" w:sz="0" w:space="0" w:color="auto"/>
      </w:divBdr>
    </w:div>
    <w:div w:id="705637990">
      <w:bodyDiv w:val="1"/>
      <w:marLeft w:val="0"/>
      <w:marRight w:val="0"/>
      <w:marTop w:val="0"/>
      <w:marBottom w:val="0"/>
      <w:divBdr>
        <w:top w:val="none" w:sz="0" w:space="0" w:color="auto"/>
        <w:left w:val="none" w:sz="0" w:space="0" w:color="auto"/>
        <w:bottom w:val="none" w:sz="0" w:space="0" w:color="auto"/>
        <w:right w:val="none" w:sz="0" w:space="0" w:color="auto"/>
      </w:divBdr>
    </w:div>
    <w:div w:id="710544502">
      <w:bodyDiv w:val="1"/>
      <w:marLeft w:val="0"/>
      <w:marRight w:val="0"/>
      <w:marTop w:val="0"/>
      <w:marBottom w:val="0"/>
      <w:divBdr>
        <w:top w:val="none" w:sz="0" w:space="0" w:color="auto"/>
        <w:left w:val="none" w:sz="0" w:space="0" w:color="auto"/>
        <w:bottom w:val="none" w:sz="0" w:space="0" w:color="auto"/>
        <w:right w:val="none" w:sz="0" w:space="0" w:color="auto"/>
      </w:divBdr>
    </w:div>
    <w:div w:id="739180805">
      <w:bodyDiv w:val="1"/>
      <w:marLeft w:val="0"/>
      <w:marRight w:val="0"/>
      <w:marTop w:val="0"/>
      <w:marBottom w:val="0"/>
      <w:divBdr>
        <w:top w:val="none" w:sz="0" w:space="0" w:color="auto"/>
        <w:left w:val="none" w:sz="0" w:space="0" w:color="auto"/>
        <w:bottom w:val="none" w:sz="0" w:space="0" w:color="auto"/>
        <w:right w:val="none" w:sz="0" w:space="0" w:color="auto"/>
      </w:divBdr>
    </w:div>
    <w:div w:id="743572788">
      <w:bodyDiv w:val="1"/>
      <w:marLeft w:val="0"/>
      <w:marRight w:val="0"/>
      <w:marTop w:val="0"/>
      <w:marBottom w:val="0"/>
      <w:divBdr>
        <w:top w:val="none" w:sz="0" w:space="0" w:color="auto"/>
        <w:left w:val="none" w:sz="0" w:space="0" w:color="auto"/>
        <w:bottom w:val="none" w:sz="0" w:space="0" w:color="auto"/>
        <w:right w:val="none" w:sz="0" w:space="0" w:color="auto"/>
      </w:divBdr>
    </w:div>
    <w:div w:id="744183749">
      <w:bodyDiv w:val="1"/>
      <w:marLeft w:val="0"/>
      <w:marRight w:val="0"/>
      <w:marTop w:val="0"/>
      <w:marBottom w:val="0"/>
      <w:divBdr>
        <w:top w:val="none" w:sz="0" w:space="0" w:color="auto"/>
        <w:left w:val="none" w:sz="0" w:space="0" w:color="auto"/>
        <w:bottom w:val="none" w:sz="0" w:space="0" w:color="auto"/>
        <w:right w:val="none" w:sz="0" w:space="0" w:color="auto"/>
      </w:divBdr>
    </w:div>
    <w:div w:id="792677207">
      <w:bodyDiv w:val="1"/>
      <w:marLeft w:val="0"/>
      <w:marRight w:val="0"/>
      <w:marTop w:val="0"/>
      <w:marBottom w:val="0"/>
      <w:divBdr>
        <w:top w:val="none" w:sz="0" w:space="0" w:color="auto"/>
        <w:left w:val="none" w:sz="0" w:space="0" w:color="auto"/>
        <w:bottom w:val="none" w:sz="0" w:space="0" w:color="auto"/>
        <w:right w:val="none" w:sz="0" w:space="0" w:color="auto"/>
      </w:divBdr>
    </w:div>
    <w:div w:id="812409385">
      <w:bodyDiv w:val="1"/>
      <w:marLeft w:val="0"/>
      <w:marRight w:val="0"/>
      <w:marTop w:val="0"/>
      <w:marBottom w:val="0"/>
      <w:divBdr>
        <w:top w:val="none" w:sz="0" w:space="0" w:color="auto"/>
        <w:left w:val="none" w:sz="0" w:space="0" w:color="auto"/>
        <w:bottom w:val="none" w:sz="0" w:space="0" w:color="auto"/>
        <w:right w:val="none" w:sz="0" w:space="0" w:color="auto"/>
      </w:divBdr>
    </w:div>
    <w:div w:id="816999294">
      <w:bodyDiv w:val="1"/>
      <w:marLeft w:val="0"/>
      <w:marRight w:val="0"/>
      <w:marTop w:val="0"/>
      <w:marBottom w:val="0"/>
      <w:divBdr>
        <w:top w:val="none" w:sz="0" w:space="0" w:color="auto"/>
        <w:left w:val="none" w:sz="0" w:space="0" w:color="auto"/>
        <w:bottom w:val="none" w:sz="0" w:space="0" w:color="auto"/>
        <w:right w:val="none" w:sz="0" w:space="0" w:color="auto"/>
      </w:divBdr>
    </w:div>
    <w:div w:id="817378673">
      <w:bodyDiv w:val="1"/>
      <w:marLeft w:val="0"/>
      <w:marRight w:val="0"/>
      <w:marTop w:val="0"/>
      <w:marBottom w:val="0"/>
      <w:divBdr>
        <w:top w:val="none" w:sz="0" w:space="0" w:color="auto"/>
        <w:left w:val="none" w:sz="0" w:space="0" w:color="auto"/>
        <w:bottom w:val="none" w:sz="0" w:space="0" w:color="auto"/>
        <w:right w:val="none" w:sz="0" w:space="0" w:color="auto"/>
      </w:divBdr>
    </w:div>
    <w:div w:id="823739869">
      <w:bodyDiv w:val="1"/>
      <w:marLeft w:val="0"/>
      <w:marRight w:val="0"/>
      <w:marTop w:val="0"/>
      <w:marBottom w:val="0"/>
      <w:divBdr>
        <w:top w:val="none" w:sz="0" w:space="0" w:color="auto"/>
        <w:left w:val="none" w:sz="0" w:space="0" w:color="auto"/>
        <w:bottom w:val="none" w:sz="0" w:space="0" w:color="auto"/>
        <w:right w:val="none" w:sz="0" w:space="0" w:color="auto"/>
      </w:divBdr>
    </w:div>
    <w:div w:id="825516152">
      <w:bodyDiv w:val="1"/>
      <w:marLeft w:val="0"/>
      <w:marRight w:val="0"/>
      <w:marTop w:val="0"/>
      <w:marBottom w:val="0"/>
      <w:divBdr>
        <w:top w:val="none" w:sz="0" w:space="0" w:color="auto"/>
        <w:left w:val="none" w:sz="0" w:space="0" w:color="auto"/>
        <w:bottom w:val="none" w:sz="0" w:space="0" w:color="auto"/>
        <w:right w:val="none" w:sz="0" w:space="0" w:color="auto"/>
      </w:divBdr>
    </w:div>
    <w:div w:id="899485363">
      <w:bodyDiv w:val="1"/>
      <w:marLeft w:val="0"/>
      <w:marRight w:val="0"/>
      <w:marTop w:val="0"/>
      <w:marBottom w:val="0"/>
      <w:divBdr>
        <w:top w:val="none" w:sz="0" w:space="0" w:color="auto"/>
        <w:left w:val="none" w:sz="0" w:space="0" w:color="auto"/>
        <w:bottom w:val="none" w:sz="0" w:space="0" w:color="auto"/>
        <w:right w:val="none" w:sz="0" w:space="0" w:color="auto"/>
      </w:divBdr>
    </w:div>
    <w:div w:id="902567610">
      <w:bodyDiv w:val="1"/>
      <w:marLeft w:val="0"/>
      <w:marRight w:val="0"/>
      <w:marTop w:val="0"/>
      <w:marBottom w:val="0"/>
      <w:divBdr>
        <w:top w:val="none" w:sz="0" w:space="0" w:color="auto"/>
        <w:left w:val="none" w:sz="0" w:space="0" w:color="auto"/>
        <w:bottom w:val="none" w:sz="0" w:space="0" w:color="auto"/>
        <w:right w:val="none" w:sz="0" w:space="0" w:color="auto"/>
      </w:divBdr>
    </w:div>
    <w:div w:id="904994046">
      <w:bodyDiv w:val="1"/>
      <w:marLeft w:val="0"/>
      <w:marRight w:val="0"/>
      <w:marTop w:val="0"/>
      <w:marBottom w:val="0"/>
      <w:divBdr>
        <w:top w:val="none" w:sz="0" w:space="0" w:color="auto"/>
        <w:left w:val="none" w:sz="0" w:space="0" w:color="auto"/>
        <w:bottom w:val="none" w:sz="0" w:space="0" w:color="auto"/>
        <w:right w:val="none" w:sz="0" w:space="0" w:color="auto"/>
      </w:divBdr>
    </w:div>
    <w:div w:id="919481470">
      <w:bodyDiv w:val="1"/>
      <w:marLeft w:val="0"/>
      <w:marRight w:val="0"/>
      <w:marTop w:val="0"/>
      <w:marBottom w:val="0"/>
      <w:divBdr>
        <w:top w:val="none" w:sz="0" w:space="0" w:color="auto"/>
        <w:left w:val="none" w:sz="0" w:space="0" w:color="auto"/>
        <w:bottom w:val="none" w:sz="0" w:space="0" w:color="auto"/>
        <w:right w:val="none" w:sz="0" w:space="0" w:color="auto"/>
      </w:divBdr>
    </w:div>
    <w:div w:id="969897746">
      <w:bodyDiv w:val="1"/>
      <w:marLeft w:val="0"/>
      <w:marRight w:val="0"/>
      <w:marTop w:val="0"/>
      <w:marBottom w:val="0"/>
      <w:divBdr>
        <w:top w:val="none" w:sz="0" w:space="0" w:color="auto"/>
        <w:left w:val="none" w:sz="0" w:space="0" w:color="auto"/>
        <w:bottom w:val="none" w:sz="0" w:space="0" w:color="auto"/>
        <w:right w:val="none" w:sz="0" w:space="0" w:color="auto"/>
      </w:divBdr>
    </w:div>
    <w:div w:id="981230094">
      <w:bodyDiv w:val="1"/>
      <w:marLeft w:val="0"/>
      <w:marRight w:val="0"/>
      <w:marTop w:val="0"/>
      <w:marBottom w:val="0"/>
      <w:divBdr>
        <w:top w:val="none" w:sz="0" w:space="0" w:color="auto"/>
        <w:left w:val="none" w:sz="0" w:space="0" w:color="auto"/>
        <w:bottom w:val="none" w:sz="0" w:space="0" w:color="auto"/>
        <w:right w:val="none" w:sz="0" w:space="0" w:color="auto"/>
      </w:divBdr>
    </w:div>
    <w:div w:id="984163789">
      <w:bodyDiv w:val="1"/>
      <w:marLeft w:val="0"/>
      <w:marRight w:val="0"/>
      <w:marTop w:val="0"/>
      <w:marBottom w:val="0"/>
      <w:divBdr>
        <w:top w:val="none" w:sz="0" w:space="0" w:color="auto"/>
        <w:left w:val="none" w:sz="0" w:space="0" w:color="auto"/>
        <w:bottom w:val="none" w:sz="0" w:space="0" w:color="auto"/>
        <w:right w:val="none" w:sz="0" w:space="0" w:color="auto"/>
      </w:divBdr>
    </w:div>
    <w:div w:id="999583033">
      <w:bodyDiv w:val="1"/>
      <w:marLeft w:val="0"/>
      <w:marRight w:val="0"/>
      <w:marTop w:val="0"/>
      <w:marBottom w:val="0"/>
      <w:divBdr>
        <w:top w:val="none" w:sz="0" w:space="0" w:color="auto"/>
        <w:left w:val="none" w:sz="0" w:space="0" w:color="auto"/>
        <w:bottom w:val="none" w:sz="0" w:space="0" w:color="auto"/>
        <w:right w:val="none" w:sz="0" w:space="0" w:color="auto"/>
      </w:divBdr>
    </w:div>
    <w:div w:id="1055355336">
      <w:bodyDiv w:val="1"/>
      <w:marLeft w:val="0"/>
      <w:marRight w:val="0"/>
      <w:marTop w:val="0"/>
      <w:marBottom w:val="0"/>
      <w:divBdr>
        <w:top w:val="none" w:sz="0" w:space="0" w:color="auto"/>
        <w:left w:val="none" w:sz="0" w:space="0" w:color="auto"/>
        <w:bottom w:val="none" w:sz="0" w:space="0" w:color="auto"/>
        <w:right w:val="none" w:sz="0" w:space="0" w:color="auto"/>
      </w:divBdr>
    </w:div>
    <w:div w:id="1070470676">
      <w:bodyDiv w:val="1"/>
      <w:marLeft w:val="0"/>
      <w:marRight w:val="0"/>
      <w:marTop w:val="0"/>
      <w:marBottom w:val="0"/>
      <w:divBdr>
        <w:top w:val="none" w:sz="0" w:space="0" w:color="auto"/>
        <w:left w:val="none" w:sz="0" w:space="0" w:color="auto"/>
        <w:bottom w:val="none" w:sz="0" w:space="0" w:color="auto"/>
        <w:right w:val="none" w:sz="0" w:space="0" w:color="auto"/>
      </w:divBdr>
    </w:div>
    <w:div w:id="1090855088">
      <w:bodyDiv w:val="1"/>
      <w:marLeft w:val="0"/>
      <w:marRight w:val="0"/>
      <w:marTop w:val="0"/>
      <w:marBottom w:val="0"/>
      <w:divBdr>
        <w:top w:val="none" w:sz="0" w:space="0" w:color="auto"/>
        <w:left w:val="none" w:sz="0" w:space="0" w:color="auto"/>
        <w:bottom w:val="none" w:sz="0" w:space="0" w:color="auto"/>
        <w:right w:val="none" w:sz="0" w:space="0" w:color="auto"/>
      </w:divBdr>
    </w:div>
    <w:div w:id="1123118302">
      <w:bodyDiv w:val="1"/>
      <w:marLeft w:val="0"/>
      <w:marRight w:val="0"/>
      <w:marTop w:val="0"/>
      <w:marBottom w:val="0"/>
      <w:divBdr>
        <w:top w:val="none" w:sz="0" w:space="0" w:color="auto"/>
        <w:left w:val="none" w:sz="0" w:space="0" w:color="auto"/>
        <w:bottom w:val="none" w:sz="0" w:space="0" w:color="auto"/>
        <w:right w:val="none" w:sz="0" w:space="0" w:color="auto"/>
      </w:divBdr>
    </w:div>
    <w:div w:id="1143231992">
      <w:bodyDiv w:val="1"/>
      <w:marLeft w:val="0"/>
      <w:marRight w:val="0"/>
      <w:marTop w:val="0"/>
      <w:marBottom w:val="0"/>
      <w:divBdr>
        <w:top w:val="none" w:sz="0" w:space="0" w:color="auto"/>
        <w:left w:val="none" w:sz="0" w:space="0" w:color="auto"/>
        <w:bottom w:val="none" w:sz="0" w:space="0" w:color="auto"/>
        <w:right w:val="none" w:sz="0" w:space="0" w:color="auto"/>
      </w:divBdr>
    </w:div>
    <w:div w:id="1160657064">
      <w:bodyDiv w:val="1"/>
      <w:marLeft w:val="0"/>
      <w:marRight w:val="0"/>
      <w:marTop w:val="0"/>
      <w:marBottom w:val="0"/>
      <w:divBdr>
        <w:top w:val="none" w:sz="0" w:space="0" w:color="auto"/>
        <w:left w:val="none" w:sz="0" w:space="0" w:color="auto"/>
        <w:bottom w:val="none" w:sz="0" w:space="0" w:color="auto"/>
        <w:right w:val="none" w:sz="0" w:space="0" w:color="auto"/>
      </w:divBdr>
    </w:div>
    <w:div w:id="1176188058">
      <w:bodyDiv w:val="1"/>
      <w:marLeft w:val="0"/>
      <w:marRight w:val="0"/>
      <w:marTop w:val="0"/>
      <w:marBottom w:val="0"/>
      <w:divBdr>
        <w:top w:val="none" w:sz="0" w:space="0" w:color="auto"/>
        <w:left w:val="none" w:sz="0" w:space="0" w:color="auto"/>
        <w:bottom w:val="none" w:sz="0" w:space="0" w:color="auto"/>
        <w:right w:val="none" w:sz="0" w:space="0" w:color="auto"/>
      </w:divBdr>
    </w:div>
    <w:div w:id="1187523830">
      <w:bodyDiv w:val="1"/>
      <w:marLeft w:val="0"/>
      <w:marRight w:val="0"/>
      <w:marTop w:val="0"/>
      <w:marBottom w:val="0"/>
      <w:divBdr>
        <w:top w:val="none" w:sz="0" w:space="0" w:color="auto"/>
        <w:left w:val="none" w:sz="0" w:space="0" w:color="auto"/>
        <w:bottom w:val="none" w:sz="0" w:space="0" w:color="auto"/>
        <w:right w:val="none" w:sz="0" w:space="0" w:color="auto"/>
      </w:divBdr>
    </w:div>
    <w:div w:id="1188641988">
      <w:bodyDiv w:val="1"/>
      <w:marLeft w:val="0"/>
      <w:marRight w:val="0"/>
      <w:marTop w:val="0"/>
      <w:marBottom w:val="0"/>
      <w:divBdr>
        <w:top w:val="none" w:sz="0" w:space="0" w:color="auto"/>
        <w:left w:val="none" w:sz="0" w:space="0" w:color="auto"/>
        <w:bottom w:val="none" w:sz="0" w:space="0" w:color="auto"/>
        <w:right w:val="none" w:sz="0" w:space="0" w:color="auto"/>
      </w:divBdr>
    </w:div>
    <w:div w:id="1208180621">
      <w:bodyDiv w:val="1"/>
      <w:marLeft w:val="0"/>
      <w:marRight w:val="0"/>
      <w:marTop w:val="0"/>
      <w:marBottom w:val="0"/>
      <w:divBdr>
        <w:top w:val="none" w:sz="0" w:space="0" w:color="auto"/>
        <w:left w:val="none" w:sz="0" w:space="0" w:color="auto"/>
        <w:bottom w:val="none" w:sz="0" w:space="0" w:color="auto"/>
        <w:right w:val="none" w:sz="0" w:space="0" w:color="auto"/>
      </w:divBdr>
    </w:div>
    <w:div w:id="1219973847">
      <w:bodyDiv w:val="1"/>
      <w:marLeft w:val="0"/>
      <w:marRight w:val="0"/>
      <w:marTop w:val="0"/>
      <w:marBottom w:val="0"/>
      <w:divBdr>
        <w:top w:val="none" w:sz="0" w:space="0" w:color="auto"/>
        <w:left w:val="none" w:sz="0" w:space="0" w:color="auto"/>
        <w:bottom w:val="none" w:sz="0" w:space="0" w:color="auto"/>
        <w:right w:val="none" w:sz="0" w:space="0" w:color="auto"/>
      </w:divBdr>
    </w:div>
    <w:div w:id="1241252833">
      <w:bodyDiv w:val="1"/>
      <w:marLeft w:val="0"/>
      <w:marRight w:val="0"/>
      <w:marTop w:val="0"/>
      <w:marBottom w:val="0"/>
      <w:divBdr>
        <w:top w:val="none" w:sz="0" w:space="0" w:color="auto"/>
        <w:left w:val="none" w:sz="0" w:space="0" w:color="auto"/>
        <w:bottom w:val="none" w:sz="0" w:space="0" w:color="auto"/>
        <w:right w:val="none" w:sz="0" w:space="0" w:color="auto"/>
      </w:divBdr>
    </w:div>
    <w:div w:id="1260065281">
      <w:bodyDiv w:val="1"/>
      <w:marLeft w:val="0"/>
      <w:marRight w:val="0"/>
      <w:marTop w:val="0"/>
      <w:marBottom w:val="0"/>
      <w:divBdr>
        <w:top w:val="none" w:sz="0" w:space="0" w:color="auto"/>
        <w:left w:val="none" w:sz="0" w:space="0" w:color="auto"/>
        <w:bottom w:val="none" w:sz="0" w:space="0" w:color="auto"/>
        <w:right w:val="none" w:sz="0" w:space="0" w:color="auto"/>
      </w:divBdr>
    </w:div>
    <w:div w:id="1270118703">
      <w:bodyDiv w:val="1"/>
      <w:marLeft w:val="0"/>
      <w:marRight w:val="0"/>
      <w:marTop w:val="0"/>
      <w:marBottom w:val="0"/>
      <w:divBdr>
        <w:top w:val="none" w:sz="0" w:space="0" w:color="auto"/>
        <w:left w:val="none" w:sz="0" w:space="0" w:color="auto"/>
        <w:bottom w:val="none" w:sz="0" w:space="0" w:color="auto"/>
        <w:right w:val="none" w:sz="0" w:space="0" w:color="auto"/>
      </w:divBdr>
    </w:div>
    <w:div w:id="1317034155">
      <w:bodyDiv w:val="1"/>
      <w:marLeft w:val="0"/>
      <w:marRight w:val="0"/>
      <w:marTop w:val="0"/>
      <w:marBottom w:val="0"/>
      <w:divBdr>
        <w:top w:val="none" w:sz="0" w:space="0" w:color="auto"/>
        <w:left w:val="none" w:sz="0" w:space="0" w:color="auto"/>
        <w:bottom w:val="none" w:sz="0" w:space="0" w:color="auto"/>
        <w:right w:val="none" w:sz="0" w:space="0" w:color="auto"/>
      </w:divBdr>
    </w:div>
    <w:div w:id="1330017318">
      <w:bodyDiv w:val="1"/>
      <w:marLeft w:val="0"/>
      <w:marRight w:val="0"/>
      <w:marTop w:val="0"/>
      <w:marBottom w:val="0"/>
      <w:divBdr>
        <w:top w:val="none" w:sz="0" w:space="0" w:color="auto"/>
        <w:left w:val="none" w:sz="0" w:space="0" w:color="auto"/>
        <w:bottom w:val="none" w:sz="0" w:space="0" w:color="auto"/>
        <w:right w:val="none" w:sz="0" w:space="0" w:color="auto"/>
      </w:divBdr>
    </w:div>
    <w:div w:id="1339506479">
      <w:bodyDiv w:val="1"/>
      <w:marLeft w:val="0"/>
      <w:marRight w:val="0"/>
      <w:marTop w:val="0"/>
      <w:marBottom w:val="0"/>
      <w:divBdr>
        <w:top w:val="none" w:sz="0" w:space="0" w:color="auto"/>
        <w:left w:val="none" w:sz="0" w:space="0" w:color="auto"/>
        <w:bottom w:val="none" w:sz="0" w:space="0" w:color="auto"/>
        <w:right w:val="none" w:sz="0" w:space="0" w:color="auto"/>
      </w:divBdr>
    </w:div>
    <w:div w:id="1361012852">
      <w:bodyDiv w:val="1"/>
      <w:marLeft w:val="0"/>
      <w:marRight w:val="0"/>
      <w:marTop w:val="0"/>
      <w:marBottom w:val="0"/>
      <w:divBdr>
        <w:top w:val="none" w:sz="0" w:space="0" w:color="auto"/>
        <w:left w:val="none" w:sz="0" w:space="0" w:color="auto"/>
        <w:bottom w:val="none" w:sz="0" w:space="0" w:color="auto"/>
        <w:right w:val="none" w:sz="0" w:space="0" w:color="auto"/>
      </w:divBdr>
    </w:div>
    <w:div w:id="1385131609">
      <w:bodyDiv w:val="1"/>
      <w:marLeft w:val="0"/>
      <w:marRight w:val="0"/>
      <w:marTop w:val="0"/>
      <w:marBottom w:val="0"/>
      <w:divBdr>
        <w:top w:val="none" w:sz="0" w:space="0" w:color="auto"/>
        <w:left w:val="none" w:sz="0" w:space="0" w:color="auto"/>
        <w:bottom w:val="none" w:sz="0" w:space="0" w:color="auto"/>
        <w:right w:val="none" w:sz="0" w:space="0" w:color="auto"/>
      </w:divBdr>
    </w:div>
    <w:div w:id="1425763610">
      <w:bodyDiv w:val="1"/>
      <w:marLeft w:val="0"/>
      <w:marRight w:val="0"/>
      <w:marTop w:val="0"/>
      <w:marBottom w:val="0"/>
      <w:divBdr>
        <w:top w:val="none" w:sz="0" w:space="0" w:color="auto"/>
        <w:left w:val="none" w:sz="0" w:space="0" w:color="auto"/>
        <w:bottom w:val="none" w:sz="0" w:space="0" w:color="auto"/>
        <w:right w:val="none" w:sz="0" w:space="0" w:color="auto"/>
      </w:divBdr>
    </w:div>
    <w:div w:id="1431504627">
      <w:bodyDiv w:val="1"/>
      <w:marLeft w:val="0"/>
      <w:marRight w:val="0"/>
      <w:marTop w:val="0"/>
      <w:marBottom w:val="0"/>
      <w:divBdr>
        <w:top w:val="none" w:sz="0" w:space="0" w:color="auto"/>
        <w:left w:val="none" w:sz="0" w:space="0" w:color="auto"/>
        <w:bottom w:val="none" w:sz="0" w:space="0" w:color="auto"/>
        <w:right w:val="none" w:sz="0" w:space="0" w:color="auto"/>
      </w:divBdr>
    </w:div>
    <w:div w:id="1432627969">
      <w:bodyDiv w:val="1"/>
      <w:marLeft w:val="0"/>
      <w:marRight w:val="0"/>
      <w:marTop w:val="0"/>
      <w:marBottom w:val="0"/>
      <w:divBdr>
        <w:top w:val="none" w:sz="0" w:space="0" w:color="auto"/>
        <w:left w:val="none" w:sz="0" w:space="0" w:color="auto"/>
        <w:bottom w:val="none" w:sz="0" w:space="0" w:color="auto"/>
        <w:right w:val="none" w:sz="0" w:space="0" w:color="auto"/>
      </w:divBdr>
    </w:div>
    <w:div w:id="1436242378">
      <w:bodyDiv w:val="1"/>
      <w:marLeft w:val="0"/>
      <w:marRight w:val="0"/>
      <w:marTop w:val="0"/>
      <w:marBottom w:val="0"/>
      <w:divBdr>
        <w:top w:val="none" w:sz="0" w:space="0" w:color="auto"/>
        <w:left w:val="none" w:sz="0" w:space="0" w:color="auto"/>
        <w:bottom w:val="none" w:sz="0" w:space="0" w:color="auto"/>
        <w:right w:val="none" w:sz="0" w:space="0" w:color="auto"/>
      </w:divBdr>
    </w:div>
    <w:div w:id="1447888387">
      <w:bodyDiv w:val="1"/>
      <w:marLeft w:val="0"/>
      <w:marRight w:val="0"/>
      <w:marTop w:val="0"/>
      <w:marBottom w:val="0"/>
      <w:divBdr>
        <w:top w:val="none" w:sz="0" w:space="0" w:color="auto"/>
        <w:left w:val="none" w:sz="0" w:space="0" w:color="auto"/>
        <w:bottom w:val="none" w:sz="0" w:space="0" w:color="auto"/>
        <w:right w:val="none" w:sz="0" w:space="0" w:color="auto"/>
      </w:divBdr>
    </w:div>
    <w:div w:id="1448965596">
      <w:bodyDiv w:val="1"/>
      <w:marLeft w:val="0"/>
      <w:marRight w:val="0"/>
      <w:marTop w:val="0"/>
      <w:marBottom w:val="0"/>
      <w:divBdr>
        <w:top w:val="none" w:sz="0" w:space="0" w:color="auto"/>
        <w:left w:val="none" w:sz="0" w:space="0" w:color="auto"/>
        <w:bottom w:val="none" w:sz="0" w:space="0" w:color="auto"/>
        <w:right w:val="none" w:sz="0" w:space="0" w:color="auto"/>
      </w:divBdr>
    </w:div>
    <w:div w:id="1458790931">
      <w:bodyDiv w:val="1"/>
      <w:marLeft w:val="0"/>
      <w:marRight w:val="0"/>
      <w:marTop w:val="0"/>
      <w:marBottom w:val="0"/>
      <w:divBdr>
        <w:top w:val="none" w:sz="0" w:space="0" w:color="auto"/>
        <w:left w:val="none" w:sz="0" w:space="0" w:color="auto"/>
        <w:bottom w:val="none" w:sz="0" w:space="0" w:color="auto"/>
        <w:right w:val="none" w:sz="0" w:space="0" w:color="auto"/>
      </w:divBdr>
    </w:div>
    <w:div w:id="1470586010">
      <w:bodyDiv w:val="1"/>
      <w:marLeft w:val="0"/>
      <w:marRight w:val="0"/>
      <w:marTop w:val="0"/>
      <w:marBottom w:val="0"/>
      <w:divBdr>
        <w:top w:val="none" w:sz="0" w:space="0" w:color="auto"/>
        <w:left w:val="none" w:sz="0" w:space="0" w:color="auto"/>
        <w:bottom w:val="none" w:sz="0" w:space="0" w:color="auto"/>
        <w:right w:val="none" w:sz="0" w:space="0" w:color="auto"/>
      </w:divBdr>
    </w:div>
    <w:div w:id="1472018630">
      <w:bodyDiv w:val="1"/>
      <w:marLeft w:val="0"/>
      <w:marRight w:val="0"/>
      <w:marTop w:val="0"/>
      <w:marBottom w:val="0"/>
      <w:divBdr>
        <w:top w:val="none" w:sz="0" w:space="0" w:color="auto"/>
        <w:left w:val="none" w:sz="0" w:space="0" w:color="auto"/>
        <w:bottom w:val="none" w:sz="0" w:space="0" w:color="auto"/>
        <w:right w:val="none" w:sz="0" w:space="0" w:color="auto"/>
      </w:divBdr>
    </w:div>
    <w:div w:id="1473592648">
      <w:bodyDiv w:val="1"/>
      <w:marLeft w:val="0"/>
      <w:marRight w:val="0"/>
      <w:marTop w:val="0"/>
      <w:marBottom w:val="0"/>
      <w:divBdr>
        <w:top w:val="none" w:sz="0" w:space="0" w:color="auto"/>
        <w:left w:val="none" w:sz="0" w:space="0" w:color="auto"/>
        <w:bottom w:val="none" w:sz="0" w:space="0" w:color="auto"/>
        <w:right w:val="none" w:sz="0" w:space="0" w:color="auto"/>
      </w:divBdr>
    </w:div>
    <w:div w:id="1483621189">
      <w:bodyDiv w:val="1"/>
      <w:marLeft w:val="0"/>
      <w:marRight w:val="0"/>
      <w:marTop w:val="0"/>
      <w:marBottom w:val="0"/>
      <w:divBdr>
        <w:top w:val="none" w:sz="0" w:space="0" w:color="auto"/>
        <w:left w:val="none" w:sz="0" w:space="0" w:color="auto"/>
        <w:bottom w:val="none" w:sz="0" w:space="0" w:color="auto"/>
        <w:right w:val="none" w:sz="0" w:space="0" w:color="auto"/>
      </w:divBdr>
    </w:div>
    <w:div w:id="1483960934">
      <w:bodyDiv w:val="1"/>
      <w:marLeft w:val="0"/>
      <w:marRight w:val="0"/>
      <w:marTop w:val="0"/>
      <w:marBottom w:val="0"/>
      <w:divBdr>
        <w:top w:val="none" w:sz="0" w:space="0" w:color="auto"/>
        <w:left w:val="none" w:sz="0" w:space="0" w:color="auto"/>
        <w:bottom w:val="none" w:sz="0" w:space="0" w:color="auto"/>
        <w:right w:val="none" w:sz="0" w:space="0" w:color="auto"/>
      </w:divBdr>
    </w:div>
    <w:div w:id="1524905464">
      <w:bodyDiv w:val="1"/>
      <w:marLeft w:val="0"/>
      <w:marRight w:val="0"/>
      <w:marTop w:val="0"/>
      <w:marBottom w:val="0"/>
      <w:divBdr>
        <w:top w:val="none" w:sz="0" w:space="0" w:color="auto"/>
        <w:left w:val="none" w:sz="0" w:space="0" w:color="auto"/>
        <w:bottom w:val="none" w:sz="0" w:space="0" w:color="auto"/>
        <w:right w:val="none" w:sz="0" w:space="0" w:color="auto"/>
      </w:divBdr>
    </w:div>
    <w:div w:id="1528910280">
      <w:bodyDiv w:val="1"/>
      <w:marLeft w:val="0"/>
      <w:marRight w:val="0"/>
      <w:marTop w:val="0"/>
      <w:marBottom w:val="0"/>
      <w:divBdr>
        <w:top w:val="none" w:sz="0" w:space="0" w:color="auto"/>
        <w:left w:val="none" w:sz="0" w:space="0" w:color="auto"/>
        <w:bottom w:val="none" w:sz="0" w:space="0" w:color="auto"/>
        <w:right w:val="none" w:sz="0" w:space="0" w:color="auto"/>
      </w:divBdr>
    </w:div>
    <w:div w:id="1557354652">
      <w:bodyDiv w:val="1"/>
      <w:marLeft w:val="0"/>
      <w:marRight w:val="0"/>
      <w:marTop w:val="0"/>
      <w:marBottom w:val="0"/>
      <w:divBdr>
        <w:top w:val="none" w:sz="0" w:space="0" w:color="auto"/>
        <w:left w:val="none" w:sz="0" w:space="0" w:color="auto"/>
        <w:bottom w:val="none" w:sz="0" w:space="0" w:color="auto"/>
        <w:right w:val="none" w:sz="0" w:space="0" w:color="auto"/>
      </w:divBdr>
    </w:div>
    <w:div w:id="1577014129">
      <w:bodyDiv w:val="1"/>
      <w:marLeft w:val="0"/>
      <w:marRight w:val="0"/>
      <w:marTop w:val="0"/>
      <w:marBottom w:val="0"/>
      <w:divBdr>
        <w:top w:val="none" w:sz="0" w:space="0" w:color="auto"/>
        <w:left w:val="none" w:sz="0" w:space="0" w:color="auto"/>
        <w:bottom w:val="none" w:sz="0" w:space="0" w:color="auto"/>
        <w:right w:val="none" w:sz="0" w:space="0" w:color="auto"/>
      </w:divBdr>
    </w:div>
    <w:div w:id="1586723163">
      <w:bodyDiv w:val="1"/>
      <w:marLeft w:val="0"/>
      <w:marRight w:val="0"/>
      <w:marTop w:val="0"/>
      <w:marBottom w:val="0"/>
      <w:divBdr>
        <w:top w:val="none" w:sz="0" w:space="0" w:color="auto"/>
        <w:left w:val="none" w:sz="0" w:space="0" w:color="auto"/>
        <w:bottom w:val="none" w:sz="0" w:space="0" w:color="auto"/>
        <w:right w:val="none" w:sz="0" w:space="0" w:color="auto"/>
      </w:divBdr>
    </w:div>
    <w:div w:id="1588494053">
      <w:bodyDiv w:val="1"/>
      <w:marLeft w:val="0"/>
      <w:marRight w:val="0"/>
      <w:marTop w:val="0"/>
      <w:marBottom w:val="0"/>
      <w:divBdr>
        <w:top w:val="none" w:sz="0" w:space="0" w:color="auto"/>
        <w:left w:val="none" w:sz="0" w:space="0" w:color="auto"/>
        <w:bottom w:val="none" w:sz="0" w:space="0" w:color="auto"/>
        <w:right w:val="none" w:sz="0" w:space="0" w:color="auto"/>
      </w:divBdr>
    </w:div>
    <w:div w:id="1604877578">
      <w:bodyDiv w:val="1"/>
      <w:marLeft w:val="0"/>
      <w:marRight w:val="0"/>
      <w:marTop w:val="0"/>
      <w:marBottom w:val="0"/>
      <w:divBdr>
        <w:top w:val="none" w:sz="0" w:space="0" w:color="auto"/>
        <w:left w:val="none" w:sz="0" w:space="0" w:color="auto"/>
        <w:bottom w:val="none" w:sz="0" w:space="0" w:color="auto"/>
        <w:right w:val="none" w:sz="0" w:space="0" w:color="auto"/>
      </w:divBdr>
    </w:div>
    <w:div w:id="1613198932">
      <w:bodyDiv w:val="1"/>
      <w:marLeft w:val="0"/>
      <w:marRight w:val="0"/>
      <w:marTop w:val="0"/>
      <w:marBottom w:val="0"/>
      <w:divBdr>
        <w:top w:val="none" w:sz="0" w:space="0" w:color="auto"/>
        <w:left w:val="none" w:sz="0" w:space="0" w:color="auto"/>
        <w:bottom w:val="none" w:sz="0" w:space="0" w:color="auto"/>
        <w:right w:val="none" w:sz="0" w:space="0" w:color="auto"/>
      </w:divBdr>
    </w:div>
    <w:div w:id="1615862181">
      <w:bodyDiv w:val="1"/>
      <w:marLeft w:val="0"/>
      <w:marRight w:val="0"/>
      <w:marTop w:val="0"/>
      <w:marBottom w:val="0"/>
      <w:divBdr>
        <w:top w:val="none" w:sz="0" w:space="0" w:color="auto"/>
        <w:left w:val="none" w:sz="0" w:space="0" w:color="auto"/>
        <w:bottom w:val="none" w:sz="0" w:space="0" w:color="auto"/>
        <w:right w:val="none" w:sz="0" w:space="0" w:color="auto"/>
      </w:divBdr>
    </w:div>
    <w:div w:id="1664048318">
      <w:bodyDiv w:val="1"/>
      <w:marLeft w:val="0"/>
      <w:marRight w:val="0"/>
      <w:marTop w:val="0"/>
      <w:marBottom w:val="0"/>
      <w:divBdr>
        <w:top w:val="none" w:sz="0" w:space="0" w:color="auto"/>
        <w:left w:val="none" w:sz="0" w:space="0" w:color="auto"/>
        <w:bottom w:val="none" w:sz="0" w:space="0" w:color="auto"/>
        <w:right w:val="none" w:sz="0" w:space="0" w:color="auto"/>
      </w:divBdr>
    </w:div>
    <w:div w:id="1682975895">
      <w:bodyDiv w:val="1"/>
      <w:marLeft w:val="0"/>
      <w:marRight w:val="0"/>
      <w:marTop w:val="0"/>
      <w:marBottom w:val="0"/>
      <w:divBdr>
        <w:top w:val="none" w:sz="0" w:space="0" w:color="auto"/>
        <w:left w:val="none" w:sz="0" w:space="0" w:color="auto"/>
        <w:bottom w:val="none" w:sz="0" w:space="0" w:color="auto"/>
        <w:right w:val="none" w:sz="0" w:space="0" w:color="auto"/>
      </w:divBdr>
    </w:div>
    <w:div w:id="1685669758">
      <w:bodyDiv w:val="1"/>
      <w:marLeft w:val="0"/>
      <w:marRight w:val="0"/>
      <w:marTop w:val="0"/>
      <w:marBottom w:val="0"/>
      <w:divBdr>
        <w:top w:val="none" w:sz="0" w:space="0" w:color="auto"/>
        <w:left w:val="none" w:sz="0" w:space="0" w:color="auto"/>
        <w:bottom w:val="none" w:sz="0" w:space="0" w:color="auto"/>
        <w:right w:val="none" w:sz="0" w:space="0" w:color="auto"/>
      </w:divBdr>
    </w:div>
    <w:div w:id="1687097104">
      <w:bodyDiv w:val="1"/>
      <w:marLeft w:val="0"/>
      <w:marRight w:val="0"/>
      <w:marTop w:val="0"/>
      <w:marBottom w:val="0"/>
      <w:divBdr>
        <w:top w:val="none" w:sz="0" w:space="0" w:color="auto"/>
        <w:left w:val="none" w:sz="0" w:space="0" w:color="auto"/>
        <w:bottom w:val="none" w:sz="0" w:space="0" w:color="auto"/>
        <w:right w:val="none" w:sz="0" w:space="0" w:color="auto"/>
      </w:divBdr>
    </w:div>
    <w:div w:id="1687632374">
      <w:bodyDiv w:val="1"/>
      <w:marLeft w:val="0"/>
      <w:marRight w:val="0"/>
      <w:marTop w:val="0"/>
      <w:marBottom w:val="0"/>
      <w:divBdr>
        <w:top w:val="none" w:sz="0" w:space="0" w:color="auto"/>
        <w:left w:val="none" w:sz="0" w:space="0" w:color="auto"/>
        <w:bottom w:val="none" w:sz="0" w:space="0" w:color="auto"/>
        <w:right w:val="none" w:sz="0" w:space="0" w:color="auto"/>
      </w:divBdr>
    </w:div>
    <w:div w:id="1695231039">
      <w:bodyDiv w:val="1"/>
      <w:marLeft w:val="0"/>
      <w:marRight w:val="0"/>
      <w:marTop w:val="0"/>
      <w:marBottom w:val="0"/>
      <w:divBdr>
        <w:top w:val="none" w:sz="0" w:space="0" w:color="auto"/>
        <w:left w:val="none" w:sz="0" w:space="0" w:color="auto"/>
        <w:bottom w:val="none" w:sz="0" w:space="0" w:color="auto"/>
        <w:right w:val="none" w:sz="0" w:space="0" w:color="auto"/>
      </w:divBdr>
    </w:div>
    <w:div w:id="1702510639">
      <w:bodyDiv w:val="1"/>
      <w:marLeft w:val="0"/>
      <w:marRight w:val="0"/>
      <w:marTop w:val="0"/>
      <w:marBottom w:val="0"/>
      <w:divBdr>
        <w:top w:val="none" w:sz="0" w:space="0" w:color="auto"/>
        <w:left w:val="none" w:sz="0" w:space="0" w:color="auto"/>
        <w:bottom w:val="none" w:sz="0" w:space="0" w:color="auto"/>
        <w:right w:val="none" w:sz="0" w:space="0" w:color="auto"/>
      </w:divBdr>
    </w:div>
    <w:div w:id="1729306737">
      <w:bodyDiv w:val="1"/>
      <w:marLeft w:val="0"/>
      <w:marRight w:val="0"/>
      <w:marTop w:val="0"/>
      <w:marBottom w:val="0"/>
      <w:divBdr>
        <w:top w:val="none" w:sz="0" w:space="0" w:color="auto"/>
        <w:left w:val="none" w:sz="0" w:space="0" w:color="auto"/>
        <w:bottom w:val="none" w:sz="0" w:space="0" w:color="auto"/>
        <w:right w:val="none" w:sz="0" w:space="0" w:color="auto"/>
      </w:divBdr>
    </w:div>
    <w:div w:id="1732583782">
      <w:bodyDiv w:val="1"/>
      <w:marLeft w:val="0"/>
      <w:marRight w:val="0"/>
      <w:marTop w:val="0"/>
      <w:marBottom w:val="0"/>
      <w:divBdr>
        <w:top w:val="none" w:sz="0" w:space="0" w:color="auto"/>
        <w:left w:val="none" w:sz="0" w:space="0" w:color="auto"/>
        <w:bottom w:val="none" w:sz="0" w:space="0" w:color="auto"/>
        <w:right w:val="none" w:sz="0" w:space="0" w:color="auto"/>
      </w:divBdr>
    </w:div>
    <w:div w:id="1736124206">
      <w:bodyDiv w:val="1"/>
      <w:marLeft w:val="0"/>
      <w:marRight w:val="0"/>
      <w:marTop w:val="0"/>
      <w:marBottom w:val="0"/>
      <w:divBdr>
        <w:top w:val="none" w:sz="0" w:space="0" w:color="auto"/>
        <w:left w:val="none" w:sz="0" w:space="0" w:color="auto"/>
        <w:bottom w:val="none" w:sz="0" w:space="0" w:color="auto"/>
        <w:right w:val="none" w:sz="0" w:space="0" w:color="auto"/>
      </w:divBdr>
    </w:div>
    <w:div w:id="1745640579">
      <w:bodyDiv w:val="1"/>
      <w:marLeft w:val="0"/>
      <w:marRight w:val="0"/>
      <w:marTop w:val="0"/>
      <w:marBottom w:val="0"/>
      <w:divBdr>
        <w:top w:val="none" w:sz="0" w:space="0" w:color="auto"/>
        <w:left w:val="none" w:sz="0" w:space="0" w:color="auto"/>
        <w:bottom w:val="none" w:sz="0" w:space="0" w:color="auto"/>
        <w:right w:val="none" w:sz="0" w:space="0" w:color="auto"/>
      </w:divBdr>
    </w:div>
    <w:div w:id="1749691131">
      <w:bodyDiv w:val="1"/>
      <w:marLeft w:val="0"/>
      <w:marRight w:val="0"/>
      <w:marTop w:val="0"/>
      <w:marBottom w:val="0"/>
      <w:divBdr>
        <w:top w:val="none" w:sz="0" w:space="0" w:color="auto"/>
        <w:left w:val="none" w:sz="0" w:space="0" w:color="auto"/>
        <w:bottom w:val="none" w:sz="0" w:space="0" w:color="auto"/>
        <w:right w:val="none" w:sz="0" w:space="0" w:color="auto"/>
      </w:divBdr>
    </w:div>
    <w:div w:id="1757247366">
      <w:bodyDiv w:val="1"/>
      <w:marLeft w:val="0"/>
      <w:marRight w:val="0"/>
      <w:marTop w:val="0"/>
      <w:marBottom w:val="0"/>
      <w:divBdr>
        <w:top w:val="none" w:sz="0" w:space="0" w:color="auto"/>
        <w:left w:val="none" w:sz="0" w:space="0" w:color="auto"/>
        <w:bottom w:val="none" w:sz="0" w:space="0" w:color="auto"/>
        <w:right w:val="none" w:sz="0" w:space="0" w:color="auto"/>
      </w:divBdr>
    </w:div>
    <w:div w:id="1766799472">
      <w:bodyDiv w:val="1"/>
      <w:marLeft w:val="0"/>
      <w:marRight w:val="0"/>
      <w:marTop w:val="0"/>
      <w:marBottom w:val="0"/>
      <w:divBdr>
        <w:top w:val="none" w:sz="0" w:space="0" w:color="auto"/>
        <w:left w:val="none" w:sz="0" w:space="0" w:color="auto"/>
        <w:bottom w:val="none" w:sz="0" w:space="0" w:color="auto"/>
        <w:right w:val="none" w:sz="0" w:space="0" w:color="auto"/>
      </w:divBdr>
    </w:div>
    <w:div w:id="1773472778">
      <w:bodyDiv w:val="1"/>
      <w:marLeft w:val="0"/>
      <w:marRight w:val="0"/>
      <w:marTop w:val="0"/>
      <w:marBottom w:val="0"/>
      <w:divBdr>
        <w:top w:val="none" w:sz="0" w:space="0" w:color="auto"/>
        <w:left w:val="none" w:sz="0" w:space="0" w:color="auto"/>
        <w:bottom w:val="none" w:sz="0" w:space="0" w:color="auto"/>
        <w:right w:val="none" w:sz="0" w:space="0" w:color="auto"/>
      </w:divBdr>
    </w:div>
    <w:div w:id="1788161539">
      <w:bodyDiv w:val="1"/>
      <w:marLeft w:val="0"/>
      <w:marRight w:val="0"/>
      <w:marTop w:val="0"/>
      <w:marBottom w:val="0"/>
      <w:divBdr>
        <w:top w:val="none" w:sz="0" w:space="0" w:color="auto"/>
        <w:left w:val="none" w:sz="0" w:space="0" w:color="auto"/>
        <w:bottom w:val="none" w:sz="0" w:space="0" w:color="auto"/>
        <w:right w:val="none" w:sz="0" w:space="0" w:color="auto"/>
      </w:divBdr>
    </w:div>
    <w:div w:id="1865046844">
      <w:bodyDiv w:val="1"/>
      <w:marLeft w:val="0"/>
      <w:marRight w:val="0"/>
      <w:marTop w:val="0"/>
      <w:marBottom w:val="0"/>
      <w:divBdr>
        <w:top w:val="none" w:sz="0" w:space="0" w:color="auto"/>
        <w:left w:val="none" w:sz="0" w:space="0" w:color="auto"/>
        <w:bottom w:val="none" w:sz="0" w:space="0" w:color="auto"/>
        <w:right w:val="none" w:sz="0" w:space="0" w:color="auto"/>
      </w:divBdr>
    </w:div>
    <w:div w:id="1892573366">
      <w:bodyDiv w:val="1"/>
      <w:marLeft w:val="0"/>
      <w:marRight w:val="0"/>
      <w:marTop w:val="0"/>
      <w:marBottom w:val="0"/>
      <w:divBdr>
        <w:top w:val="none" w:sz="0" w:space="0" w:color="auto"/>
        <w:left w:val="none" w:sz="0" w:space="0" w:color="auto"/>
        <w:bottom w:val="none" w:sz="0" w:space="0" w:color="auto"/>
        <w:right w:val="none" w:sz="0" w:space="0" w:color="auto"/>
      </w:divBdr>
    </w:div>
    <w:div w:id="1908883670">
      <w:bodyDiv w:val="1"/>
      <w:marLeft w:val="0"/>
      <w:marRight w:val="0"/>
      <w:marTop w:val="0"/>
      <w:marBottom w:val="0"/>
      <w:divBdr>
        <w:top w:val="none" w:sz="0" w:space="0" w:color="auto"/>
        <w:left w:val="none" w:sz="0" w:space="0" w:color="auto"/>
        <w:bottom w:val="none" w:sz="0" w:space="0" w:color="auto"/>
        <w:right w:val="none" w:sz="0" w:space="0" w:color="auto"/>
      </w:divBdr>
    </w:div>
    <w:div w:id="1936745253">
      <w:bodyDiv w:val="1"/>
      <w:marLeft w:val="0"/>
      <w:marRight w:val="0"/>
      <w:marTop w:val="0"/>
      <w:marBottom w:val="0"/>
      <w:divBdr>
        <w:top w:val="none" w:sz="0" w:space="0" w:color="auto"/>
        <w:left w:val="none" w:sz="0" w:space="0" w:color="auto"/>
        <w:bottom w:val="none" w:sz="0" w:space="0" w:color="auto"/>
        <w:right w:val="none" w:sz="0" w:space="0" w:color="auto"/>
      </w:divBdr>
    </w:div>
    <w:div w:id="1975258278">
      <w:bodyDiv w:val="1"/>
      <w:marLeft w:val="0"/>
      <w:marRight w:val="0"/>
      <w:marTop w:val="0"/>
      <w:marBottom w:val="0"/>
      <w:divBdr>
        <w:top w:val="none" w:sz="0" w:space="0" w:color="auto"/>
        <w:left w:val="none" w:sz="0" w:space="0" w:color="auto"/>
        <w:bottom w:val="none" w:sz="0" w:space="0" w:color="auto"/>
        <w:right w:val="none" w:sz="0" w:space="0" w:color="auto"/>
      </w:divBdr>
    </w:div>
    <w:div w:id="1996882683">
      <w:bodyDiv w:val="1"/>
      <w:marLeft w:val="0"/>
      <w:marRight w:val="0"/>
      <w:marTop w:val="0"/>
      <w:marBottom w:val="0"/>
      <w:divBdr>
        <w:top w:val="none" w:sz="0" w:space="0" w:color="auto"/>
        <w:left w:val="none" w:sz="0" w:space="0" w:color="auto"/>
        <w:bottom w:val="none" w:sz="0" w:space="0" w:color="auto"/>
        <w:right w:val="none" w:sz="0" w:space="0" w:color="auto"/>
      </w:divBdr>
    </w:div>
    <w:div w:id="2012831544">
      <w:bodyDiv w:val="1"/>
      <w:marLeft w:val="0"/>
      <w:marRight w:val="0"/>
      <w:marTop w:val="0"/>
      <w:marBottom w:val="0"/>
      <w:divBdr>
        <w:top w:val="none" w:sz="0" w:space="0" w:color="auto"/>
        <w:left w:val="none" w:sz="0" w:space="0" w:color="auto"/>
        <w:bottom w:val="none" w:sz="0" w:space="0" w:color="auto"/>
        <w:right w:val="none" w:sz="0" w:space="0" w:color="auto"/>
      </w:divBdr>
    </w:div>
    <w:div w:id="2026708808">
      <w:bodyDiv w:val="1"/>
      <w:marLeft w:val="0"/>
      <w:marRight w:val="0"/>
      <w:marTop w:val="0"/>
      <w:marBottom w:val="0"/>
      <w:divBdr>
        <w:top w:val="none" w:sz="0" w:space="0" w:color="auto"/>
        <w:left w:val="none" w:sz="0" w:space="0" w:color="auto"/>
        <w:bottom w:val="none" w:sz="0" w:space="0" w:color="auto"/>
        <w:right w:val="none" w:sz="0" w:space="0" w:color="auto"/>
      </w:divBdr>
    </w:div>
    <w:div w:id="2028679995">
      <w:bodyDiv w:val="1"/>
      <w:marLeft w:val="0"/>
      <w:marRight w:val="0"/>
      <w:marTop w:val="0"/>
      <w:marBottom w:val="0"/>
      <w:divBdr>
        <w:top w:val="none" w:sz="0" w:space="0" w:color="auto"/>
        <w:left w:val="none" w:sz="0" w:space="0" w:color="auto"/>
        <w:bottom w:val="none" w:sz="0" w:space="0" w:color="auto"/>
        <w:right w:val="none" w:sz="0" w:space="0" w:color="auto"/>
      </w:divBdr>
    </w:div>
    <w:div w:id="2030835537">
      <w:bodyDiv w:val="1"/>
      <w:marLeft w:val="0"/>
      <w:marRight w:val="0"/>
      <w:marTop w:val="0"/>
      <w:marBottom w:val="0"/>
      <w:divBdr>
        <w:top w:val="none" w:sz="0" w:space="0" w:color="auto"/>
        <w:left w:val="none" w:sz="0" w:space="0" w:color="auto"/>
        <w:bottom w:val="none" w:sz="0" w:space="0" w:color="auto"/>
        <w:right w:val="none" w:sz="0" w:space="0" w:color="auto"/>
      </w:divBdr>
    </w:div>
    <w:div w:id="2051487263">
      <w:bodyDiv w:val="1"/>
      <w:marLeft w:val="0"/>
      <w:marRight w:val="0"/>
      <w:marTop w:val="0"/>
      <w:marBottom w:val="0"/>
      <w:divBdr>
        <w:top w:val="none" w:sz="0" w:space="0" w:color="auto"/>
        <w:left w:val="none" w:sz="0" w:space="0" w:color="auto"/>
        <w:bottom w:val="none" w:sz="0" w:space="0" w:color="auto"/>
        <w:right w:val="none" w:sz="0" w:space="0" w:color="auto"/>
      </w:divBdr>
    </w:div>
    <w:div w:id="2072654220">
      <w:bodyDiv w:val="1"/>
      <w:marLeft w:val="0"/>
      <w:marRight w:val="0"/>
      <w:marTop w:val="0"/>
      <w:marBottom w:val="0"/>
      <w:divBdr>
        <w:top w:val="none" w:sz="0" w:space="0" w:color="auto"/>
        <w:left w:val="none" w:sz="0" w:space="0" w:color="auto"/>
        <w:bottom w:val="none" w:sz="0" w:space="0" w:color="auto"/>
        <w:right w:val="none" w:sz="0" w:space="0" w:color="auto"/>
      </w:divBdr>
    </w:div>
    <w:div w:id="2122452304">
      <w:bodyDiv w:val="1"/>
      <w:marLeft w:val="0"/>
      <w:marRight w:val="0"/>
      <w:marTop w:val="0"/>
      <w:marBottom w:val="0"/>
      <w:divBdr>
        <w:top w:val="none" w:sz="0" w:space="0" w:color="auto"/>
        <w:left w:val="none" w:sz="0" w:space="0" w:color="auto"/>
        <w:bottom w:val="none" w:sz="0" w:space="0" w:color="auto"/>
        <w:right w:val="none" w:sz="0" w:space="0" w:color="auto"/>
      </w:divBdr>
    </w:div>
    <w:div w:id="21267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png"/><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OLB05</b:Tag>
    <b:SourceType>JournalArticle</b:SourceType>
    <b:Guid>{3A195F4F-B0CA-4C55-913C-77DF1B350133}</b:Guid>
    <b:Title>Analysis of oscillatory patterns in the human sleep EEG using a novel detection algorithm</b:Title>
    <b:Year>2005</b:Year>
    <b:Author>
      <b:Author>
        <b:NameList>
          <b:Person>
            <b:Last>Olbrich</b:Last>
            <b:First>Eckehard</b:First>
          </b:Person>
          <b:Person>
            <b:Last>Achermann</b:Last>
            <b:First>Peter</b:First>
          </b:Person>
        </b:NameList>
      </b:Author>
    </b:Author>
    <b:JournalName>Journal of Sleep Research</b:JournalName>
    <b:Pages>337-346</b:Pages>
    <b:Volume>14</b:Volume>
    <b:RefOrder>7</b:RefOrder>
  </b:Source>
  <b:Source>
    <b:Tag>Eck08</b:Tag>
    <b:SourceType>JournalArticle</b:SourceType>
    <b:Guid>{8CEDC4C2-85A1-45DA-8781-4848F1C19BFC}</b:Guid>
    <b:Title>Analysis of the Temporal Organization of Sleep Spindles in the Human Sleep EEG Using a Phenomenological Modeling Approach</b:Title>
    <b:JournalName>Journal of Biological Physics</b:JournalName>
    <b:Year>2008</b:Year>
    <b:Pages>341-349</b:Pages>
    <b:Volume>34</b:Volume>
    <b:Author>
      <b:Author>
        <b:NameList>
          <b:Person>
            <b:Last>Olbrich</b:Last>
            <b:First>Eckehard</b:First>
          </b:Person>
          <b:Person>
            <b:Last>Achermann</b:Last>
            <b:First>Peter</b:First>
          </b:Person>
        </b:NameList>
      </b:Author>
    </b:Author>
    <b:RefOrder>6</b:RefOrder>
  </b:Source>
  <b:Source>
    <b:Tag>Ven09</b:Tag>
    <b:SourceType>JournalArticle</b:SourceType>
    <b:Guid>{9AF5C114-7AAC-484D-AA70-DE7C1EBEA9AE}</b:Guid>
    <b:Author>
      <b:Author>
        <b:NameList>
          <b:Person>
            <b:Last>Perumalsamy</b:Last>
            <b:First>Venkatakrishnan</b:First>
          </b:Person>
          <b:Person>
            <b:Last>Sankaranarayanan</b:Last>
            <b:First>Sangeetha</b:First>
          </b:Person>
          <b:Person>
            <b:Last>Rajamony</b:Last>
            <b:First>Sukanesh</b:First>
          </b:Person>
        </b:NameList>
      </b:Author>
    </b:Author>
    <b:Title>Sleep spindles detection from human sleep EEG signals using autoregressive (AR) model: a surrogate data approach</b:Title>
    <b:JournalName>Journal of Biomedical Science and Engineering</b:JournalName>
    <b:Year>2009</b:Year>
    <b:Pages>294-303</b:Pages>
    <b:Volume>2</b:Volume>
    <b:RefOrder>8</b:RefOrder>
  </b:Source>
  <b:Source>
    <b:Tag>Ant13</b:Tag>
    <b:SourceType>JournalArticle</b:SourceType>
    <b:Guid>{AE3EFD54-71E4-415D-8166-76EF3348050A}</b:Guid>
    <b:Author>
      <b:Author>
        <b:NameList>
          <b:Person>
            <b:Last>Nonclercq</b:Last>
            <b:First>Antoine</b:First>
          </b:Person>
          <b:Person>
            <b:Last>Urbain</b:Last>
            <b:First>Charline</b:First>
          </b:Person>
          <b:Person>
            <b:Last>Verheulpen</b:Last>
            <b:First>Denis</b:First>
          </b:Person>
          <b:Person>
            <b:Last>Decaestecker</b:Last>
            <b:First>Christine</b:First>
          </b:Person>
          <b:Person>
            <b:Last>Bogaert</b:Last>
            <b:First>Patrick</b:First>
            <b:Middle>Van</b:Middle>
          </b:Person>
          <b:Person>
            <b:Last>Peigneux</b:Last>
            <b:First>Philippe</b:First>
          </b:Person>
        </b:NameList>
      </b:Author>
    </b:Author>
    <b:Title>Sleep spindle detection through amplitude–frequency normal modelling</b:Title>
    <b:JournalName>Journal of Neuroscience Methods</b:JournalName>
    <b:Year>2013</b:Year>
    <b:Pages>192-203</b:Pages>
    <b:Volume>214</b:Volume>
    <b:RefOrder>9</b:RefOrder>
  </b:Source>
  <b:Source>
    <b:Tag>Rec68</b:Tag>
    <b:SourceType>Book</b:SourceType>
    <b:Guid>{35F8170B-63AC-4530-AB15-1626669BEEEE}</b:Guid>
    <b:Title>A manual of standardized terminology, techniques and scoring system for sleep stages of human subjects</b:Title>
    <b:Year>1968</b:Year>
    <b:Author>
      <b:Author>
        <b:NameList>
          <b:Person>
            <b:Last>Rechtschaffen</b:Last>
            <b:First>Allan</b:First>
          </b:Person>
          <b:Person>
            <b:Last>Kales</b:Last>
            <b:First>Anthony</b:First>
          </b:Person>
        </b:NameList>
      </b:Author>
    </b:Author>
    <b:Publisher>Washington: Public Health Service, U.S. Government Printing Office</b:Publisher>
    <b:RefOrder>1</b:RefOrder>
  </b:Source>
  <b:Source>
    <b:Tag>Ibe07</b:Tag>
    <b:SourceType>Book</b:SourceType>
    <b:Guid>{8919AC89-9C1E-4AE5-BCE2-4F190E7E90BA}</b:Guid>
    <b:Author>
      <b:Author>
        <b:NameList>
          <b:Person>
            <b:Last>C</b:Last>
            <b:First>Iber</b:First>
          </b:Person>
          <b:Person>
            <b:Last>S</b:Last>
            <b:First>Ancoli-Israel</b:First>
          </b:Person>
          <b:Person>
            <b:Last>A</b:Last>
            <b:First>Chesson</b:First>
          </b:Person>
          <b:Person>
            <b:Last>SF</b:Last>
            <b:First>Quan</b:First>
          </b:Person>
        </b:NameList>
      </b:Author>
    </b:Author>
    <b:Title>The AASM manual for the scoring of sleep and associated events: rules,terminology and technical specifications</b:Title>
    <b:Year>2007</b:Year>
    <b:City>Westchester</b:City>
    <b:Publisher>American Academy of Sleep Medicine</b:Publisher>
    <b:RefOrder>2</b:RefOrder>
  </b:Source>
  <b:Source>
    <b:Tag>Stu11</b:Tag>
    <b:SourceType>JournalArticle</b:SourceType>
    <b:Guid>{FA30395A-722C-4601-8B50-5DC79C535429}</b:Guid>
    <b:Title>The function of the sleep spindle: A physiological index of intelligence and a mechanism for sleep-dependent memory consolidation</b:Title>
    <b:Year>2011</b:Year>
    <b:Author>
      <b:Author>
        <b:NameList>
          <b:Person>
            <b:Last>Fogela</b:Last>
            <b:First>Stuart</b:First>
            <b:Middle>M.</b:Middle>
          </b:Person>
          <b:Person>
            <b:Last>Smith</b:Last>
            <b:First>Carlyle</b:First>
            <b:Middle>T.</b:Middle>
          </b:Person>
        </b:NameList>
      </b:Author>
    </b:Author>
    <b:JournalName>Neuroscience and Biobehavioral Reviews</b:JournalName>
    <b:Pages>1154-1165</b:Pages>
    <b:Volume>35</b:Volume>
    <b:RefOrder>3</b:RefOrder>
  </b:Source>
  <b:Source>
    <b:Tag>Hen99</b:Tag>
    <b:SourceType>JournalArticle</b:SourceType>
    <b:Guid>{74F9B8C3-3216-44E0-813E-4D6E518DA833}</b:Guid>
    <b:Author>
      <b:Author>
        <b:NameList>
          <b:Person>
            <b:Last>Weia</b:Last>
            <b:First>Henry</b:First>
            <b:Middle>G.</b:Middle>
          </b:Person>
          <b:Person>
            <b:Last>Riela</b:Last>
            <b:First>Eymard</b:First>
          </b:Person>
          <b:Person>
            <b:Last>Czeislera</b:Last>
            <b:First>Charles</b:First>
            <b:Middle>A.</b:Middle>
          </b:Person>
          <b:Person>
            <b:Last>Dijk</b:Last>
            <b:First>Derk-Jan</b:First>
          </b:Person>
        </b:NameList>
      </b:Author>
    </b:Author>
    <b:Title>Attenuated amplitude of circadian and sleep-dependent modulation of electroencephalographic sleep spindle characteristics in elderly human subjects</b:Title>
    <b:JournalName>Neuroscience Letters</b:JournalName>
    <b:Year>1999</b:Year>
    <b:Pages>29-32</b:Pages>
    <b:Volume>260</b:Volume>
    <b:RefOrder>4</b:RefOrder>
  </b:Source>
  <b:Source>
    <b:Tag>Rób05</b:Tag>
    <b:SourceType>JournalArticle</b:SourceType>
    <b:Guid>{BA1892FC-53DA-43BF-98D8-58750B1E5EFE}</b:Guid>
    <b:Author>
      <b:Author>
        <b:NameList>
          <b:Person>
            <b:Last>Bódizs</b:Last>
            <b:First>Róbert</b:First>
          </b:Person>
          <b:Person>
            <b:Last>Kis</b:Last>
            <b:First>Tamás</b:First>
          </b:Person>
          <b:Person>
            <b:Last>Lázár</b:Last>
            <b:First>Alpár</b:First>
            <b:Middle>Sándor</b:Middle>
          </b:Person>
          <b:Person>
            <b:Last>Havrán</b:Last>
            <b:First>Linda</b:First>
          </b:Person>
          <b:Person>
            <b:Last>Rigó</b:Last>
            <b:First>Péter</b:First>
          </b:Person>
          <b:Person>
            <b:Last>Clemens</b:Last>
            <b:First>Zsófia</b:First>
          </b:Person>
          <b:Person>
            <b:Last>Halász</b:Last>
            <b:First>Péter</b:First>
          </b:Person>
        </b:NameList>
      </b:Author>
    </b:Author>
    <b:Title>Prediction of general mental ability based on neural oscillation measures of sleep.</b:Title>
    <b:JournalName>Journal of sleep research</b:JournalName>
    <b:Year>2005</b:Year>
    <b:Pages>285-292</b:Pages>
    <b:Volume>14</b:Volume>
    <b:Issue>3</b:Issue>
    <b:RefOrder>5</b:RefOrder>
  </b:Source>
  <b:Source>
    <b:Tag>PYK07</b:Tag>
    <b:SourceType>ConferenceProceedings</b:SourceType>
    <b:Guid>{FC9AC1CF-38FB-40EA-BD9F-ADE479FDD06A}</b:Guid>
    <b:Title>Potential dementia biomarkers based on the time-varying microstructure of sleep EEG spindles</b:Title>
    <b:Year>2007</b:Year>
    <b:Author>
      <b:Author>
        <b:NameList>
          <b:Person>
            <b:Last>Ktonas</b:Last>
            <b:First>P.Y.</b:First>
          </b:Person>
          <b:Person>
            <b:Last>Golemati</b:Last>
            <b:First>S.</b:First>
          </b:Person>
          <b:Person>
            <b:Last>Xanthopoulos</b:Last>
            <b:First>P.</b:First>
          </b:Person>
          <b:Person>
            <b:Last>Sakkalis</b:Last>
            <b:First>V.</b:First>
          </b:Person>
          <b:Person>
            <b:Last>Ortigueira</b:Last>
            <b:First>M.D.</b:First>
          </b:Person>
          <b:Person>
            <b:Last>Tsekou</b:Last>
            <b:First>H.</b:First>
          </b:Person>
          <b:Person>
            <b:Last>Zervakis</b:Last>
            <b:First>M.</b:First>
          </b:Person>
          <b:Person>
            <b:Last>T.Paparrigopoulos</b:Last>
          </b:Person>
          <b:Person>
            <b:Last>Soldatos</b:Last>
            <b:First>C.R.</b:First>
          </b:Person>
        </b:NameList>
      </b:Author>
    </b:Author>
    <b:ConferenceName>29th Annual International Conference of the IEEE EMBS</b:ConferenceName>
    <b:City>Cité Internationale, Lyon, France</b:City>
    <b:RefOrder>10</b:RefOrder>
  </b:Source>
  <b:Source>
    <b:Tag>PXa06</b:Tag>
    <b:SourceType>ConferenceProceedings</b:SourceType>
    <b:Guid>{DE5FCBE5-91DA-46B4-9EC4-AFD520978F1D}</b:Guid>
    <b:Author>
      <b:Author>
        <b:NameList>
          <b:Person>
            <b:Last>Xanthopoulos</b:Last>
            <b:First>P.</b:First>
          </b:Person>
          <b:Person>
            <b:Last>Golemati</b:Last>
            <b:First>S.</b:First>
          </b:Person>
          <b:Person>
            <b:Last>Sakkalis</b:Last>
            <b:First>V.</b:First>
          </b:Person>
          <b:Person>
            <b:Last>Ktonas</b:Last>
            <b:First>P.</b:First>
            <b:Middle>Y.</b:Middle>
          </b:Person>
          <b:Person>
            <b:Last>Zervakis</b:Last>
            <b:First>M.</b:First>
          </b:Person>
          <b:Person>
            <b:Last>Soldatos</b:Last>
            <b:First>C.</b:First>
            <b:Middle>R.</b:Middle>
          </b:Person>
        </b:NameList>
      </b:Author>
    </b:Author>
    <b:Title>Modeling the time-varying microstructure of simulated sleep EEG spindles using time-frequency analysis methods</b:Title>
    <b:Year>2006</b:Year>
    <b:ConferenceName>28th IEEE EMBS Annual International Conference</b:ConferenceName>
    <b:City>New York City, USA</b:City>
    <b:RefOrder>11</b:RefOrder>
  </b:Source>
  <b:Source>
    <b:Tag>Mar89</b:Tag>
    <b:SourceType>JournalArticle</b:SourceType>
    <b:Guid>{B0076006-EF95-4827-9FEF-CB72010AB1F3}</b:Guid>
    <b:Author>
      <b:Author>
        <b:NameList>
          <b:Person>
            <b:Last>Marques</b:Last>
            <b:First>Jorge</b:First>
            <b:Middle>S.</b:Middle>
          </b:Person>
          <b:Person>
            <b:Last>Almeida.</b:Last>
            <b:First>Luis</b:First>
            <b:Middle>B.</b:Middle>
          </b:Person>
        </b:NameList>
      </b:Author>
    </b:Author>
    <b:Title>Frequency-varying sinusoidal modeling of speech.</b:Title>
    <b:JournalName>IEEE Transactions on Acoustics, Speech and Signal Processing</b:JournalName>
    <b:Year>1989</b:Year>
    <b:Pages>763-765</b:Pages>
    <b:Volume>5</b:Volume>
    <b:RefOrder>12</b:RefOrder>
  </b:Source>
  <b:Source>
    <b:Tag>Abe05</b:Tag>
    <b:SourceType>ConferenceProceedings</b:SourceType>
    <b:Guid>{B1120805-43E8-492C-BB4D-6F420507FFF6}</b:Guid>
    <b:Author>
      <b:Author>
        <b:NameList>
          <b:Person>
            <b:Last>Abe</b:Last>
            <b:First>Mototsugu</b:First>
          </b:Person>
          <b:Person>
            <b:Last>Smith</b:Last>
            <b:First>J.</b:First>
            <b:Middle>O.</b:Middle>
          </b:Person>
        </b:NameList>
      </b:Author>
    </b:Author>
    <b:Title>AM/FM rate estimation for time-varying sinusoidal modeling.</b:Title>
    <b:Year>2005</b:Year>
    <b:ConferenceName>IEEE International Conference on Acoustics, Speech, and Signal Processing</b:ConferenceName>
    <b:RefOrder>13</b:RefOrder>
  </b:Source>
  <b:Source>
    <b:Tag>ORe</b:Tag>
    <b:SourceType>JournalArticle</b:SourceType>
    <b:Guid>{0A7020EB-9927-45F7-9A2C-4D4E76BD8E3E}</b:Guid>
    <b:Title>Montreal Archive of Sleep Studies: An open-access resource for instrument benchmarking &amp; exploratory research</b:Title>
    <b:Pages>2, 14</b:Pages>
    <b:Author>
      <b:Author>
        <b:NameList>
          <b:Person>
            <b:Last>O'Reilly</b:Last>
            <b:First>Christian</b:First>
          </b:Person>
          <b:Person>
            <b:Last>Gosselin</b:Last>
            <b:First>Nadia</b:First>
          </b:Person>
          <b:Person>
            <b:Last>Carrier</b:Last>
            <b:First>Julie</b:First>
          </b:Person>
          <b:Person>
            <b:Last>Nielsen</b:Last>
            <b:First>Tore</b:First>
          </b:Person>
        </b:NameList>
      </b:Author>
    </b:Author>
    <b:RefOrder>14</b:RefOrder>
  </b:Source>
</b:Sources>
</file>

<file path=customXml/itemProps1.xml><?xml version="1.0" encoding="utf-8"?>
<ds:datastoreItem xmlns:ds="http://schemas.openxmlformats.org/officeDocument/2006/customXml" ds:itemID="{83D40CF4-B47F-4F77-B828-6823A325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5302</Words>
  <Characters>30225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Palliyali, Abdul Jaleel</dc:creator>
  <cp:lastModifiedBy>Beena Ahmed</cp:lastModifiedBy>
  <cp:revision>23</cp:revision>
  <dcterms:created xsi:type="dcterms:W3CDTF">2014-09-07T19:18:00Z</dcterms:created>
  <dcterms:modified xsi:type="dcterms:W3CDTF">2014-09-09T05:52:00Z</dcterms:modified>
</cp:coreProperties>
</file>